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39668" w14:textId="70621FD7" w:rsidR="00341319" w:rsidRPr="00955A55" w:rsidRDefault="00B25E71">
      <w:pPr>
        <w:spacing w:line="240" w:lineRule="auto"/>
        <w:jc w:val="center"/>
        <w:rPr>
          <w:b/>
          <w:rPrChange w:id="1" w:author="PAULO HENRIQUE GALHARDE CARRASCO" w:date="2019-08-26T16:10:00Z">
            <w:rPr>
              <w:b/>
              <w:sz w:val="28"/>
              <w:szCs w:val="28"/>
            </w:rPr>
          </w:rPrChange>
        </w:rPr>
        <w:pPrChange w:id="2" w:author="PAULO HENRIQUE GALHARDE CARRASCO" w:date="2019-08-26T16:09:00Z">
          <w:pPr>
            <w:jc w:val="center"/>
          </w:pPr>
        </w:pPrChange>
      </w:pPr>
      <w:r w:rsidRPr="00955A55">
        <w:rPr>
          <w:b/>
          <w:rPrChange w:id="3" w:author="PAULO HENRIQUE GALHARDE CARRASCO" w:date="2019-08-26T16:10:00Z">
            <w:rPr>
              <w:b/>
              <w:sz w:val="28"/>
              <w:szCs w:val="28"/>
            </w:rPr>
          </w:rPrChange>
        </w:rPr>
        <w:t>CENTRO ESTADUAL DE EDUCAÇÃO TECNOLÓGICA</w:t>
      </w:r>
      <w:r w:rsidRPr="00955A55">
        <w:rPr>
          <w:b/>
          <w:rPrChange w:id="4" w:author="PAULO HENRIQUE GALHARDE CARRASCO" w:date="2019-08-26T16:10:00Z">
            <w:rPr>
              <w:b/>
              <w:sz w:val="28"/>
              <w:szCs w:val="28"/>
            </w:rPr>
          </w:rPrChange>
        </w:rPr>
        <w:br/>
        <w:t>PAULA SOUZA</w:t>
      </w:r>
    </w:p>
    <w:p w14:paraId="283DDE09" w14:textId="7D6A928C" w:rsidR="00341319" w:rsidRPr="00955A55" w:rsidRDefault="00B25E71">
      <w:pPr>
        <w:spacing w:line="240" w:lineRule="auto"/>
        <w:jc w:val="center"/>
        <w:rPr>
          <w:b/>
          <w:rPrChange w:id="5" w:author="PAULO HENRIQUE GALHARDE CARRASCO" w:date="2019-08-26T16:10:00Z">
            <w:rPr>
              <w:b/>
              <w:sz w:val="28"/>
              <w:szCs w:val="28"/>
            </w:rPr>
          </w:rPrChange>
        </w:rPr>
        <w:pPrChange w:id="6" w:author="PAULO HENRIQUE GALHARDE CARRASCO" w:date="2019-08-26T16:09:00Z">
          <w:pPr>
            <w:jc w:val="center"/>
          </w:pPr>
        </w:pPrChange>
      </w:pPr>
      <w:r w:rsidRPr="00955A55">
        <w:rPr>
          <w:b/>
          <w:rPrChange w:id="7" w:author="PAULO HENRIQUE GALHARDE CARRASCO" w:date="2019-08-26T16:10:00Z">
            <w:rPr>
              <w:b/>
              <w:sz w:val="28"/>
              <w:szCs w:val="28"/>
            </w:rPr>
          </w:rPrChange>
        </w:rPr>
        <w:t>FACULDADE DE TECNOLOGIA DE CARAPICUÍBA</w:t>
      </w:r>
    </w:p>
    <w:p w14:paraId="687BD955" w14:textId="171469BF" w:rsidR="00341319" w:rsidRPr="00955A55" w:rsidRDefault="00B25E71">
      <w:pPr>
        <w:spacing w:line="240" w:lineRule="auto"/>
        <w:jc w:val="center"/>
        <w:rPr>
          <w:b/>
          <w:rPrChange w:id="8" w:author="PAULO HENRIQUE GALHARDE CARRASCO" w:date="2019-08-26T16:10:00Z">
            <w:rPr>
              <w:b/>
              <w:sz w:val="28"/>
              <w:szCs w:val="28"/>
            </w:rPr>
          </w:rPrChange>
        </w:rPr>
        <w:pPrChange w:id="9" w:author="PAULO HENRIQUE GALHARDE CARRASCO" w:date="2019-08-26T16:09:00Z">
          <w:pPr>
            <w:jc w:val="center"/>
          </w:pPr>
        </w:pPrChange>
      </w:pPr>
      <w:r w:rsidRPr="00955A55">
        <w:rPr>
          <w:b/>
          <w:rPrChange w:id="10" w:author="PAULO HENRIQUE GALHARDE CARRASCO" w:date="2019-08-26T16:10:00Z">
            <w:rPr>
              <w:b/>
              <w:sz w:val="28"/>
              <w:szCs w:val="28"/>
            </w:rPr>
          </w:rPrChange>
        </w:rPr>
        <w:t>CURSO SUPERIOR DE TECNOLOGIA EM ANÁLISE E DESENVOLVIMENTO DE SISTEMAS</w:t>
      </w:r>
    </w:p>
    <w:p w14:paraId="16A168A3" w14:textId="77777777" w:rsidR="00B25E71" w:rsidRPr="00955A55" w:rsidRDefault="00B25E71" w:rsidP="00B25E71">
      <w:pPr>
        <w:tabs>
          <w:tab w:val="left" w:pos="5356"/>
        </w:tabs>
        <w:jc w:val="left"/>
        <w:rPr>
          <w:b/>
        </w:rPr>
      </w:pPr>
    </w:p>
    <w:p w14:paraId="4937E0F9" w14:textId="77777777" w:rsidR="00B25E71" w:rsidRDefault="00B25E71" w:rsidP="00B25E71">
      <w:pPr>
        <w:jc w:val="center"/>
        <w:rPr>
          <w:b/>
          <w:color w:val="FF0000"/>
        </w:rPr>
      </w:pPr>
    </w:p>
    <w:p w14:paraId="78758A44" w14:textId="77777777" w:rsidR="00B25E71" w:rsidRDefault="00B25E71" w:rsidP="00B25E71">
      <w:pPr>
        <w:jc w:val="center"/>
        <w:rPr>
          <w:b/>
          <w:color w:val="FF0000"/>
        </w:rPr>
      </w:pPr>
    </w:p>
    <w:p w14:paraId="33521257" w14:textId="77777777" w:rsidR="00B25E71" w:rsidRPr="00E330D8" w:rsidRDefault="00B25E71" w:rsidP="00B25E71">
      <w:pPr>
        <w:jc w:val="center"/>
        <w:rPr>
          <w:b/>
          <w:color w:val="FF0000"/>
        </w:rPr>
      </w:pPr>
    </w:p>
    <w:p w14:paraId="4C3F521C" w14:textId="5E7D7A44" w:rsidR="00B25E71" w:rsidRPr="00B25E71" w:rsidRDefault="00FE67A8">
      <w:pPr>
        <w:spacing w:line="240" w:lineRule="auto"/>
        <w:jc w:val="center"/>
        <w:rPr>
          <w:color w:val="000000" w:themeColor="text1"/>
        </w:rPr>
        <w:pPrChange w:id="11" w:author="PAULO HENRIQUE GALHARDE CARRASCO" w:date="2019-08-26T16:09:00Z">
          <w:pPr>
            <w:jc w:val="center"/>
          </w:pPr>
        </w:pPrChange>
      </w:pPr>
      <w:r w:rsidRPr="00B25E71">
        <w:rPr>
          <w:color w:val="000000" w:themeColor="text1"/>
        </w:rPr>
        <w:t xml:space="preserve">LUIZ CEZAR </w:t>
      </w:r>
      <w:ins w:id="12" w:author="PAULO HENRIQUE GALHARDE CARRASCO" w:date="2019-08-26T16:15:00Z">
        <w:r w:rsidR="00C97757">
          <w:rPr>
            <w:color w:val="000000" w:themeColor="text1"/>
          </w:rPr>
          <w:t xml:space="preserve">SAMPAIO </w:t>
        </w:r>
      </w:ins>
      <w:r w:rsidRPr="00B25E71">
        <w:rPr>
          <w:color w:val="000000" w:themeColor="text1"/>
        </w:rPr>
        <w:t>BUCHERONI</w:t>
      </w:r>
    </w:p>
    <w:p w14:paraId="418796F0" w14:textId="22DE26FC" w:rsidR="00B25E71" w:rsidRPr="00B25E71" w:rsidRDefault="00FE67A8">
      <w:pPr>
        <w:spacing w:line="240" w:lineRule="auto"/>
        <w:jc w:val="center"/>
        <w:rPr>
          <w:color w:val="000000" w:themeColor="text1"/>
        </w:rPr>
        <w:pPrChange w:id="13" w:author="PAULO HENRIQUE GALHARDE CARRASCO" w:date="2019-08-26T16:09:00Z">
          <w:pPr>
            <w:jc w:val="center"/>
          </w:pPr>
        </w:pPrChange>
      </w:pPr>
      <w:r w:rsidRPr="00B25E71">
        <w:rPr>
          <w:color w:val="000000" w:themeColor="text1"/>
        </w:rPr>
        <w:t>MAT</w:t>
      </w:r>
      <w:ins w:id="14" w:author="Guest User" w:date="2019-08-19T18:14:00Z">
        <w:r w:rsidR="524F875D" w:rsidRPr="00B25E71">
          <w:rPr>
            <w:color w:val="000000" w:themeColor="text1"/>
          </w:rPr>
          <w:t>H</w:t>
        </w:r>
      </w:ins>
      <w:r w:rsidRPr="00B25E71">
        <w:rPr>
          <w:color w:val="000000" w:themeColor="text1"/>
        </w:rPr>
        <w:t>EUS BISPO COELHO</w:t>
      </w:r>
      <w:ins w:id="15" w:author="PAULO HENRIQUE GALHARDE CARRASCO" w:date="2019-08-26T16:15:00Z">
        <w:r w:rsidR="00D14055">
          <w:rPr>
            <w:color w:val="000000" w:themeColor="text1"/>
          </w:rPr>
          <w:t xml:space="preserve"> DOS SANTOS</w:t>
        </w:r>
      </w:ins>
    </w:p>
    <w:p w14:paraId="308CE207" w14:textId="06756FAF" w:rsidR="00B25E71" w:rsidRPr="00B25E71" w:rsidRDefault="00FE67A8">
      <w:pPr>
        <w:spacing w:line="240" w:lineRule="auto"/>
        <w:jc w:val="center"/>
        <w:rPr>
          <w:color w:val="000000" w:themeColor="text1"/>
        </w:rPr>
        <w:pPrChange w:id="16" w:author="PAULO HENRIQUE GALHARDE CARRASCO" w:date="2019-08-26T16:09:00Z">
          <w:pPr>
            <w:jc w:val="center"/>
          </w:pPr>
        </w:pPrChange>
      </w:pPr>
      <w:r w:rsidRPr="00B25E71">
        <w:rPr>
          <w:color w:val="000000" w:themeColor="text1"/>
        </w:rPr>
        <w:t>MICHAEL MAGALHÃES</w:t>
      </w:r>
      <w:ins w:id="17" w:author="PAULO HENRIQUE GALHARDE CARRASCO" w:date="2019-08-26T16:16:00Z">
        <w:r w:rsidR="00ED5CB3">
          <w:rPr>
            <w:color w:val="000000" w:themeColor="text1"/>
          </w:rPr>
          <w:t xml:space="preserve"> DE SOUZA</w:t>
        </w:r>
      </w:ins>
    </w:p>
    <w:p w14:paraId="16A94672" w14:textId="69788E29" w:rsidR="00B25E71" w:rsidRPr="00B25E71" w:rsidRDefault="00FE67A8">
      <w:pPr>
        <w:spacing w:line="240" w:lineRule="auto"/>
        <w:jc w:val="center"/>
        <w:rPr>
          <w:color w:val="000000" w:themeColor="text1"/>
        </w:rPr>
        <w:pPrChange w:id="18" w:author="PAULO HENRIQUE GALHARDE CARRASCO" w:date="2019-08-26T16:09:00Z">
          <w:pPr>
            <w:jc w:val="center"/>
          </w:pPr>
        </w:pPrChange>
      </w:pPr>
      <w:r w:rsidRPr="00B25E71">
        <w:rPr>
          <w:color w:val="000000" w:themeColor="text1"/>
        </w:rPr>
        <w:t>VITOR SOUSA GARCIA</w:t>
      </w:r>
    </w:p>
    <w:p w14:paraId="26C4FE79" w14:textId="77777777" w:rsidR="00B25E71" w:rsidRDefault="00B25E71" w:rsidP="00341319">
      <w:pPr>
        <w:jc w:val="center"/>
        <w:rPr>
          <w:b/>
          <w:sz w:val="28"/>
        </w:rPr>
      </w:pPr>
    </w:p>
    <w:p w14:paraId="5C649D34" w14:textId="3E9E16E4" w:rsidR="00B25E71" w:rsidRDefault="00B25E71" w:rsidP="00941280">
      <w:pPr>
        <w:rPr>
          <w:b/>
          <w:sz w:val="28"/>
        </w:rPr>
      </w:pPr>
    </w:p>
    <w:p w14:paraId="51E0FAE0" w14:textId="77777777" w:rsidR="006E6FB6" w:rsidRDefault="006E6FB6" w:rsidP="00941280">
      <w:pPr>
        <w:rPr>
          <w:b/>
          <w:sz w:val="28"/>
        </w:rPr>
      </w:pPr>
    </w:p>
    <w:p w14:paraId="2B12AF01" w14:textId="06D07CE1" w:rsidR="00E330D8" w:rsidRDefault="00E330D8" w:rsidP="00341319">
      <w:pPr>
        <w:jc w:val="center"/>
        <w:rPr>
          <w:b/>
          <w:sz w:val="28"/>
        </w:rPr>
      </w:pPr>
    </w:p>
    <w:p w14:paraId="471A538B" w14:textId="5607896F" w:rsidR="008B190C" w:rsidRDefault="00082267">
      <w:pPr>
        <w:spacing w:line="240" w:lineRule="auto"/>
        <w:jc w:val="center"/>
        <w:rPr>
          <w:ins w:id="19" w:author="PAULO HENRIQUE GALHARDE CARRASCO" w:date="2019-10-14T12:39:00Z"/>
          <w:b/>
          <w:sz w:val="28"/>
          <w:szCs w:val="28"/>
        </w:rPr>
      </w:pPr>
      <w:del w:id="20" w:author="PAULO HENRIQUE GALHARDE CARRASCO" w:date="2019-09-05T18:17:00Z">
        <w:r w:rsidRPr="005E556B" w:rsidDel="002A51E1">
          <w:rPr>
            <w:b/>
            <w:sz w:val="28"/>
            <w:szCs w:val="28"/>
          </w:rPr>
          <w:delText>DISTÚRBIOS OSTEOMUSCULARES EM PROFISSIONAIS DE TECNOLOGIA:</w:delText>
        </w:r>
      </w:del>
      <w:proofErr w:type="gramStart"/>
      <w:r w:rsidR="0010370C">
        <w:rPr>
          <w:b/>
          <w:sz w:val="28"/>
          <w:szCs w:val="28"/>
        </w:rPr>
        <w:t>TITULO</w:t>
      </w:r>
      <w:proofErr w:type="gramEnd"/>
      <w:ins w:id="21" w:author="PAULO HENRIQUE GALHARDE CARRASCO" w:date="2019-09-05T18:18:00Z">
        <w:r w:rsidR="002A51E1">
          <w:rPr>
            <w:b/>
            <w:sz w:val="28"/>
            <w:szCs w:val="28"/>
          </w:rPr>
          <w:t>:</w:t>
        </w:r>
      </w:ins>
    </w:p>
    <w:p w14:paraId="07536A1B" w14:textId="197A18C3" w:rsidR="00E330D8" w:rsidRPr="005E556B" w:rsidRDefault="0010370C">
      <w:pPr>
        <w:spacing w:line="240" w:lineRule="auto"/>
        <w:jc w:val="center"/>
        <w:rPr>
          <w:b/>
          <w:sz w:val="28"/>
          <w:szCs w:val="28"/>
        </w:rPr>
        <w:pPrChange w:id="22" w:author="PAULO HENRIQUE GALHARDE CARRASCO" w:date="2019-08-26T16:09:00Z">
          <w:pPr>
            <w:jc w:val="center"/>
          </w:pPr>
        </w:pPrChange>
      </w:pPr>
      <w:proofErr w:type="spellStart"/>
      <w:r>
        <w:rPr>
          <w:b/>
          <w:sz w:val="28"/>
          <w:szCs w:val="28"/>
        </w:rPr>
        <w:t>subtitlo</w:t>
      </w:r>
      <w:proofErr w:type="spellEnd"/>
      <w:r w:rsidR="00D204A2" w:rsidRPr="005E556B">
        <w:rPr>
          <w:b/>
          <w:sz w:val="28"/>
          <w:szCs w:val="28"/>
        </w:rPr>
        <w:br/>
      </w:r>
      <w:del w:id="23" w:author="PAULO HENRIQUE GALHARDE CARRASCO" w:date="2019-10-14T12:39:00Z">
        <w:r w:rsidR="00C3182F" w:rsidDel="008B190C">
          <w:rPr>
            <w:b/>
            <w:sz w:val="28"/>
            <w:szCs w:val="28"/>
          </w:rPr>
          <w:delText xml:space="preserve">consequências </w:delText>
        </w:r>
        <w:r w:rsidR="005E42C3" w:rsidDel="008B190C">
          <w:rPr>
            <w:b/>
            <w:sz w:val="28"/>
            <w:szCs w:val="28"/>
          </w:rPr>
          <w:delText xml:space="preserve">das lesões de esforço repetitivo sobre os </w:delText>
        </w:r>
      </w:del>
      <w:del w:id="24" w:author="PAULO HENRIQUE GALHARDE CARRASCO" w:date="2019-09-05T18:17:00Z">
        <w:r w:rsidR="005E42C3" w:rsidDel="002A51E1">
          <w:rPr>
            <w:b/>
            <w:sz w:val="28"/>
            <w:szCs w:val="28"/>
          </w:rPr>
          <w:delText>programadores</w:delText>
        </w:r>
      </w:del>
      <w:del w:id="25" w:author="PAULO HENRIQUE GALHARDE CARRASCO" w:date="2019-10-14T12:39:00Z">
        <w:r w:rsidR="00543FC7" w:rsidRPr="005E556B" w:rsidDel="008B190C">
          <w:rPr>
            <w:b/>
            <w:sz w:val="28"/>
            <w:szCs w:val="28"/>
          </w:rPr>
          <w:br/>
        </w:r>
      </w:del>
    </w:p>
    <w:p w14:paraId="037503B4" w14:textId="40956B50" w:rsidR="00362FA9" w:rsidRDefault="00362FA9" w:rsidP="00341319">
      <w:pPr>
        <w:jc w:val="center"/>
        <w:rPr>
          <w:b/>
          <w:sz w:val="28"/>
        </w:rPr>
      </w:pPr>
    </w:p>
    <w:p w14:paraId="52DC8A06" w14:textId="4EBB1A72" w:rsidR="00E330D8" w:rsidRDefault="00E330D8" w:rsidP="00E330D8">
      <w:pPr>
        <w:rPr>
          <w:b/>
        </w:rPr>
      </w:pPr>
    </w:p>
    <w:p w14:paraId="7AF25B1B" w14:textId="77777777" w:rsidR="006E6FB6" w:rsidRPr="00E330D8" w:rsidRDefault="006E6FB6" w:rsidP="00E330D8">
      <w:pPr>
        <w:rPr>
          <w:b/>
        </w:rPr>
      </w:pPr>
    </w:p>
    <w:p w14:paraId="100CD367" w14:textId="5716CB3E" w:rsidR="00E330D8" w:rsidRDefault="00E330D8" w:rsidP="00341319">
      <w:pPr>
        <w:jc w:val="center"/>
        <w:rPr>
          <w:b/>
        </w:rPr>
      </w:pPr>
    </w:p>
    <w:p w14:paraId="0BBF9BDF" w14:textId="562F922B" w:rsidR="00531349" w:rsidRDefault="006D5552" w:rsidP="00880C22">
      <w:pPr>
        <w:tabs>
          <w:tab w:val="left" w:pos="5356"/>
        </w:tabs>
        <w:jc w:val="left"/>
        <w:rPr>
          <w:ins w:id="26" w:author="PAULO HENRIQUE GALHARDE CARRASCO" w:date="2019-08-26T16:10:00Z"/>
          <w:b/>
        </w:rPr>
      </w:pPr>
      <w:r>
        <w:rPr>
          <w:b/>
        </w:rPr>
        <w:tab/>
      </w:r>
    </w:p>
    <w:p w14:paraId="63A62640" w14:textId="77777777" w:rsidR="00955A55" w:rsidRDefault="00955A55" w:rsidP="00880C22">
      <w:pPr>
        <w:tabs>
          <w:tab w:val="left" w:pos="5356"/>
        </w:tabs>
        <w:jc w:val="left"/>
        <w:rPr>
          <w:ins w:id="27" w:author="PAULO HENRIQUE GALHARDE CARRASCO" w:date="2019-08-26T16:10:00Z"/>
          <w:b/>
        </w:rPr>
      </w:pPr>
    </w:p>
    <w:p w14:paraId="0A3F92DB" w14:textId="77777777" w:rsidR="00955A55" w:rsidRDefault="00955A55" w:rsidP="00880C22">
      <w:pPr>
        <w:tabs>
          <w:tab w:val="left" w:pos="5356"/>
        </w:tabs>
        <w:jc w:val="left"/>
        <w:rPr>
          <w:ins w:id="28" w:author="PAULO HENRIQUE GALHARDE CARRASCO" w:date="2019-08-26T16:10:00Z"/>
          <w:b/>
        </w:rPr>
      </w:pPr>
    </w:p>
    <w:p w14:paraId="26620E6D" w14:textId="77777777" w:rsidR="00955A55" w:rsidRDefault="00955A55" w:rsidP="00880C22">
      <w:pPr>
        <w:tabs>
          <w:tab w:val="left" w:pos="5356"/>
        </w:tabs>
        <w:jc w:val="left"/>
        <w:rPr>
          <w:ins w:id="29" w:author="PAULO HENRIQUE GALHARDE CARRASCO" w:date="2019-08-26T16:10:00Z"/>
          <w:b/>
        </w:rPr>
      </w:pPr>
    </w:p>
    <w:p w14:paraId="3DD4A71C" w14:textId="57B45EFF" w:rsidR="00955A55" w:rsidRDefault="00955A55" w:rsidP="00880C22">
      <w:pPr>
        <w:tabs>
          <w:tab w:val="left" w:pos="5356"/>
        </w:tabs>
        <w:jc w:val="left"/>
        <w:rPr>
          <w:ins w:id="30" w:author="PAULO HENRIQUE GALHARDE CARRASCO" w:date="2019-10-14T12:49:00Z"/>
          <w:b/>
        </w:rPr>
      </w:pPr>
    </w:p>
    <w:p w14:paraId="3DAD398C" w14:textId="77777777" w:rsidR="000839DB" w:rsidRDefault="000839DB" w:rsidP="00880C22">
      <w:pPr>
        <w:tabs>
          <w:tab w:val="left" w:pos="5356"/>
        </w:tabs>
        <w:jc w:val="left"/>
        <w:rPr>
          <w:ins w:id="31" w:author="PAULO HENRIQUE GALHARDE CARRASCO" w:date="2019-08-26T16:10:00Z"/>
          <w:b/>
        </w:rPr>
      </w:pPr>
    </w:p>
    <w:p w14:paraId="1A15591D" w14:textId="77777777" w:rsidR="00955A55" w:rsidRPr="00880C22" w:rsidRDefault="00955A55" w:rsidP="00880C22">
      <w:pPr>
        <w:tabs>
          <w:tab w:val="left" w:pos="5356"/>
        </w:tabs>
        <w:jc w:val="left"/>
        <w:rPr>
          <w:b/>
        </w:rPr>
      </w:pPr>
    </w:p>
    <w:p w14:paraId="59DBB39A" w14:textId="5FBBD780" w:rsidR="007C53FB" w:rsidRDefault="007C53FB" w:rsidP="00644A4A">
      <w:pPr>
        <w:jc w:val="center"/>
        <w:rPr>
          <w:ins w:id="32" w:author="PAULO HENRIQUE GALHARDE CARRASCO" w:date="2019-10-07T22:24:00Z"/>
          <w:b/>
          <w:color w:val="FF0000"/>
        </w:rPr>
      </w:pPr>
    </w:p>
    <w:p w14:paraId="444729EF" w14:textId="792086E5" w:rsidR="00644A4A" w:rsidRDefault="00644A4A" w:rsidP="00644A4A">
      <w:pPr>
        <w:jc w:val="center"/>
        <w:rPr>
          <w:ins w:id="33" w:author="PAULO HENRIQUE GALHARDE CARRASCO" w:date="2019-10-07T22:24:00Z"/>
          <w:b/>
          <w:color w:val="FF0000"/>
        </w:rPr>
      </w:pPr>
    </w:p>
    <w:p w14:paraId="6FE3ED8F" w14:textId="77777777" w:rsidR="00644A4A" w:rsidRPr="00E330D8" w:rsidRDefault="00644A4A">
      <w:pPr>
        <w:jc w:val="center"/>
        <w:rPr>
          <w:b/>
          <w:color w:val="FF0000"/>
        </w:rPr>
        <w:pPrChange w:id="34" w:author="PAULO HENRIQUE GALHARDE CARRASCO" w:date="2019-10-07T22:24:00Z">
          <w:pPr/>
        </w:pPrChange>
      </w:pPr>
    </w:p>
    <w:p w14:paraId="5C85FB87" w14:textId="77777777" w:rsidR="00341319" w:rsidRPr="00E330D8" w:rsidRDefault="00341319" w:rsidP="00341319">
      <w:pPr>
        <w:jc w:val="center"/>
        <w:rPr>
          <w:b/>
        </w:rPr>
      </w:pPr>
      <w:r w:rsidRPr="00E330D8">
        <w:rPr>
          <w:b/>
        </w:rPr>
        <w:t>CARAPICUÍBA</w:t>
      </w:r>
    </w:p>
    <w:p w14:paraId="34725DDA" w14:textId="6807234F" w:rsidR="0004570E" w:rsidRPr="00880C22" w:rsidDel="002B24B4" w:rsidRDefault="0010370C">
      <w:pPr>
        <w:jc w:val="center"/>
        <w:rPr>
          <w:del w:id="35" w:author="PAULO HENRIQUE GALHARDE CARRASCO" w:date="2019-08-19T14:17:00Z"/>
          <w:b/>
        </w:rPr>
      </w:pPr>
      <w:r>
        <w:rPr>
          <w:b/>
        </w:rPr>
        <w:t>2020</w:t>
      </w:r>
    </w:p>
    <w:p w14:paraId="12B0AB1C" w14:textId="42D6E72C" w:rsidR="70DF4D2C" w:rsidDel="002B24B4" w:rsidRDefault="70DF4D2C">
      <w:pPr>
        <w:jc w:val="center"/>
        <w:rPr>
          <w:del w:id="36" w:author="PAULO HENRIQUE GALHARDE CARRASCO" w:date="2019-08-19T14:17:00Z"/>
          <w:b/>
          <w:bCs/>
          <w:color w:val="000000" w:themeColor="text1"/>
          <w:rPrChange w:id="37" w:author="Guest User" w:date="2019-08-19T10:17:00Z">
            <w:rPr>
              <w:del w:id="38" w:author="PAULO HENRIQUE GALHARDE CARRASCO" w:date="2019-08-19T14:17:00Z"/>
            </w:rPr>
          </w:rPrChange>
        </w:rPr>
        <w:pPrChange w:id="39" w:author="PAULO HENRIQUE GALHARDE CARRASCO" w:date="2019-08-19T14:17:00Z">
          <w:pPr/>
        </w:pPrChange>
      </w:pPr>
    </w:p>
    <w:p w14:paraId="776B4473" w14:textId="60AA532A" w:rsidR="106B3B31" w:rsidDel="00644A4A" w:rsidRDefault="106B3B31">
      <w:pPr>
        <w:jc w:val="center"/>
        <w:rPr>
          <w:del w:id="40" w:author="PAULO HENRIQUE GALHARDE CARRASCO" w:date="2019-10-07T22:24:00Z"/>
          <w:b/>
          <w:bCs/>
          <w:color w:val="000000" w:themeColor="text1"/>
          <w:rPrChange w:id="41" w:author="Guest User" w:date="2019-08-19T10:17:00Z">
            <w:rPr>
              <w:del w:id="42" w:author="PAULO HENRIQUE GALHARDE CARRASCO" w:date="2019-10-07T22:24:00Z"/>
            </w:rPr>
          </w:rPrChange>
        </w:rPr>
        <w:pPrChange w:id="43" w:author="PAULO HENRIQUE GALHARDE CARRASCO" w:date="2019-10-07T22:24:00Z">
          <w:pPr/>
        </w:pPrChange>
      </w:pPr>
    </w:p>
    <w:p w14:paraId="6305FE32" w14:textId="5E764B1F" w:rsidR="00B03AE0" w:rsidDel="00644A4A" w:rsidRDefault="00B03AE0">
      <w:pPr>
        <w:jc w:val="center"/>
        <w:rPr>
          <w:ins w:id="44" w:author="Guest User" w:date="2019-09-09T18:03:00Z"/>
          <w:del w:id="45" w:author="PAULO HENRIQUE GALHARDE CARRASCO" w:date="2019-10-07T22:24:00Z"/>
          <w:b/>
          <w:bCs/>
          <w:color w:val="000000" w:themeColor="text1"/>
          <w:rPrChange w:id="46" w:author="Guest User" w:date="2019-08-19T10:17:00Z">
            <w:rPr>
              <w:ins w:id="47" w:author="Guest User" w:date="2019-09-09T18:03:00Z"/>
              <w:del w:id="48" w:author="PAULO HENRIQUE GALHARDE CARRASCO" w:date="2019-10-07T22:24:00Z"/>
            </w:rPr>
          </w:rPrChange>
        </w:rPr>
        <w:pPrChange w:id="49" w:author="PAULO HENRIQUE GALHARDE CARRASCO" w:date="2019-10-07T22:24:00Z">
          <w:pPr/>
        </w:pPrChange>
      </w:pPr>
    </w:p>
    <w:p w14:paraId="51237E2A" w14:textId="3EBDDA13" w:rsidR="024A1E67" w:rsidRDefault="024A1E67">
      <w:pPr>
        <w:tabs>
          <w:tab w:val="left" w:pos="3994"/>
        </w:tabs>
        <w:jc w:val="center"/>
        <w:rPr>
          <w:b/>
          <w:bCs/>
          <w:color w:val="000000" w:themeColor="text1"/>
          <w:rPrChange w:id="50" w:author="Guest User" w:date="2019-09-09T18:03:00Z">
            <w:rPr/>
          </w:rPrChange>
        </w:rPr>
        <w:pPrChange w:id="51" w:author="PAULO HENRIQUE GALHARDE CARRASCO" w:date="2019-10-07T22:24:00Z">
          <w:pPr/>
        </w:pPrChange>
      </w:pPr>
    </w:p>
    <w:p w14:paraId="2717BAFD" w14:textId="6F755FFF" w:rsidR="70DF4D2C" w:rsidRPr="00DD37C0" w:rsidRDefault="70DF4D2C">
      <w:pPr>
        <w:spacing w:line="240" w:lineRule="auto"/>
        <w:jc w:val="center"/>
        <w:rPr>
          <w:del w:id="52" w:author="Guest User" w:date="2019-08-19T10:17:00Z"/>
          <w:bCs/>
          <w:color w:val="000000" w:themeColor="text1"/>
          <w:rPrChange w:id="53" w:author="PAULO HENRIQUE GALHARDE CARRASCO" w:date="2019-08-19T17:16:00Z">
            <w:rPr>
              <w:del w:id="54" w:author="Guest User" w:date="2019-08-19T10:17:00Z"/>
            </w:rPr>
          </w:rPrChange>
        </w:rPr>
        <w:pPrChange w:id="55" w:author="PAULO HENRIQUE GALHARDE CARRASCO" w:date="2019-08-26T16:11:00Z">
          <w:pPr>
            <w:jc w:val="center"/>
          </w:pPr>
        </w:pPrChange>
      </w:pPr>
    </w:p>
    <w:p w14:paraId="02172BDE" w14:textId="1FE188AE" w:rsidR="00110F77" w:rsidRPr="00DD37C0" w:rsidRDefault="00FE67A8">
      <w:pPr>
        <w:spacing w:line="240" w:lineRule="auto"/>
        <w:jc w:val="center"/>
        <w:rPr>
          <w:color w:val="000000" w:themeColor="text1"/>
        </w:rPr>
        <w:pPrChange w:id="56" w:author="PAULO HENRIQUE GALHARDE CARRASCO" w:date="2019-08-26T16:11:00Z">
          <w:pPr>
            <w:jc w:val="center"/>
          </w:pPr>
        </w:pPrChange>
      </w:pPr>
      <w:r w:rsidRPr="00DD37C0">
        <w:rPr>
          <w:color w:val="000000" w:themeColor="text1"/>
        </w:rPr>
        <w:t xml:space="preserve">LUIZ CEZAR </w:t>
      </w:r>
      <w:ins w:id="57" w:author="PAULO HENRIQUE GALHARDE CARRASCO" w:date="2019-08-26T16:15:00Z">
        <w:r w:rsidR="00C97757">
          <w:rPr>
            <w:color w:val="000000" w:themeColor="text1"/>
          </w:rPr>
          <w:t xml:space="preserve">SAMPAIO </w:t>
        </w:r>
      </w:ins>
      <w:r w:rsidRPr="00DD37C0">
        <w:rPr>
          <w:color w:val="000000" w:themeColor="text1"/>
        </w:rPr>
        <w:t>BUCHERONI</w:t>
      </w:r>
    </w:p>
    <w:p w14:paraId="4DFA9FF7" w14:textId="036AF2A1" w:rsidR="00110F77" w:rsidRPr="00DD37C0" w:rsidRDefault="00FE67A8">
      <w:pPr>
        <w:spacing w:line="240" w:lineRule="auto"/>
        <w:jc w:val="center"/>
        <w:rPr>
          <w:color w:val="000000" w:themeColor="text1"/>
        </w:rPr>
        <w:pPrChange w:id="58" w:author="PAULO HENRIQUE GALHARDE CARRASCO" w:date="2019-08-26T16:11:00Z">
          <w:pPr>
            <w:jc w:val="center"/>
          </w:pPr>
        </w:pPrChange>
      </w:pPr>
      <w:r w:rsidRPr="00DD37C0">
        <w:rPr>
          <w:color w:val="000000" w:themeColor="text1"/>
        </w:rPr>
        <w:t>MAT</w:t>
      </w:r>
      <w:ins w:id="59" w:author="Guest User" w:date="2019-08-19T18:14:00Z">
        <w:r w:rsidR="1E15C637" w:rsidRPr="00DD37C0">
          <w:rPr>
            <w:color w:val="000000" w:themeColor="text1"/>
          </w:rPr>
          <w:t>H</w:t>
        </w:r>
      </w:ins>
      <w:r w:rsidRPr="00DD37C0">
        <w:rPr>
          <w:color w:val="000000" w:themeColor="text1"/>
        </w:rPr>
        <w:t>EUS BISPO COELHO</w:t>
      </w:r>
      <w:ins w:id="60" w:author="PAULO HENRIQUE GALHARDE CARRASCO" w:date="2019-08-26T16:16:00Z">
        <w:r w:rsidR="00AD6673">
          <w:rPr>
            <w:color w:val="000000" w:themeColor="text1"/>
          </w:rPr>
          <w:t xml:space="preserve"> DOS SANTOS</w:t>
        </w:r>
      </w:ins>
    </w:p>
    <w:p w14:paraId="22D7A90A" w14:textId="3498E89C" w:rsidR="00110F77" w:rsidRPr="00DD37C0" w:rsidRDefault="00FE67A8">
      <w:pPr>
        <w:spacing w:line="240" w:lineRule="auto"/>
        <w:jc w:val="center"/>
        <w:rPr>
          <w:color w:val="000000" w:themeColor="text1"/>
        </w:rPr>
        <w:pPrChange w:id="61" w:author="PAULO HENRIQUE GALHARDE CARRASCO" w:date="2019-08-26T16:11:00Z">
          <w:pPr>
            <w:jc w:val="center"/>
          </w:pPr>
        </w:pPrChange>
      </w:pPr>
      <w:r w:rsidRPr="00DD37C0">
        <w:rPr>
          <w:color w:val="000000" w:themeColor="text1"/>
        </w:rPr>
        <w:t>MICHAEL MAGALHÃES</w:t>
      </w:r>
      <w:ins w:id="62" w:author="PAULO HENRIQUE GALHARDE CARRASCO" w:date="2019-08-26T16:16:00Z">
        <w:r w:rsidR="00ED5CB3">
          <w:rPr>
            <w:color w:val="000000" w:themeColor="text1"/>
          </w:rPr>
          <w:t xml:space="preserve"> DE SOUZA</w:t>
        </w:r>
      </w:ins>
    </w:p>
    <w:p w14:paraId="69B0E7D7" w14:textId="21816702" w:rsidR="469A16F7" w:rsidRPr="00DD37C0" w:rsidRDefault="469A16F7">
      <w:pPr>
        <w:spacing w:line="240" w:lineRule="auto"/>
        <w:jc w:val="center"/>
        <w:rPr>
          <w:color w:val="000000" w:themeColor="text1"/>
          <w:rPrChange w:id="63" w:author="PAULO HENRIQUE GALHARDE CARRASCO" w:date="2019-08-19T17:16:00Z">
            <w:rPr/>
          </w:rPrChange>
        </w:rPr>
        <w:pPrChange w:id="64" w:author="PAULO HENRIQUE GALHARDE CARRASCO" w:date="2019-08-26T16:11:00Z">
          <w:pPr/>
        </w:pPrChange>
      </w:pPr>
      <w:ins w:id="65" w:author="Guest User" w:date="2019-08-19T12:25:00Z">
        <w:r w:rsidRPr="00DD37C0">
          <w:rPr>
            <w:color w:val="000000" w:themeColor="text1"/>
            <w:rPrChange w:id="66" w:author="PAULO HENRIQUE GALHARDE CARRASCO" w:date="2019-08-19T17:16:00Z">
              <w:rPr/>
            </w:rPrChange>
          </w:rPr>
          <w:t>VITOR SOUSA GARCIA</w:t>
        </w:r>
      </w:ins>
    </w:p>
    <w:p w14:paraId="3959BD01" w14:textId="77777777" w:rsidR="0004570E" w:rsidRDefault="0004570E" w:rsidP="002D0D15">
      <w:pPr>
        <w:jc w:val="center"/>
        <w:rPr>
          <w:b/>
          <w:color w:val="FF0000"/>
          <w:sz w:val="16"/>
        </w:rPr>
      </w:pPr>
    </w:p>
    <w:p w14:paraId="42B4B4AB" w14:textId="77777777" w:rsidR="0004570E" w:rsidRDefault="0004570E" w:rsidP="002D0D15">
      <w:pPr>
        <w:jc w:val="center"/>
        <w:rPr>
          <w:b/>
          <w:color w:val="FF0000"/>
          <w:sz w:val="16"/>
        </w:rPr>
      </w:pPr>
    </w:p>
    <w:p w14:paraId="2983CDC7" w14:textId="77777777" w:rsidR="0004570E" w:rsidDel="002B24B4" w:rsidRDefault="0004570E" w:rsidP="00880C22">
      <w:pPr>
        <w:rPr>
          <w:del w:id="67" w:author="PAULO HENRIQUE GALHARDE CARRASCO" w:date="2019-08-19T14:18:00Z"/>
          <w:b/>
          <w:color w:val="FF0000"/>
          <w:sz w:val="16"/>
        </w:rPr>
      </w:pPr>
    </w:p>
    <w:p w14:paraId="5C87159B" w14:textId="3FA2D159" w:rsidR="0004570E" w:rsidRDefault="0004570E" w:rsidP="00880C22">
      <w:pPr>
        <w:rPr>
          <w:b/>
          <w:color w:val="FF0000"/>
          <w:sz w:val="16"/>
        </w:rPr>
      </w:pPr>
    </w:p>
    <w:p w14:paraId="4554C6D5" w14:textId="0B4F3429" w:rsidR="0004570E" w:rsidRDefault="0004570E" w:rsidP="002D0D15">
      <w:pPr>
        <w:jc w:val="center"/>
        <w:rPr>
          <w:b/>
          <w:color w:val="FF0000"/>
          <w:sz w:val="16"/>
        </w:rPr>
      </w:pPr>
    </w:p>
    <w:p w14:paraId="605CA5F4" w14:textId="77777777" w:rsidR="0004570E" w:rsidRDefault="0004570E" w:rsidP="002D0D15">
      <w:pPr>
        <w:jc w:val="center"/>
        <w:rPr>
          <w:b/>
          <w:color w:val="FF0000"/>
          <w:sz w:val="16"/>
        </w:rPr>
      </w:pPr>
    </w:p>
    <w:p w14:paraId="5D5773E8" w14:textId="1E7BB587" w:rsidR="0004570E" w:rsidRDefault="0004570E" w:rsidP="002D0D15">
      <w:pPr>
        <w:jc w:val="center"/>
        <w:rPr>
          <w:b/>
          <w:color w:val="FF0000"/>
          <w:sz w:val="16"/>
        </w:rPr>
      </w:pPr>
    </w:p>
    <w:p w14:paraId="31D491A2" w14:textId="77777777" w:rsidR="00CF4435" w:rsidRDefault="00CF4435" w:rsidP="00CF4435">
      <w:pPr>
        <w:spacing w:line="240" w:lineRule="auto"/>
        <w:jc w:val="center"/>
        <w:rPr>
          <w:ins w:id="68" w:author="PAULO HENRIQUE GALHARDE CARRASCO" w:date="2019-10-14T12:40:00Z"/>
          <w:b/>
          <w:sz w:val="28"/>
          <w:szCs w:val="28"/>
        </w:rPr>
      </w:pPr>
      <w:ins w:id="69" w:author="PAULO HENRIQUE GALHARDE CARRASCO" w:date="2019-10-14T12:40:00Z">
        <w:r>
          <w:rPr>
            <w:b/>
            <w:sz w:val="28"/>
            <w:szCs w:val="28"/>
          </w:rPr>
          <w:t>ALERT:</w:t>
        </w:r>
      </w:ins>
    </w:p>
    <w:p w14:paraId="55728E86" w14:textId="42E3C7C5" w:rsidR="002A51E1" w:rsidRPr="005E556B" w:rsidRDefault="00CF4435" w:rsidP="00CF4435">
      <w:pPr>
        <w:spacing w:line="240" w:lineRule="auto"/>
        <w:jc w:val="center"/>
        <w:rPr>
          <w:ins w:id="70" w:author="PAULO HENRIQUE GALHARDE CARRASCO" w:date="2019-09-05T18:18:00Z"/>
          <w:b/>
          <w:sz w:val="28"/>
          <w:szCs w:val="28"/>
        </w:rPr>
      </w:pPr>
      <w:ins w:id="71" w:author="PAULO HENRIQUE GALHARDE CARRASCO" w:date="2019-10-14T12:40:00Z">
        <w:r>
          <w:rPr>
            <w:b/>
            <w:sz w:val="28"/>
            <w:szCs w:val="28"/>
          </w:rPr>
          <w:t xml:space="preserve"> Sistema de Alerta e Conscientização de LER e DORTs</w:t>
        </w:r>
        <w:r w:rsidRPr="005E556B">
          <w:rPr>
            <w:b/>
            <w:sz w:val="28"/>
            <w:szCs w:val="28"/>
          </w:rPr>
          <w:br/>
        </w:r>
      </w:ins>
      <w:ins w:id="72" w:author="PAULO HENRIQUE GALHARDE CARRASCO" w:date="2019-09-05T18:18:00Z">
        <w:r w:rsidR="002A51E1" w:rsidRPr="005E556B">
          <w:rPr>
            <w:b/>
            <w:sz w:val="28"/>
            <w:szCs w:val="28"/>
          </w:rPr>
          <w:br/>
        </w:r>
      </w:ins>
    </w:p>
    <w:p w14:paraId="7F066531" w14:textId="000185B1" w:rsidR="0004570E" w:rsidDel="002A51E1" w:rsidRDefault="00FE67A8">
      <w:pPr>
        <w:spacing w:line="240" w:lineRule="auto"/>
        <w:jc w:val="center"/>
        <w:rPr>
          <w:del w:id="73" w:author="PAULO HENRIQUE GALHARDE CARRASCO" w:date="2019-09-05T18:18:00Z"/>
          <w:b/>
          <w:color w:val="FF0000"/>
          <w:sz w:val="16"/>
        </w:rPr>
        <w:pPrChange w:id="74" w:author="PAULO HENRIQUE GALHARDE CARRASCO" w:date="2019-08-26T16:11:00Z">
          <w:pPr>
            <w:jc w:val="center"/>
          </w:pPr>
        </w:pPrChange>
      </w:pPr>
      <w:del w:id="75" w:author="PAULO HENRIQUE GALHARDE CARRASCO" w:date="2019-09-05T18:18:00Z">
        <w:r w:rsidRPr="005E556B" w:rsidDel="002A51E1">
          <w:rPr>
            <w:b/>
            <w:sz w:val="28"/>
            <w:szCs w:val="28"/>
          </w:rPr>
          <w:delText>DISTÚRBIOS OSTEOMUSCULARES EM PROFISSIONAIS DE TECNOLOGIA:</w:delText>
        </w:r>
        <w:r w:rsidRPr="005E556B" w:rsidDel="002A51E1">
          <w:rPr>
            <w:b/>
            <w:sz w:val="28"/>
            <w:szCs w:val="28"/>
          </w:rPr>
          <w:br/>
        </w:r>
        <w:r w:rsidDel="002A51E1">
          <w:rPr>
            <w:b/>
            <w:sz w:val="28"/>
            <w:szCs w:val="28"/>
          </w:rPr>
          <w:delText>consequências das lesões de esforço repetitivo sobre os programadores</w:delText>
        </w:r>
      </w:del>
    </w:p>
    <w:p w14:paraId="336507CE" w14:textId="401737B9" w:rsidR="0004570E" w:rsidRDefault="0004570E" w:rsidP="002D0D15">
      <w:pPr>
        <w:jc w:val="center"/>
        <w:rPr>
          <w:b/>
          <w:color w:val="FF0000"/>
          <w:sz w:val="16"/>
        </w:rPr>
      </w:pPr>
    </w:p>
    <w:p w14:paraId="45E93F2E" w14:textId="2ABCD322" w:rsidR="0004570E" w:rsidRDefault="006C0DB2">
      <w:pPr>
        <w:tabs>
          <w:tab w:val="left" w:pos="5533"/>
        </w:tabs>
        <w:jc w:val="left"/>
        <w:rPr>
          <w:ins w:id="76" w:author="PAULO HENRIQUE GALHARDE CARRASCO" w:date="2019-08-19T14:18:00Z"/>
          <w:b/>
          <w:color w:val="FF0000"/>
          <w:sz w:val="16"/>
        </w:rPr>
        <w:pPrChange w:id="77" w:author="PAULO HENRIQUE GALHARDE CARRASCO" w:date="2019-08-19T17:13:00Z">
          <w:pPr>
            <w:jc w:val="center"/>
          </w:pPr>
        </w:pPrChange>
      </w:pPr>
      <w:ins w:id="78" w:author="PAULO HENRIQUE GALHARDE CARRASCO" w:date="2019-08-19T17:13:00Z">
        <w:r>
          <w:rPr>
            <w:b/>
            <w:color w:val="FF0000"/>
            <w:sz w:val="16"/>
          </w:rPr>
          <w:tab/>
        </w:r>
      </w:ins>
    </w:p>
    <w:p w14:paraId="6AF4FDA7" w14:textId="20AFD918" w:rsidR="002B24B4" w:rsidRDefault="002B24B4" w:rsidP="00222441">
      <w:pPr>
        <w:jc w:val="center"/>
        <w:rPr>
          <w:ins w:id="79" w:author="PAULO HENRIQUE GALHARDE CARRASCO" w:date="2019-10-07T22:24:00Z"/>
          <w:b/>
          <w:color w:val="FF0000"/>
          <w:sz w:val="16"/>
        </w:rPr>
      </w:pPr>
    </w:p>
    <w:p w14:paraId="15283B1F" w14:textId="433F57BC" w:rsidR="00644A4A" w:rsidRDefault="00644A4A" w:rsidP="00222441">
      <w:pPr>
        <w:jc w:val="center"/>
        <w:rPr>
          <w:ins w:id="80" w:author="PAULO HENRIQUE GALHARDE CARRASCO" w:date="2019-10-07T22:24:00Z"/>
          <w:b/>
          <w:color w:val="FF0000"/>
          <w:sz w:val="16"/>
        </w:rPr>
      </w:pPr>
    </w:p>
    <w:p w14:paraId="48BC9B92" w14:textId="77777777" w:rsidR="00644A4A" w:rsidRDefault="00644A4A" w:rsidP="00222441">
      <w:pPr>
        <w:jc w:val="center"/>
        <w:rPr>
          <w:b/>
          <w:color w:val="FF0000"/>
          <w:sz w:val="16"/>
        </w:rPr>
      </w:pPr>
    </w:p>
    <w:p w14:paraId="472F4987" w14:textId="77777777" w:rsidR="009B580B" w:rsidRDefault="009B580B" w:rsidP="004C53E5">
      <w:pPr>
        <w:jc w:val="center"/>
        <w:rPr>
          <w:ins w:id="81" w:author="PAULO HENRIQUE GALHARDE CARRASCO" w:date="2019-08-19T14:14:00Z"/>
          <w:b/>
          <w:color w:val="FF0000"/>
          <w:sz w:val="16"/>
        </w:rPr>
      </w:pPr>
    </w:p>
    <w:p w14:paraId="20299D48" w14:textId="007943EB" w:rsidR="0004570E" w:rsidRDefault="00E343CF" w:rsidP="004C53E5">
      <w:pPr>
        <w:jc w:val="center"/>
        <w:rPr>
          <w:b/>
          <w:color w:val="FF0000"/>
          <w:sz w:val="16"/>
        </w:rPr>
      </w:pPr>
      <w:r w:rsidRPr="006C188B">
        <w:rPr>
          <w:b/>
          <w:noProof/>
          <w:color w:val="FF0000"/>
          <w:sz w:val="16"/>
        </w:rPr>
        <mc:AlternateContent>
          <mc:Choice Requires="wps">
            <w:drawing>
              <wp:anchor distT="45720" distB="45720" distL="114300" distR="114300" simplePos="0" relativeHeight="251658240" behindDoc="0" locked="0" layoutInCell="1" allowOverlap="1" wp14:anchorId="723A3F41" wp14:editId="0A537FB6">
                <wp:simplePos x="0" y="0"/>
                <wp:positionH relativeFrom="column">
                  <wp:posOffset>2556917</wp:posOffset>
                </wp:positionH>
                <wp:positionV relativeFrom="paragraph">
                  <wp:posOffset>109390</wp:posOffset>
                </wp:positionV>
                <wp:extent cx="3318695" cy="2547991"/>
                <wp:effectExtent l="0" t="0" r="0" b="508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695" cy="2547991"/>
                        </a:xfrm>
                        <a:prstGeom prst="rect">
                          <a:avLst/>
                        </a:prstGeom>
                        <a:solidFill>
                          <a:srgbClr val="FFFFFF"/>
                        </a:solidFill>
                        <a:ln w="9525">
                          <a:noFill/>
                          <a:miter lim="800000"/>
                          <a:headEnd/>
                          <a:tailEnd/>
                        </a:ln>
                      </wps:spPr>
                      <wps:txbx>
                        <w:txbxContent>
                          <w:p w14:paraId="26861223" w14:textId="5F3AE6AC" w:rsidR="00321FD5" w:rsidRDefault="00321FD5">
                            <w:pPr>
                              <w:spacing w:line="240" w:lineRule="auto"/>
                              <w:rPr>
                                <w:sz w:val="22"/>
                                <w:szCs w:val="22"/>
                              </w:rPr>
                              <w:pPrChange w:id="82" w:author="PAULO HENRIQUE GALHARDE CARRASCO" w:date="2019-08-26T16:11:00Z">
                                <w:pPr/>
                              </w:pPrChange>
                            </w:pPr>
                            <w:r w:rsidRPr="000262E4">
                              <w:rPr>
                                <w:sz w:val="22"/>
                                <w:szCs w:val="22"/>
                              </w:rPr>
                              <w:t>Trabalho de Graduação apresentado à</w:t>
                            </w:r>
                            <w:r>
                              <w:rPr>
                                <w:sz w:val="22"/>
                                <w:szCs w:val="22"/>
                              </w:rPr>
                              <w:t xml:space="preserve"> </w:t>
                            </w:r>
                            <w:r w:rsidRPr="000262E4">
                              <w:rPr>
                                <w:sz w:val="22"/>
                                <w:szCs w:val="22"/>
                              </w:rPr>
                              <w:t>banca examinadora do Curso</w:t>
                            </w:r>
                            <w:r>
                              <w:rPr>
                                <w:sz w:val="22"/>
                                <w:szCs w:val="22"/>
                              </w:rPr>
                              <w:t xml:space="preserve"> </w:t>
                            </w:r>
                            <w:r w:rsidRPr="000262E4">
                              <w:rPr>
                                <w:sz w:val="22"/>
                                <w:szCs w:val="22"/>
                              </w:rPr>
                              <w:t>Tecnológico em Análise e</w:t>
                            </w:r>
                            <w:r>
                              <w:rPr>
                                <w:sz w:val="22"/>
                                <w:szCs w:val="22"/>
                              </w:rPr>
                              <w:t xml:space="preserve"> </w:t>
                            </w:r>
                            <w:r w:rsidRPr="000262E4">
                              <w:rPr>
                                <w:sz w:val="22"/>
                                <w:szCs w:val="22"/>
                              </w:rPr>
                              <w:t>Desenvolvimento de Sistemas da</w:t>
                            </w:r>
                            <w:r>
                              <w:rPr>
                                <w:sz w:val="22"/>
                                <w:szCs w:val="22"/>
                              </w:rPr>
                              <w:t xml:space="preserve"> </w:t>
                            </w:r>
                            <w:r w:rsidRPr="000262E4">
                              <w:rPr>
                                <w:sz w:val="22"/>
                                <w:szCs w:val="22"/>
                              </w:rPr>
                              <w:t>Faculdade de Tecnologia de Carapicuíba</w:t>
                            </w:r>
                            <w:r>
                              <w:rPr>
                                <w:sz w:val="22"/>
                                <w:szCs w:val="22"/>
                              </w:rPr>
                              <w:t xml:space="preserve"> </w:t>
                            </w:r>
                            <w:r w:rsidRPr="000262E4">
                              <w:rPr>
                                <w:sz w:val="22"/>
                                <w:szCs w:val="22"/>
                              </w:rPr>
                              <w:t>como pré-requisito para obtenção do</w:t>
                            </w:r>
                            <w:r>
                              <w:rPr>
                                <w:sz w:val="22"/>
                                <w:szCs w:val="22"/>
                              </w:rPr>
                              <w:t xml:space="preserve"> </w:t>
                            </w:r>
                            <w:r w:rsidRPr="000262E4">
                              <w:rPr>
                                <w:sz w:val="22"/>
                                <w:szCs w:val="22"/>
                              </w:rPr>
                              <w:t>título de Tecnólogo em Análise e</w:t>
                            </w:r>
                            <w:r>
                              <w:rPr>
                                <w:sz w:val="22"/>
                                <w:szCs w:val="22"/>
                              </w:rPr>
                              <w:t xml:space="preserve"> </w:t>
                            </w:r>
                            <w:r w:rsidRPr="000262E4">
                              <w:rPr>
                                <w:sz w:val="22"/>
                                <w:szCs w:val="22"/>
                              </w:rPr>
                              <w:t>Desenvolvimento de Sistemas</w:t>
                            </w:r>
                          </w:p>
                          <w:p w14:paraId="0C01AAF7" w14:textId="77777777" w:rsidR="00321FD5" w:rsidRDefault="00321FD5" w:rsidP="000262E4">
                            <w:pPr>
                              <w:spacing w:line="240" w:lineRule="auto"/>
                              <w:rPr>
                                <w:sz w:val="22"/>
                                <w:szCs w:val="22"/>
                              </w:rPr>
                            </w:pPr>
                          </w:p>
                          <w:p w14:paraId="3708717D" w14:textId="77777777" w:rsidR="00321FD5" w:rsidRPr="00E343CF" w:rsidRDefault="00321FD5" w:rsidP="000262E4">
                            <w:pPr>
                              <w:spacing w:line="240" w:lineRule="auto"/>
                              <w:rPr>
                                <w:sz w:val="22"/>
                                <w:szCs w:val="22"/>
                              </w:rPr>
                            </w:pPr>
                          </w:p>
                          <w:p w14:paraId="634F16FD" w14:textId="5366A347" w:rsidR="00321FD5" w:rsidRPr="00E343CF" w:rsidRDefault="00321FD5">
                            <w:pPr>
                              <w:spacing w:line="240" w:lineRule="auto"/>
                              <w:rPr>
                                <w:sz w:val="22"/>
                                <w:szCs w:val="22"/>
                              </w:rPr>
                              <w:pPrChange w:id="83" w:author="PAULO HENRIQUE GALHARDE CARRASCO" w:date="2019-08-26T16:11:00Z">
                                <w:pPr/>
                              </w:pPrChange>
                            </w:pPr>
                            <w:r>
                              <w:rPr>
                                <w:sz w:val="22"/>
                                <w:szCs w:val="22"/>
                              </w:rPr>
                              <w:t xml:space="preserve">Orientador: </w:t>
                            </w:r>
                            <w:proofErr w:type="spellStart"/>
                            <w:r>
                              <w:rPr>
                                <w:sz w:val="22"/>
                                <w:szCs w:val="22"/>
                              </w:rPr>
                              <w:t>Prof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3A3F41" id="_x0000_t202" coordsize="21600,21600" o:spt="202" path="m,l,21600r21600,l21600,xe">
                <v:stroke joinstyle="miter"/>
                <v:path gradientshapeok="t" o:connecttype="rect"/>
              </v:shapetype>
              <v:shape id="Caixa de Texto 2" o:spid="_x0000_s1026" type="#_x0000_t202" style="position:absolute;left:0;text-align:left;margin-left:201.35pt;margin-top:8.6pt;width:261.3pt;height:200.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" stroked="f">
                <v:textbox>
                  <w:txbxContent>
                    <w:p w14:paraId="26861223" w14:textId="5F3AE6AC" w:rsidR="00321FD5" w:rsidRDefault="00321FD5">
                      <w:pPr>
                        <w:spacing w:line="240" w:lineRule="auto"/>
                        <w:rPr>
                          <w:sz w:val="22"/>
                          <w:szCs w:val="22"/>
                        </w:rPr>
                        <w:pPrChange w:id="84" w:author="PAULO HENRIQUE GALHARDE CARRASCO" w:date="2019-08-26T16:11:00Z">
                          <w:pPr/>
                        </w:pPrChange>
                      </w:pPr>
                      <w:r w:rsidRPr="000262E4">
                        <w:rPr>
                          <w:sz w:val="22"/>
                          <w:szCs w:val="22"/>
                        </w:rPr>
                        <w:t>Trabalho de Graduação apresentado à</w:t>
                      </w:r>
                      <w:r>
                        <w:rPr>
                          <w:sz w:val="22"/>
                          <w:szCs w:val="22"/>
                        </w:rPr>
                        <w:t xml:space="preserve"> </w:t>
                      </w:r>
                      <w:r w:rsidRPr="000262E4">
                        <w:rPr>
                          <w:sz w:val="22"/>
                          <w:szCs w:val="22"/>
                        </w:rPr>
                        <w:t>banca examinadora do Curso</w:t>
                      </w:r>
                      <w:r>
                        <w:rPr>
                          <w:sz w:val="22"/>
                          <w:szCs w:val="22"/>
                        </w:rPr>
                        <w:t xml:space="preserve"> </w:t>
                      </w:r>
                      <w:r w:rsidRPr="000262E4">
                        <w:rPr>
                          <w:sz w:val="22"/>
                          <w:szCs w:val="22"/>
                        </w:rPr>
                        <w:t>Tecnológico em Análise e</w:t>
                      </w:r>
                      <w:r>
                        <w:rPr>
                          <w:sz w:val="22"/>
                          <w:szCs w:val="22"/>
                        </w:rPr>
                        <w:t xml:space="preserve"> </w:t>
                      </w:r>
                      <w:r w:rsidRPr="000262E4">
                        <w:rPr>
                          <w:sz w:val="22"/>
                          <w:szCs w:val="22"/>
                        </w:rPr>
                        <w:t>Desenvolvimento de Sistemas da</w:t>
                      </w:r>
                      <w:r>
                        <w:rPr>
                          <w:sz w:val="22"/>
                          <w:szCs w:val="22"/>
                        </w:rPr>
                        <w:t xml:space="preserve"> </w:t>
                      </w:r>
                      <w:r w:rsidRPr="000262E4">
                        <w:rPr>
                          <w:sz w:val="22"/>
                          <w:szCs w:val="22"/>
                        </w:rPr>
                        <w:t>Faculdade de Tecnologia de Carapicuíba</w:t>
                      </w:r>
                      <w:r>
                        <w:rPr>
                          <w:sz w:val="22"/>
                          <w:szCs w:val="22"/>
                        </w:rPr>
                        <w:t xml:space="preserve"> </w:t>
                      </w:r>
                      <w:r w:rsidRPr="000262E4">
                        <w:rPr>
                          <w:sz w:val="22"/>
                          <w:szCs w:val="22"/>
                        </w:rPr>
                        <w:t>como pré-requisito para obtenção do</w:t>
                      </w:r>
                      <w:r>
                        <w:rPr>
                          <w:sz w:val="22"/>
                          <w:szCs w:val="22"/>
                        </w:rPr>
                        <w:t xml:space="preserve"> </w:t>
                      </w:r>
                      <w:r w:rsidRPr="000262E4">
                        <w:rPr>
                          <w:sz w:val="22"/>
                          <w:szCs w:val="22"/>
                        </w:rPr>
                        <w:t>título de Tecnólogo em Análise e</w:t>
                      </w:r>
                      <w:r>
                        <w:rPr>
                          <w:sz w:val="22"/>
                          <w:szCs w:val="22"/>
                        </w:rPr>
                        <w:t xml:space="preserve"> </w:t>
                      </w:r>
                      <w:r w:rsidRPr="000262E4">
                        <w:rPr>
                          <w:sz w:val="22"/>
                          <w:szCs w:val="22"/>
                        </w:rPr>
                        <w:t>Desenvolvimento de Sistemas</w:t>
                      </w:r>
                    </w:p>
                    <w:p w14:paraId="0C01AAF7" w14:textId="77777777" w:rsidR="00321FD5" w:rsidRDefault="00321FD5" w:rsidP="000262E4">
                      <w:pPr>
                        <w:spacing w:line="240" w:lineRule="auto"/>
                        <w:rPr>
                          <w:sz w:val="22"/>
                          <w:szCs w:val="22"/>
                        </w:rPr>
                      </w:pPr>
                    </w:p>
                    <w:p w14:paraId="3708717D" w14:textId="77777777" w:rsidR="00321FD5" w:rsidRPr="00E343CF" w:rsidRDefault="00321FD5" w:rsidP="000262E4">
                      <w:pPr>
                        <w:spacing w:line="240" w:lineRule="auto"/>
                        <w:rPr>
                          <w:sz w:val="22"/>
                          <w:szCs w:val="22"/>
                        </w:rPr>
                      </w:pPr>
                    </w:p>
                    <w:p w14:paraId="634F16FD" w14:textId="5366A347" w:rsidR="00321FD5" w:rsidRPr="00E343CF" w:rsidRDefault="00321FD5">
                      <w:pPr>
                        <w:spacing w:line="240" w:lineRule="auto"/>
                        <w:rPr>
                          <w:sz w:val="22"/>
                          <w:szCs w:val="22"/>
                        </w:rPr>
                        <w:pPrChange w:id="85" w:author="PAULO HENRIQUE GALHARDE CARRASCO" w:date="2019-08-26T16:11:00Z">
                          <w:pPr/>
                        </w:pPrChange>
                      </w:pPr>
                      <w:r>
                        <w:rPr>
                          <w:sz w:val="22"/>
                          <w:szCs w:val="22"/>
                        </w:rPr>
                        <w:t xml:space="preserve">Orientador: </w:t>
                      </w:r>
                      <w:proofErr w:type="spellStart"/>
                      <w:r>
                        <w:rPr>
                          <w:sz w:val="22"/>
                          <w:szCs w:val="22"/>
                        </w:rPr>
                        <w:t>Prof</w:t>
                      </w:r>
                      <w:proofErr w:type="spellEnd"/>
                    </w:p>
                  </w:txbxContent>
                </v:textbox>
              </v:shape>
            </w:pict>
          </mc:Fallback>
        </mc:AlternateContent>
      </w:r>
    </w:p>
    <w:p w14:paraId="77839743" w14:textId="531F5D7A" w:rsidR="0004570E" w:rsidRDefault="0004570E" w:rsidP="004C53E5">
      <w:pPr>
        <w:jc w:val="center"/>
        <w:rPr>
          <w:b/>
          <w:color w:val="FF0000"/>
          <w:sz w:val="16"/>
        </w:rPr>
      </w:pPr>
    </w:p>
    <w:p w14:paraId="046CAFCD" w14:textId="029869B8" w:rsidR="00341319" w:rsidRDefault="00341319" w:rsidP="00341319">
      <w:pPr>
        <w:jc w:val="center"/>
        <w:rPr>
          <w:b/>
          <w:sz w:val="28"/>
        </w:rPr>
      </w:pPr>
    </w:p>
    <w:p w14:paraId="4620F820" w14:textId="2D1C476F" w:rsidR="00787BAD" w:rsidRDefault="00787BAD" w:rsidP="00341319">
      <w:pPr>
        <w:jc w:val="center"/>
        <w:rPr>
          <w:b/>
          <w:sz w:val="28"/>
        </w:rPr>
      </w:pPr>
    </w:p>
    <w:p w14:paraId="329B2AE0" w14:textId="308D2193" w:rsidR="00341319" w:rsidRDefault="00341319" w:rsidP="00341319">
      <w:pPr>
        <w:jc w:val="center"/>
        <w:rPr>
          <w:b/>
          <w:sz w:val="28"/>
        </w:rPr>
      </w:pPr>
    </w:p>
    <w:p w14:paraId="05C89637" w14:textId="3F84FEDF" w:rsidR="0004570E" w:rsidRDefault="0004570E" w:rsidP="00341319">
      <w:pPr>
        <w:jc w:val="center"/>
        <w:rPr>
          <w:b/>
          <w:sz w:val="28"/>
        </w:rPr>
      </w:pPr>
    </w:p>
    <w:p w14:paraId="7B37705A" w14:textId="77777777" w:rsidR="0004570E" w:rsidRDefault="0004570E" w:rsidP="00341319">
      <w:pPr>
        <w:jc w:val="center"/>
        <w:rPr>
          <w:b/>
          <w:sz w:val="28"/>
        </w:rPr>
      </w:pPr>
    </w:p>
    <w:p w14:paraId="18DE2BA0" w14:textId="77777777" w:rsidR="0004570E" w:rsidRDefault="0004570E" w:rsidP="00341319">
      <w:pPr>
        <w:jc w:val="center"/>
        <w:rPr>
          <w:b/>
          <w:sz w:val="28"/>
        </w:rPr>
      </w:pPr>
    </w:p>
    <w:p w14:paraId="1E3C6794" w14:textId="0B5CB893" w:rsidR="0004570E" w:rsidRDefault="0004570E" w:rsidP="00341319">
      <w:pPr>
        <w:jc w:val="center"/>
        <w:rPr>
          <w:b/>
          <w:sz w:val="28"/>
        </w:rPr>
      </w:pPr>
    </w:p>
    <w:p w14:paraId="7F2194F9" w14:textId="465D0FCA" w:rsidR="00E330D8" w:rsidDel="007C244C" w:rsidRDefault="00E330D8">
      <w:pPr>
        <w:rPr>
          <w:del w:id="86" w:author="PAULO HENRIQUE GALHARDE CARRASCO" w:date="2019-08-19T14:13:00Z"/>
          <w:b/>
          <w:sz w:val="28"/>
        </w:rPr>
        <w:pPrChange w:id="87" w:author="PAULO HENRIQUE GALHARDE CARRASCO" w:date="2019-08-19T14:15:00Z">
          <w:pPr>
            <w:jc w:val="center"/>
          </w:pPr>
        </w:pPrChange>
      </w:pPr>
    </w:p>
    <w:p w14:paraId="7B33919E" w14:textId="0466676B" w:rsidR="00E330D8" w:rsidDel="007C244C" w:rsidRDefault="00E330D8">
      <w:pPr>
        <w:rPr>
          <w:del w:id="88" w:author="PAULO HENRIQUE GALHARDE CARRASCO" w:date="2019-08-19T14:13:00Z"/>
          <w:b/>
          <w:sz w:val="28"/>
        </w:rPr>
        <w:pPrChange w:id="89" w:author="PAULO HENRIQUE GALHARDE CARRASCO" w:date="2019-08-19T14:13:00Z">
          <w:pPr>
            <w:jc w:val="center"/>
          </w:pPr>
        </w:pPrChange>
      </w:pPr>
    </w:p>
    <w:p w14:paraId="679A21A6" w14:textId="1F09DCD6" w:rsidR="00E330D8" w:rsidDel="007C244C" w:rsidRDefault="00E330D8">
      <w:pPr>
        <w:rPr>
          <w:del w:id="90" w:author="PAULO HENRIQUE GALHARDE CARRASCO" w:date="2019-08-19T14:13:00Z"/>
          <w:b/>
          <w:sz w:val="28"/>
        </w:rPr>
        <w:pPrChange w:id="91" w:author="PAULO HENRIQUE GALHARDE CARRASCO" w:date="2019-08-19T14:13:00Z">
          <w:pPr>
            <w:jc w:val="center"/>
          </w:pPr>
        </w:pPrChange>
      </w:pPr>
    </w:p>
    <w:p w14:paraId="5869B710" w14:textId="6AA0B8ED" w:rsidR="00E330D8" w:rsidDel="007C244C" w:rsidRDefault="00E330D8">
      <w:pPr>
        <w:rPr>
          <w:del w:id="92" w:author="PAULO HENRIQUE GALHARDE CARRASCO" w:date="2019-08-19T14:13:00Z"/>
          <w:b/>
          <w:sz w:val="28"/>
        </w:rPr>
        <w:pPrChange w:id="93" w:author="PAULO HENRIQUE GALHARDE CARRASCO" w:date="2019-08-19T14:13:00Z">
          <w:pPr>
            <w:jc w:val="center"/>
          </w:pPr>
        </w:pPrChange>
      </w:pPr>
    </w:p>
    <w:p w14:paraId="32E34D51" w14:textId="77777777" w:rsidR="00E330D8" w:rsidDel="006E6AB6" w:rsidRDefault="00E330D8">
      <w:pPr>
        <w:rPr>
          <w:del w:id="94" w:author="PAULO HENRIQUE GALHARDE CARRASCO" w:date="2019-08-19T14:08:00Z"/>
          <w:b/>
          <w:sz w:val="28"/>
        </w:rPr>
        <w:pPrChange w:id="95" w:author="PAULO HENRIQUE GALHARDE CARRASCO" w:date="2019-08-19T14:13:00Z">
          <w:pPr>
            <w:jc w:val="center"/>
          </w:pPr>
        </w:pPrChange>
      </w:pPr>
    </w:p>
    <w:p w14:paraId="0E5E5310" w14:textId="77777777" w:rsidR="0004570E" w:rsidDel="006E6AB6" w:rsidRDefault="0004570E">
      <w:pPr>
        <w:rPr>
          <w:del w:id="96" w:author="PAULO HENRIQUE GALHARDE CARRASCO" w:date="2019-08-19T14:08:00Z"/>
          <w:b/>
          <w:sz w:val="28"/>
        </w:rPr>
        <w:pPrChange w:id="97" w:author="PAULO HENRIQUE GALHARDE CARRASCO" w:date="2019-08-19T14:15:00Z">
          <w:pPr>
            <w:jc w:val="center"/>
          </w:pPr>
        </w:pPrChange>
      </w:pPr>
    </w:p>
    <w:p w14:paraId="53A54C6D" w14:textId="77777777" w:rsidR="0004570E" w:rsidDel="006E6AB6" w:rsidRDefault="0004570E">
      <w:pPr>
        <w:rPr>
          <w:del w:id="98" w:author="PAULO HENRIQUE GALHARDE CARRASCO" w:date="2019-08-19T14:08:00Z"/>
          <w:b/>
          <w:sz w:val="28"/>
        </w:rPr>
        <w:pPrChange w:id="99" w:author="PAULO HENRIQUE GALHARDE CARRASCO" w:date="2019-08-19T14:15:00Z">
          <w:pPr>
            <w:jc w:val="center"/>
          </w:pPr>
        </w:pPrChange>
      </w:pPr>
    </w:p>
    <w:p w14:paraId="0771D39C" w14:textId="77777777" w:rsidR="0004570E" w:rsidDel="006E6AB6" w:rsidRDefault="0004570E">
      <w:pPr>
        <w:rPr>
          <w:del w:id="100" w:author="PAULO HENRIQUE GALHARDE CARRASCO" w:date="2019-08-19T14:08:00Z"/>
          <w:b/>
          <w:sz w:val="28"/>
        </w:rPr>
        <w:pPrChange w:id="101" w:author="PAULO HENRIQUE GALHARDE CARRASCO" w:date="2019-08-19T14:15:00Z">
          <w:pPr>
            <w:jc w:val="center"/>
          </w:pPr>
        </w:pPrChange>
      </w:pPr>
    </w:p>
    <w:p w14:paraId="34CFAB44" w14:textId="77777777" w:rsidR="0004570E" w:rsidDel="006E6AB6" w:rsidRDefault="0004570E">
      <w:pPr>
        <w:rPr>
          <w:del w:id="102" w:author="PAULO HENRIQUE GALHARDE CARRASCO" w:date="2019-08-19T14:08:00Z"/>
          <w:b/>
          <w:sz w:val="28"/>
        </w:rPr>
        <w:pPrChange w:id="103" w:author="PAULO HENRIQUE GALHARDE CARRASCO" w:date="2019-08-19T14:15:00Z">
          <w:pPr>
            <w:jc w:val="center"/>
          </w:pPr>
        </w:pPrChange>
      </w:pPr>
    </w:p>
    <w:p w14:paraId="1DEA0DE5" w14:textId="77777777" w:rsidR="007C53FB" w:rsidRDefault="007C53FB">
      <w:pPr>
        <w:rPr>
          <w:del w:id="104" w:author="PAULO HENRIQUE GALHARDE CARRASCO" w:date="2019-08-19T14:08:00Z"/>
          <w:b/>
          <w:sz w:val="28"/>
        </w:rPr>
        <w:pPrChange w:id="105" w:author="PAULO HENRIQUE GALHARDE CARRASCO" w:date="2019-08-19T14:08:00Z">
          <w:pPr>
            <w:jc w:val="center"/>
          </w:pPr>
        </w:pPrChange>
      </w:pPr>
    </w:p>
    <w:p w14:paraId="3CD8C1F6" w14:textId="77777777" w:rsidR="0004570E" w:rsidDel="006E6AB6" w:rsidRDefault="0004570E">
      <w:pPr>
        <w:rPr>
          <w:del w:id="106" w:author="PAULO HENRIQUE GALHARDE CARRASCO" w:date="2019-08-19T14:08:00Z"/>
          <w:b/>
          <w:sz w:val="28"/>
        </w:rPr>
        <w:pPrChange w:id="107" w:author="PAULO HENRIQUE GALHARDE CARRASCO" w:date="2019-08-19T14:09:00Z">
          <w:pPr>
            <w:jc w:val="center"/>
          </w:pPr>
        </w:pPrChange>
      </w:pPr>
    </w:p>
    <w:p w14:paraId="6295CAD7" w14:textId="77777777" w:rsidR="0004570E" w:rsidDel="006E6AB6" w:rsidRDefault="0004570E">
      <w:pPr>
        <w:rPr>
          <w:del w:id="108" w:author="PAULO HENRIQUE GALHARDE CARRASCO" w:date="2019-08-19T14:08:00Z"/>
          <w:b/>
          <w:sz w:val="28"/>
        </w:rPr>
        <w:pPrChange w:id="109" w:author="PAULO HENRIQUE GALHARDE CARRASCO" w:date="2019-08-19T14:09:00Z">
          <w:pPr>
            <w:jc w:val="center"/>
          </w:pPr>
        </w:pPrChange>
      </w:pPr>
    </w:p>
    <w:p w14:paraId="27937718" w14:textId="77777777" w:rsidR="0004570E" w:rsidDel="006E6AB6" w:rsidRDefault="0004570E">
      <w:pPr>
        <w:rPr>
          <w:del w:id="110" w:author="PAULO HENRIQUE GALHARDE CARRASCO" w:date="2019-08-19T14:08:00Z"/>
          <w:b/>
          <w:sz w:val="28"/>
        </w:rPr>
        <w:pPrChange w:id="111" w:author="PAULO HENRIQUE GALHARDE CARRASCO" w:date="2019-08-19T14:09:00Z">
          <w:pPr>
            <w:jc w:val="center"/>
          </w:pPr>
        </w:pPrChange>
      </w:pPr>
    </w:p>
    <w:p w14:paraId="5F4C9727" w14:textId="77777777" w:rsidR="0004570E" w:rsidDel="006E6AB6" w:rsidRDefault="0004570E">
      <w:pPr>
        <w:rPr>
          <w:del w:id="112" w:author="PAULO HENRIQUE GALHARDE CARRASCO" w:date="2019-08-19T14:08:00Z"/>
          <w:b/>
          <w:sz w:val="28"/>
        </w:rPr>
        <w:pPrChange w:id="113" w:author="PAULO HENRIQUE GALHARDE CARRASCO" w:date="2019-08-19T14:09:00Z">
          <w:pPr>
            <w:jc w:val="center"/>
          </w:pPr>
        </w:pPrChange>
      </w:pPr>
    </w:p>
    <w:p w14:paraId="184F9F4B" w14:textId="77777777" w:rsidR="007C53FB" w:rsidDel="000C18F0" w:rsidRDefault="007C53FB">
      <w:pPr>
        <w:rPr>
          <w:del w:id="114" w:author="PAULO HENRIQUE GALHARDE CARRASCO" w:date="2019-08-26T16:12:00Z"/>
          <w:b/>
          <w:sz w:val="28"/>
        </w:rPr>
        <w:pPrChange w:id="115" w:author="PAULO HENRIQUE GALHARDE CARRASCO" w:date="2019-08-19T14:08:00Z">
          <w:pPr>
            <w:jc w:val="center"/>
          </w:pPr>
        </w:pPrChange>
      </w:pPr>
    </w:p>
    <w:p w14:paraId="3723DAE4" w14:textId="77777777" w:rsidR="006230FB" w:rsidRDefault="006230FB">
      <w:pPr>
        <w:rPr>
          <w:ins w:id="116" w:author="PAULO HENRIQUE GALHARDE CARRASCO" w:date="2019-08-26T16:11:00Z"/>
          <w:b/>
          <w:sz w:val="28"/>
        </w:rPr>
        <w:pPrChange w:id="117" w:author="PAULO HENRIQUE GALHARDE CARRASCO" w:date="2019-08-26T16:12:00Z">
          <w:pPr>
            <w:jc w:val="center"/>
          </w:pPr>
        </w:pPrChange>
      </w:pPr>
    </w:p>
    <w:p w14:paraId="50EC5B58" w14:textId="77777777" w:rsidR="006230FB" w:rsidRDefault="006230FB" w:rsidP="00341319">
      <w:pPr>
        <w:jc w:val="center"/>
        <w:rPr>
          <w:ins w:id="118" w:author="PAULO HENRIQUE GALHARDE CARRASCO" w:date="2019-08-26T16:11:00Z"/>
          <w:b/>
          <w:sz w:val="28"/>
        </w:rPr>
      </w:pPr>
    </w:p>
    <w:p w14:paraId="0B4094CB" w14:textId="21965FB1" w:rsidR="006230FB" w:rsidRDefault="006230FB" w:rsidP="00341319">
      <w:pPr>
        <w:jc w:val="center"/>
        <w:rPr>
          <w:ins w:id="119" w:author="PAULO HENRIQUE GALHARDE CARRASCO" w:date="2019-08-19T14:17:00Z"/>
          <w:b/>
          <w:sz w:val="28"/>
        </w:rPr>
      </w:pPr>
    </w:p>
    <w:p w14:paraId="40DE962C" w14:textId="77777777" w:rsidR="007C244C" w:rsidRDefault="007C244C">
      <w:pPr>
        <w:rPr>
          <w:ins w:id="120" w:author="PAULO HENRIQUE GALHARDE CARRASCO" w:date="2019-08-26T16:12:00Z"/>
          <w:b/>
          <w:sz w:val="28"/>
        </w:rPr>
      </w:pPr>
    </w:p>
    <w:p w14:paraId="71777D7E" w14:textId="77777777" w:rsidR="000C18F0" w:rsidRDefault="000C18F0">
      <w:pPr>
        <w:rPr>
          <w:ins w:id="121" w:author="PAULO HENRIQUE GALHARDE CARRASCO" w:date="2019-08-26T16:12:00Z"/>
          <w:b/>
          <w:sz w:val="28"/>
          <w:szCs w:val="28"/>
        </w:rPr>
      </w:pPr>
    </w:p>
    <w:p w14:paraId="497CF411" w14:textId="6940F6EB" w:rsidR="000C18F0" w:rsidRDefault="000C18F0">
      <w:pPr>
        <w:rPr>
          <w:ins w:id="122" w:author="PAULO HENRIQUE GALHARDE CARRASCO" w:date="2019-10-07T22:24:00Z"/>
          <w:b/>
          <w:sz w:val="28"/>
          <w:szCs w:val="28"/>
        </w:rPr>
      </w:pPr>
    </w:p>
    <w:p w14:paraId="10D1747B" w14:textId="77777777" w:rsidR="003B713A" w:rsidRPr="00CB642D" w:rsidRDefault="003B713A">
      <w:pPr>
        <w:rPr>
          <w:b/>
          <w:sz w:val="28"/>
          <w:szCs w:val="28"/>
        </w:rPr>
        <w:pPrChange w:id="123" w:author="PAULO HENRIQUE GALHARDE CARRASCO" w:date="2019-08-19T17:15:00Z">
          <w:pPr>
            <w:jc w:val="center"/>
          </w:pPr>
        </w:pPrChange>
      </w:pPr>
    </w:p>
    <w:p w14:paraId="6617194E" w14:textId="0F0B12BA" w:rsidR="34C70174" w:rsidDel="28CF9BE5" w:rsidRDefault="34C70174">
      <w:pPr>
        <w:jc w:val="center"/>
        <w:rPr>
          <w:del w:id="124" w:author="Guest User" w:date="2019-08-26T14:13:00Z"/>
          <w:b/>
          <w:bCs/>
          <w:rPrChange w:id="125" w:author="Guest User" w:date="2019-08-26T14:13:00Z">
            <w:rPr>
              <w:del w:id="126" w:author="Guest User" w:date="2019-08-26T14:13:00Z"/>
            </w:rPr>
          </w:rPrChange>
        </w:rPr>
        <w:pPrChange w:id="127" w:author="Guest User" w:date="2019-08-26T14:13:00Z">
          <w:pPr/>
        </w:pPrChange>
      </w:pPr>
    </w:p>
    <w:p w14:paraId="09ADDBED" w14:textId="77777777" w:rsidR="007C244C" w:rsidDel="002B24B4" w:rsidRDefault="007C244C" w:rsidP="00341319">
      <w:pPr>
        <w:jc w:val="center"/>
        <w:rPr>
          <w:del w:id="128" w:author="PAULO HENRIQUE GALHARDE CARRASCO" w:date="2019-08-19T14:17:00Z"/>
          <w:b/>
          <w:sz w:val="28"/>
        </w:rPr>
      </w:pPr>
    </w:p>
    <w:p w14:paraId="18AA6B9F" w14:textId="1987BA54" w:rsidR="00341319" w:rsidDel="6A0ACEBD" w:rsidRDefault="00341319">
      <w:pPr>
        <w:jc w:val="center"/>
        <w:rPr>
          <w:del w:id="129" w:author="Guest User" w:date="2019-08-26T14:13:00Z"/>
          <w:b/>
          <w:bCs/>
          <w:rPrChange w:id="130" w:author="Guest User" w:date="2019-08-26T14:13:00Z">
            <w:rPr>
              <w:del w:id="131" w:author="Guest User" w:date="2019-08-26T14:13:00Z"/>
            </w:rPr>
          </w:rPrChange>
        </w:rPr>
      </w:pPr>
    </w:p>
    <w:p w14:paraId="7591285A" w14:textId="13ED4CA0" w:rsidR="00341319" w:rsidRDefault="00341319" w:rsidP="00341319">
      <w:pPr>
        <w:jc w:val="center"/>
        <w:rPr>
          <w:b/>
        </w:rPr>
      </w:pPr>
      <w:r w:rsidRPr="1FEC6A9D">
        <w:rPr>
          <w:b/>
          <w:bCs/>
          <w:rPrChange w:id="132" w:author="PAULO HENRIQUE GALHARDE CARRASCO" w:date="2019-08-19T14:14:00Z">
            <w:rPr>
              <w:b/>
              <w:sz w:val="28"/>
            </w:rPr>
          </w:rPrChange>
        </w:rPr>
        <w:t>CARAPICUÍBA</w:t>
      </w:r>
    </w:p>
    <w:p w14:paraId="4A64D546" w14:textId="313E0A7D" w:rsidR="000C18F0" w:rsidDel="003B713A" w:rsidRDefault="0010370C">
      <w:pPr>
        <w:jc w:val="center"/>
        <w:rPr>
          <w:del w:id="133" w:author="PAULO HENRIQUE GALHARDE CARRASCO" w:date="2019-08-26T17:15:00Z"/>
          <w:b/>
        </w:rPr>
      </w:pPr>
      <w:r>
        <w:rPr>
          <w:b/>
        </w:rPr>
        <w:t>2020</w:t>
      </w:r>
    </w:p>
    <w:p w14:paraId="5CC6087E" w14:textId="5CCCAF3A" w:rsidR="00341319" w:rsidDel="00A963ED" w:rsidRDefault="001E7B9A">
      <w:pPr>
        <w:spacing w:line="240" w:lineRule="auto"/>
        <w:jc w:val="center"/>
        <w:rPr>
          <w:del w:id="134" w:author="Guest User" w:date="2019-08-19T10:09:00Z"/>
          <w:b/>
          <w:sz w:val="28"/>
          <w:szCs w:val="28"/>
        </w:rPr>
        <w:pPrChange w:id="135" w:author="PAULO HENRIQUE GALHARDE CARRASCO" w:date="2019-10-07T22:24:00Z">
          <w:pPr>
            <w:jc w:val="center"/>
          </w:pPr>
        </w:pPrChange>
      </w:pPr>
      <w:del w:id="136" w:author="PAULO HENRIQUE GALHARDE CARRASCO" w:date="2019-08-26T16:12:00Z">
        <w:r w:rsidRPr="009B580B" w:rsidDel="000C18F0">
          <w:rPr>
            <w:b/>
            <w:rPrChange w:id="137" w:author="PAULO HENRIQUE GALHARDE CARRASCO" w:date="2019-08-19T14:14:00Z">
              <w:rPr>
                <w:b/>
                <w:sz w:val="28"/>
                <w:szCs w:val="28"/>
              </w:rPr>
            </w:rPrChange>
          </w:rPr>
          <w:delText>201</w:delText>
        </w:r>
        <w:r w:rsidR="0088513E" w:rsidRPr="009B580B" w:rsidDel="000C18F0">
          <w:rPr>
            <w:b/>
            <w:rPrChange w:id="138" w:author="PAULO HENRIQUE GALHARDE CARRASCO" w:date="2019-08-19T14:14:00Z">
              <w:rPr>
                <w:b/>
                <w:sz w:val="28"/>
                <w:szCs w:val="28"/>
              </w:rPr>
            </w:rPrChange>
          </w:rPr>
          <w:delText>9</w:delText>
        </w:r>
      </w:del>
      <w:del w:id="139" w:author="PAULO HENRIQUE GALHARDE CARRASCO" w:date="2019-08-26T16:18:00Z">
        <w:r w:rsidR="00341319" w:rsidRPr="28C840C1" w:rsidDel="007468BB">
          <w:rPr>
            <w:b/>
            <w:sz w:val="28"/>
            <w:szCs w:val="28"/>
          </w:rPr>
          <w:br w:type="page"/>
        </w:r>
      </w:del>
    </w:p>
    <w:p w14:paraId="0C6012AC" w14:textId="77777777" w:rsidR="00A963ED" w:rsidRPr="00CB642D" w:rsidRDefault="00A963ED">
      <w:pPr>
        <w:jc w:val="center"/>
        <w:rPr>
          <w:b/>
          <w:sz w:val="28"/>
          <w:szCs w:val="28"/>
        </w:rPr>
      </w:pPr>
    </w:p>
    <w:p w14:paraId="500F68DE" w14:textId="16029956" w:rsidR="6A8D3418" w:rsidDel="6A0ACEBD" w:rsidRDefault="6A8D3418">
      <w:pPr>
        <w:jc w:val="center"/>
        <w:rPr>
          <w:del w:id="140" w:author="Guest User" w:date="2019-08-26T14:13:00Z"/>
          <w:b/>
          <w:bCs/>
          <w:rPrChange w:id="141" w:author="Guest User" w:date="2019-08-26T14:13:00Z">
            <w:rPr>
              <w:del w:id="142" w:author="Guest User" w:date="2019-08-26T14:13:00Z"/>
            </w:rPr>
          </w:rPrChange>
        </w:rPr>
        <w:pPrChange w:id="143" w:author="Guest User" w:date="2019-08-26T14:13:00Z">
          <w:pPr/>
        </w:pPrChange>
      </w:pPr>
    </w:p>
    <w:p w14:paraId="1B399E49" w14:textId="54769D98" w:rsidR="6A9AA399" w:rsidRDefault="6A9AA399">
      <w:pPr>
        <w:jc w:val="center"/>
        <w:rPr>
          <w:del w:id="144" w:author="Guest User" w:date="2019-08-26T14:13:00Z"/>
          <w:b/>
          <w:bCs/>
          <w:rPrChange w:id="145" w:author="Guest User" w:date="2019-08-26T14:13:00Z">
            <w:rPr>
              <w:del w:id="146" w:author="Guest User" w:date="2019-08-26T14:13:00Z"/>
            </w:rPr>
          </w:rPrChange>
        </w:rPr>
        <w:pPrChange w:id="147" w:author="Guest User" w:date="2019-08-26T14:13:00Z">
          <w:pPr/>
        </w:pPrChange>
      </w:pPr>
    </w:p>
    <w:p w14:paraId="0EAF269E" w14:textId="3CE5EBFB" w:rsidR="26167BFF" w:rsidDel="007C244C" w:rsidRDefault="26167BFF">
      <w:pPr>
        <w:spacing w:line="240" w:lineRule="auto"/>
        <w:jc w:val="center"/>
        <w:rPr>
          <w:del w:id="148" w:author="PAULO HENRIQUE GALHARDE CARRASCO" w:date="2019-08-19T14:13:00Z"/>
          <w:rFonts w:eastAsia="Arial" w:cs="Arial"/>
          <w:color w:val="000000" w:themeColor="text1"/>
        </w:rPr>
        <w:pPrChange w:id="149" w:author="PAULO HENRIQUE GALHARDE CARRASCO" w:date="2019-08-26T16:18:00Z">
          <w:pPr/>
        </w:pPrChange>
      </w:pPr>
      <w:del w:id="150" w:author="PAULO HENRIQUE GALHARDE CARRASCO" w:date="2019-08-19T14:13:00Z">
        <w:r w:rsidRPr="26167BFF" w:rsidDel="007C244C">
          <w:rPr>
            <w:rFonts w:eastAsia="Arial" w:cs="Arial"/>
            <w:b/>
            <w:bCs/>
            <w:color w:val="000000" w:themeColor="text1"/>
          </w:rPr>
          <w:delText>Luiz Cezar Bucheroni</w:delText>
        </w:r>
      </w:del>
    </w:p>
    <w:p w14:paraId="187B0192" w14:textId="601F9530" w:rsidR="26167BFF" w:rsidDel="007C244C" w:rsidRDefault="26167BFF">
      <w:pPr>
        <w:spacing w:line="240" w:lineRule="auto"/>
        <w:jc w:val="center"/>
        <w:rPr>
          <w:del w:id="151" w:author="PAULO HENRIQUE GALHARDE CARRASCO" w:date="2019-08-19T14:13:00Z"/>
          <w:rFonts w:eastAsia="Arial" w:cs="Arial"/>
          <w:color w:val="000000" w:themeColor="text1"/>
        </w:rPr>
        <w:pPrChange w:id="152" w:author="PAULO HENRIQUE GALHARDE CARRASCO" w:date="2019-08-26T16:18:00Z">
          <w:pPr/>
        </w:pPrChange>
      </w:pPr>
      <w:del w:id="153" w:author="PAULO HENRIQUE GALHARDE CARRASCO" w:date="2019-08-19T14:13:00Z">
        <w:r w:rsidRPr="26167BFF" w:rsidDel="007C244C">
          <w:rPr>
            <w:rFonts w:eastAsia="Arial" w:cs="Arial"/>
            <w:b/>
            <w:bCs/>
            <w:color w:val="000000" w:themeColor="text1"/>
          </w:rPr>
          <w:delText>Mateus Bispo Coelho</w:delText>
        </w:r>
      </w:del>
    </w:p>
    <w:p w14:paraId="3625797E" w14:textId="60586B41" w:rsidR="26167BFF" w:rsidDel="007C244C" w:rsidRDefault="26167BFF">
      <w:pPr>
        <w:spacing w:line="240" w:lineRule="auto"/>
        <w:jc w:val="center"/>
        <w:rPr>
          <w:del w:id="154" w:author="PAULO HENRIQUE GALHARDE CARRASCO" w:date="2019-08-19T14:13:00Z"/>
          <w:rFonts w:eastAsia="Arial" w:cs="Arial"/>
          <w:color w:val="000000" w:themeColor="text1"/>
        </w:rPr>
        <w:pPrChange w:id="155" w:author="PAULO HENRIQUE GALHARDE CARRASCO" w:date="2019-08-26T16:18:00Z">
          <w:pPr/>
        </w:pPrChange>
      </w:pPr>
      <w:del w:id="156" w:author="PAULO HENRIQUE GALHARDE CARRASCO" w:date="2019-08-19T14:13:00Z">
        <w:r w:rsidRPr="26167BFF" w:rsidDel="007C244C">
          <w:rPr>
            <w:rFonts w:eastAsia="Arial" w:cs="Arial"/>
            <w:b/>
            <w:bCs/>
            <w:color w:val="000000" w:themeColor="text1"/>
          </w:rPr>
          <w:delText>Michael Magalhães</w:delText>
        </w:r>
      </w:del>
    </w:p>
    <w:p w14:paraId="7C15ABBA" w14:textId="336C6760" w:rsidR="26167BFF" w:rsidDel="007C244C" w:rsidRDefault="26167BFF">
      <w:pPr>
        <w:spacing w:line="240" w:lineRule="auto"/>
        <w:jc w:val="center"/>
        <w:rPr>
          <w:del w:id="157" w:author="PAULO HENRIQUE GALHARDE CARRASCO" w:date="2019-08-19T14:13:00Z"/>
          <w:rFonts w:eastAsia="Arial" w:cs="Arial"/>
          <w:color w:val="000000" w:themeColor="text1"/>
        </w:rPr>
        <w:pPrChange w:id="158" w:author="PAULO HENRIQUE GALHARDE CARRASCO" w:date="2019-08-26T16:18:00Z">
          <w:pPr/>
        </w:pPrChange>
      </w:pPr>
      <w:del w:id="159" w:author="PAULO HENRIQUE GALHARDE CARRASCO" w:date="2019-08-19T14:13:00Z">
        <w:r w:rsidRPr="26167BFF" w:rsidDel="007C244C">
          <w:rPr>
            <w:rFonts w:eastAsia="Arial" w:cs="Arial"/>
            <w:b/>
            <w:bCs/>
            <w:color w:val="000000" w:themeColor="text1"/>
          </w:rPr>
          <w:delText>Paulo Henrique Galharde Carrasco</w:delText>
        </w:r>
      </w:del>
    </w:p>
    <w:p w14:paraId="251848F5" w14:textId="3F4B1298" w:rsidR="26167BFF" w:rsidDel="007C244C" w:rsidRDefault="26167BFF">
      <w:pPr>
        <w:spacing w:line="240" w:lineRule="auto"/>
        <w:jc w:val="center"/>
        <w:rPr>
          <w:del w:id="160" w:author="PAULO HENRIQUE GALHARDE CARRASCO" w:date="2019-08-19T14:13:00Z"/>
          <w:rFonts w:eastAsia="Arial" w:cs="Arial"/>
          <w:color w:val="000000" w:themeColor="text1"/>
        </w:rPr>
        <w:pPrChange w:id="161" w:author="PAULO HENRIQUE GALHARDE CARRASCO" w:date="2019-08-26T16:18:00Z">
          <w:pPr/>
        </w:pPrChange>
      </w:pPr>
      <w:del w:id="162" w:author="PAULO HENRIQUE GALHARDE CARRASCO" w:date="2019-08-19T14:13:00Z">
        <w:r w:rsidRPr="26167BFF" w:rsidDel="007C244C">
          <w:rPr>
            <w:rFonts w:eastAsia="Arial" w:cs="Arial"/>
            <w:b/>
            <w:bCs/>
            <w:color w:val="000000" w:themeColor="text1"/>
          </w:rPr>
          <w:delText>Vitor Sousa Garcia</w:delText>
        </w:r>
      </w:del>
    </w:p>
    <w:p w14:paraId="75ABA691" w14:textId="3E15248A" w:rsidR="26167BFF" w:rsidDel="007C244C" w:rsidRDefault="26167BFF">
      <w:pPr>
        <w:spacing w:line="240" w:lineRule="auto"/>
        <w:jc w:val="center"/>
        <w:rPr>
          <w:del w:id="163" w:author="PAULO HENRIQUE GALHARDE CARRASCO" w:date="2019-08-19T14:13:00Z"/>
          <w:rFonts w:eastAsia="Arial" w:cs="Arial"/>
          <w:color w:val="000000" w:themeColor="text1"/>
        </w:rPr>
        <w:pPrChange w:id="164" w:author="PAULO HENRIQUE GALHARDE CARRASCO" w:date="2019-08-26T16:18:00Z">
          <w:pPr/>
        </w:pPrChange>
      </w:pPr>
    </w:p>
    <w:p w14:paraId="0714B02C" w14:textId="4C279B5F" w:rsidR="26167BFF" w:rsidDel="007C244C" w:rsidRDefault="26167BFF">
      <w:pPr>
        <w:spacing w:line="240" w:lineRule="auto"/>
        <w:jc w:val="center"/>
        <w:rPr>
          <w:del w:id="165" w:author="PAULO HENRIQUE GALHARDE CARRASCO" w:date="2019-08-19T14:13:00Z"/>
          <w:rFonts w:eastAsia="Arial" w:cs="Arial"/>
          <w:color w:val="000000" w:themeColor="text1"/>
        </w:rPr>
        <w:pPrChange w:id="166" w:author="PAULO HENRIQUE GALHARDE CARRASCO" w:date="2019-08-26T16:18:00Z">
          <w:pPr/>
        </w:pPrChange>
      </w:pPr>
    </w:p>
    <w:p w14:paraId="54F8BB3F" w14:textId="28A88941" w:rsidR="26167BFF" w:rsidDel="007C244C" w:rsidRDefault="26167BFF">
      <w:pPr>
        <w:spacing w:line="240" w:lineRule="auto"/>
        <w:jc w:val="center"/>
        <w:rPr>
          <w:del w:id="167" w:author="PAULO HENRIQUE GALHARDE CARRASCO" w:date="2019-08-19T14:13:00Z"/>
          <w:rFonts w:eastAsia="Arial" w:cs="Arial"/>
          <w:color w:val="000000" w:themeColor="text1"/>
          <w:sz w:val="32"/>
          <w:szCs w:val="32"/>
        </w:rPr>
        <w:pPrChange w:id="168" w:author="PAULO HENRIQUE GALHARDE CARRASCO" w:date="2019-08-26T16:18:00Z">
          <w:pPr/>
        </w:pPrChange>
      </w:pPr>
      <w:del w:id="169" w:author="PAULO HENRIQUE GALHARDE CARRASCO" w:date="2019-08-19T14:13:00Z">
        <w:r w:rsidRPr="26167BFF" w:rsidDel="007C244C">
          <w:rPr>
            <w:rFonts w:eastAsia="Arial" w:cs="Arial"/>
            <w:b/>
            <w:bCs/>
            <w:color w:val="000000" w:themeColor="text1"/>
            <w:sz w:val="32"/>
            <w:szCs w:val="32"/>
          </w:rPr>
          <w:delText>DISSERTAÇÃO SOBRE DISTÚRBIOS OSTEOMUSCULARES</w:delText>
        </w:r>
      </w:del>
    </w:p>
    <w:p w14:paraId="79853ED7" w14:textId="5B051908" w:rsidR="26167BFF" w:rsidDel="007C244C" w:rsidRDefault="26167BFF">
      <w:pPr>
        <w:spacing w:line="240" w:lineRule="auto"/>
        <w:jc w:val="center"/>
        <w:rPr>
          <w:del w:id="170" w:author="PAULO HENRIQUE GALHARDE CARRASCO" w:date="2019-08-19T14:13:00Z"/>
          <w:rFonts w:eastAsia="Arial" w:cs="Arial"/>
          <w:color w:val="000000" w:themeColor="text1"/>
          <w:sz w:val="32"/>
          <w:szCs w:val="32"/>
        </w:rPr>
        <w:pPrChange w:id="171" w:author="PAULO HENRIQUE GALHARDE CARRASCO" w:date="2019-08-26T16:18:00Z">
          <w:pPr/>
        </w:pPrChange>
      </w:pPr>
      <w:del w:id="172" w:author="PAULO HENRIQUE GALHARDE CARRASCO" w:date="2019-08-19T14:13:00Z">
        <w:r w:rsidRPr="26167BFF" w:rsidDel="007C244C">
          <w:rPr>
            <w:rFonts w:eastAsia="Arial" w:cs="Arial"/>
            <w:b/>
            <w:bCs/>
            <w:color w:val="000000" w:themeColor="text1"/>
            <w:sz w:val="32"/>
            <w:szCs w:val="32"/>
          </w:rPr>
          <w:delText>(DORT’s) EM PROFISSIONAIS DE TECNOLOGIA</w:delText>
        </w:r>
      </w:del>
    </w:p>
    <w:p w14:paraId="23559104" w14:textId="57546885" w:rsidR="26167BFF" w:rsidDel="007C244C" w:rsidRDefault="26167BFF">
      <w:pPr>
        <w:spacing w:line="240" w:lineRule="auto"/>
        <w:jc w:val="center"/>
        <w:rPr>
          <w:del w:id="173" w:author="PAULO HENRIQUE GALHARDE CARRASCO" w:date="2019-08-19T14:13:00Z"/>
          <w:rFonts w:eastAsia="Arial" w:cs="Arial"/>
          <w:color w:val="000000" w:themeColor="text1"/>
          <w:sz w:val="28"/>
          <w:szCs w:val="28"/>
        </w:rPr>
        <w:pPrChange w:id="174" w:author="PAULO HENRIQUE GALHARDE CARRASCO" w:date="2019-08-26T16:18:00Z">
          <w:pPr/>
        </w:pPrChange>
      </w:pPr>
      <w:del w:id="175" w:author="PAULO HENRIQUE GALHARDE CARRASCO" w:date="2019-08-19T14:13:00Z">
        <w:r w:rsidRPr="26167BFF" w:rsidDel="007C244C">
          <w:rPr>
            <w:rFonts w:eastAsia="Arial" w:cs="Arial"/>
            <w:b/>
            <w:bCs/>
            <w:color w:val="000000" w:themeColor="text1"/>
            <w:sz w:val="28"/>
            <w:szCs w:val="28"/>
          </w:rPr>
          <w:delText>consequências das lesões de esforço repetitivo sobre os programadores</w:delText>
        </w:r>
      </w:del>
    </w:p>
    <w:p w14:paraId="3EDA073B" w14:textId="62A74463" w:rsidR="26167BFF" w:rsidRDefault="26167BFF">
      <w:pPr>
        <w:spacing w:line="240" w:lineRule="auto"/>
        <w:jc w:val="center"/>
        <w:rPr>
          <w:del w:id="176" w:author="Guest User" w:date="2019-08-19T10:09:00Z"/>
          <w:rFonts w:eastAsia="Arial" w:cs="Arial"/>
          <w:color w:val="000000" w:themeColor="text1"/>
        </w:rPr>
        <w:pPrChange w:id="177" w:author="PAULO HENRIQUE GALHARDE CARRASCO" w:date="2019-08-26T16:18:00Z">
          <w:pPr/>
        </w:pPrChange>
      </w:pPr>
    </w:p>
    <w:p w14:paraId="5DE508BC" w14:textId="67E9ECC9" w:rsidR="26167BFF" w:rsidRDefault="26167BFF">
      <w:pPr>
        <w:spacing w:line="240" w:lineRule="auto"/>
        <w:jc w:val="center"/>
        <w:rPr>
          <w:del w:id="178" w:author="Guest User" w:date="2019-08-19T10:09:00Z"/>
          <w:rFonts w:eastAsia="Arial" w:cs="Arial"/>
          <w:color w:val="000000" w:themeColor="text1"/>
        </w:rPr>
        <w:pPrChange w:id="179" w:author="PAULO HENRIQUE GALHARDE CARRASCO" w:date="2019-08-26T16:18:00Z">
          <w:pPr/>
        </w:pPrChange>
      </w:pPr>
    </w:p>
    <w:p w14:paraId="5946DA2A" w14:textId="3AE268A1" w:rsidR="26167BFF" w:rsidRDefault="26167BFF">
      <w:pPr>
        <w:spacing w:line="240" w:lineRule="auto"/>
        <w:jc w:val="center"/>
        <w:rPr>
          <w:del w:id="180" w:author="Guest User" w:date="2019-08-19T10:09:00Z"/>
          <w:rFonts w:eastAsia="Arial" w:cs="Arial"/>
          <w:color w:val="000000" w:themeColor="text1"/>
        </w:rPr>
        <w:pPrChange w:id="181" w:author="PAULO HENRIQUE GALHARDE CARRASCO" w:date="2019-08-26T16:18:00Z">
          <w:pPr/>
        </w:pPrChange>
      </w:pPr>
    </w:p>
    <w:p w14:paraId="0EE01618" w14:textId="3BB5E527" w:rsidR="26167BFF" w:rsidRDefault="26167BFF">
      <w:pPr>
        <w:spacing w:line="240" w:lineRule="auto"/>
        <w:jc w:val="center"/>
        <w:rPr>
          <w:del w:id="182" w:author="Guest User" w:date="2019-08-19T10:09:00Z"/>
          <w:rFonts w:eastAsia="Arial" w:cs="Arial"/>
          <w:color w:val="000000" w:themeColor="text1"/>
        </w:rPr>
        <w:pPrChange w:id="183" w:author="PAULO HENRIQUE GALHARDE CARRASCO" w:date="2019-08-26T16:18:00Z">
          <w:pPr/>
        </w:pPrChange>
      </w:pPr>
    </w:p>
    <w:p w14:paraId="64F08C93" w14:textId="144012CE" w:rsidR="26167BFF" w:rsidRDefault="26167BFF">
      <w:pPr>
        <w:spacing w:line="240" w:lineRule="auto"/>
        <w:jc w:val="center"/>
        <w:rPr>
          <w:del w:id="184" w:author="Guest User" w:date="2019-08-19T10:09:00Z"/>
          <w:rFonts w:eastAsia="Arial" w:cs="Arial"/>
          <w:color w:val="000000" w:themeColor="text1"/>
        </w:rPr>
        <w:pPrChange w:id="185" w:author="PAULO HENRIQUE GALHARDE CARRASCO" w:date="2019-08-26T16:18:00Z">
          <w:pPr/>
        </w:pPrChange>
      </w:pPr>
    </w:p>
    <w:p w14:paraId="24BCD170" w14:textId="7B0FE8B3" w:rsidR="26167BFF" w:rsidRDefault="26167BFF">
      <w:pPr>
        <w:spacing w:line="240" w:lineRule="auto"/>
        <w:jc w:val="center"/>
        <w:rPr>
          <w:del w:id="186" w:author="Guest User" w:date="2019-08-19T10:09:00Z"/>
          <w:rFonts w:eastAsia="Arial" w:cs="Arial"/>
          <w:color w:val="000000" w:themeColor="text1"/>
        </w:rPr>
        <w:pPrChange w:id="187" w:author="PAULO HENRIQUE GALHARDE CARRASCO" w:date="2019-08-26T16:18:00Z">
          <w:pPr/>
        </w:pPrChange>
      </w:pPr>
    </w:p>
    <w:p w14:paraId="0F2C52A5" w14:textId="64B03A6B" w:rsidR="26167BFF" w:rsidRDefault="26167BFF">
      <w:pPr>
        <w:spacing w:line="240" w:lineRule="auto"/>
        <w:jc w:val="center"/>
        <w:rPr>
          <w:del w:id="188" w:author="Guest User" w:date="2019-08-19T10:09:00Z"/>
          <w:rFonts w:eastAsia="Arial" w:cs="Arial"/>
          <w:color w:val="000000" w:themeColor="text1"/>
        </w:rPr>
        <w:pPrChange w:id="189" w:author="PAULO HENRIQUE GALHARDE CARRASCO" w:date="2019-08-26T16:18:00Z">
          <w:pPr/>
        </w:pPrChange>
      </w:pPr>
    </w:p>
    <w:p w14:paraId="05A8E091" w14:textId="48C4C3DA" w:rsidR="26167BFF" w:rsidRDefault="26167BFF">
      <w:pPr>
        <w:spacing w:line="240" w:lineRule="auto"/>
        <w:jc w:val="center"/>
        <w:rPr>
          <w:del w:id="190" w:author="Guest User" w:date="2019-08-19T10:09:00Z"/>
          <w:rFonts w:eastAsia="Arial" w:cs="Arial"/>
          <w:color w:val="000000" w:themeColor="text1"/>
        </w:rPr>
        <w:pPrChange w:id="191" w:author="PAULO HENRIQUE GALHARDE CARRASCO" w:date="2019-08-26T16:18:00Z">
          <w:pPr/>
        </w:pPrChange>
      </w:pPr>
    </w:p>
    <w:p w14:paraId="235FC36B" w14:textId="7F5F8772" w:rsidR="26167BFF" w:rsidRDefault="26167BFF">
      <w:pPr>
        <w:spacing w:line="240" w:lineRule="auto"/>
        <w:jc w:val="center"/>
        <w:rPr>
          <w:del w:id="192" w:author="Guest User" w:date="2019-08-19T10:09:00Z"/>
          <w:rFonts w:eastAsia="Arial" w:cs="Arial"/>
          <w:color w:val="000000" w:themeColor="text1"/>
        </w:rPr>
        <w:pPrChange w:id="193" w:author="PAULO HENRIQUE GALHARDE CARRASCO" w:date="2019-08-26T16:18:00Z">
          <w:pPr/>
        </w:pPrChange>
      </w:pPr>
    </w:p>
    <w:p w14:paraId="58A829C9" w14:textId="2E093434" w:rsidR="26167BFF" w:rsidRDefault="26167BFF">
      <w:pPr>
        <w:spacing w:line="240" w:lineRule="auto"/>
        <w:jc w:val="center"/>
        <w:rPr>
          <w:del w:id="194" w:author="Guest User" w:date="2019-08-19T10:09:00Z"/>
          <w:rFonts w:eastAsia="Arial" w:cs="Arial"/>
          <w:color w:val="000000" w:themeColor="text1"/>
        </w:rPr>
        <w:pPrChange w:id="195" w:author="PAULO HENRIQUE GALHARDE CARRASCO" w:date="2019-08-26T16:18:00Z">
          <w:pPr/>
        </w:pPrChange>
      </w:pPr>
    </w:p>
    <w:p w14:paraId="195C9FBB" w14:textId="6AB05987" w:rsidR="26167BFF" w:rsidRDefault="26167BFF">
      <w:pPr>
        <w:spacing w:line="240" w:lineRule="auto"/>
        <w:jc w:val="center"/>
        <w:rPr>
          <w:del w:id="196" w:author="Guest User" w:date="2019-08-19T10:09:00Z"/>
          <w:rFonts w:eastAsia="Arial" w:cs="Arial"/>
          <w:color w:val="000000" w:themeColor="text1"/>
        </w:rPr>
        <w:pPrChange w:id="197" w:author="PAULO HENRIQUE GALHARDE CARRASCO" w:date="2019-08-26T16:18:00Z">
          <w:pPr/>
        </w:pPrChange>
      </w:pPr>
    </w:p>
    <w:p w14:paraId="50233F4D" w14:textId="538EF4C3" w:rsidR="26167BFF" w:rsidRDefault="26167BFF">
      <w:pPr>
        <w:spacing w:line="240" w:lineRule="auto"/>
        <w:jc w:val="center"/>
        <w:rPr>
          <w:del w:id="198" w:author="Guest User" w:date="2019-08-19T10:09:00Z"/>
          <w:rFonts w:eastAsia="Arial" w:cs="Arial"/>
          <w:color w:val="000000" w:themeColor="text1"/>
        </w:rPr>
        <w:pPrChange w:id="199" w:author="PAULO HENRIQUE GALHARDE CARRASCO" w:date="2019-08-26T16:18:00Z">
          <w:pPr/>
        </w:pPrChange>
      </w:pPr>
    </w:p>
    <w:p w14:paraId="4F118B27" w14:textId="6D4E45F0" w:rsidR="26167BFF" w:rsidRDefault="26167BFF">
      <w:pPr>
        <w:spacing w:line="240" w:lineRule="auto"/>
        <w:jc w:val="center"/>
        <w:rPr>
          <w:del w:id="200" w:author="Guest User" w:date="2019-08-19T10:09:00Z"/>
          <w:rFonts w:eastAsia="Arial" w:cs="Arial"/>
          <w:color w:val="000000" w:themeColor="text1"/>
        </w:rPr>
        <w:pPrChange w:id="201" w:author="PAULO HENRIQUE GALHARDE CARRASCO" w:date="2019-08-26T16:18:00Z">
          <w:pPr/>
        </w:pPrChange>
      </w:pPr>
    </w:p>
    <w:p w14:paraId="398B46CF" w14:textId="015D406F" w:rsidR="26167BFF" w:rsidRDefault="26167BFF">
      <w:pPr>
        <w:spacing w:line="240" w:lineRule="auto"/>
        <w:jc w:val="center"/>
        <w:rPr>
          <w:del w:id="202" w:author="Guest User" w:date="2019-08-19T10:09:00Z"/>
          <w:rFonts w:eastAsia="Arial" w:cs="Arial"/>
          <w:color w:val="000000" w:themeColor="text1"/>
        </w:rPr>
        <w:pPrChange w:id="203" w:author="PAULO HENRIQUE GALHARDE CARRASCO" w:date="2019-08-26T16:18:00Z">
          <w:pPr/>
        </w:pPrChange>
      </w:pPr>
    </w:p>
    <w:p w14:paraId="37FE692C" w14:textId="7013FEA7" w:rsidR="26167BFF" w:rsidRDefault="26167BFF">
      <w:pPr>
        <w:spacing w:line="240" w:lineRule="auto"/>
        <w:jc w:val="center"/>
        <w:rPr>
          <w:del w:id="204" w:author="Guest User" w:date="2019-08-19T10:09:00Z"/>
          <w:rFonts w:eastAsia="Arial" w:cs="Arial"/>
          <w:color w:val="000000" w:themeColor="text1"/>
        </w:rPr>
        <w:pPrChange w:id="205" w:author="PAULO HENRIQUE GALHARDE CARRASCO" w:date="2019-08-26T16:18:00Z">
          <w:pPr/>
        </w:pPrChange>
      </w:pPr>
    </w:p>
    <w:p w14:paraId="5E8D654F" w14:textId="6CA25451" w:rsidR="26167BFF" w:rsidRDefault="26167BFF">
      <w:pPr>
        <w:spacing w:line="240" w:lineRule="auto"/>
        <w:jc w:val="center"/>
        <w:rPr>
          <w:del w:id="206" w:author="Guest User" w:date="2019-08-19T10:09:00Z"/>
          <w:rFonts w:eastAsia="Arial" w:cs="Arial"/>
          <w:color w:val="000000" w:themeColor="text1"/>
        </w:rPr>
        <w:pPrChange w:id="207" w:author="PAULO HENRIQUE GALHARDE CARRASCO" w:date="2019-08-26T16:18:00Z">
          <w:pPr/>
        </w:pPrChange>
      </w:pPr>
    </w:p>
    <w:p w14:paraId="1F157635" w14:textId="533C32DB" w:rsidR="26167BFF" w:rsidRDefault="26167BFF">
      <w:pPr>
        <w:spacing w:line="240" w:lineRule="auto"/>
        <w:jc w:val="center"/>
        <w:rPr>
          <w:del w:id="208" w:author="Guest User" w:date="2019-08-19T10:09:00Z"/>
          <w:rFonts w:eastAsia="Arial" w:cs="Arial"/>
          <w:color w:val="000000" w:themeColor="text1"/>
        </w:rPr>
        <w:pPrChange w:id="209" w:author="PAULO HENRIQUE GALHARDE CARRASCO" w:date="2019-08-26T16:18:00Z">
          <w:pPr/>
        </w:pPrChange>
      </w:pPr>
    </w:p>
    <w:p w14:paraId="6C59E160" w14:textId="6DEE8C75" w:rsidR="26167BFF" w:rsidRDefault="26167BFF">
      <w:pPr>
        <w:spacing w:line="240" w:lineRule="auto"/>
        <w:jc w:val="center"/>
        <w:rPr>
          <w:del w:id="210" w:author="Guest User" w:date="2019-08-19T10:09:00Z"/>
          <w:rFonts w:eastAsia="Arial" w:cs="Arial"/>
          <w:color w:val="000000" w:themeColor="text1"/>
        </w:rPr>
        <w:pPrChange w:id="211" w:author="PAULO HENRIQUE GALHARDE CARRASCO" w:date="2019-08-26T16:18:00Z">
          <w:pPr/>
        </w:pPrChange>
      </w:pPr>
    </w:p>
    <w:p w14:paraId="22D1B44E" w14:textId="200BCAD2" w:rsidR="26167BFF" w:rsidRDefault="26167BFF">
      <w:pPr>
        <w:spacing w:line="240" w:lineRule="auto"/>
        <w:jc w:val="center"/>
        <w:rPr>
          <w:del w:id="212" w:author="Guest User" w:date="2019-08-19T10:09:00Z"/>
          <w:rFonts w:eastAsia="Arial" w:cs="Arial"/>
          <w:color w:val="000000" w:themeColor="text1"/>
        </w:rPr>
        <w:pPrChange w:id="213" w:author="PAULO HENRIQUE GALHARDE CARRASCO" w:date="2019-08-26T16:18:00Z">
          <w:pPr/>
        </w:pPrChange>
      </w:pPr>
    </w:p>
    <w:p w14:paraId="1EE4A16F" w14:textId="7E0C70C5" w:rsidR="26167BFF" w:rsidRDefault="26167BFF">
      <w:pPr>
        <w:spacing w:line="240" w:lineRule="auto"/>
        <w:jc w:val="center"/>
        <w:rPr>
          <w:del w:id="214" w:author="Guest User" w:date="2019-08-19T10:09:00Z"/>
          <w:rFonts w:eastAsia="Arial" w:cs="Arial"/>
          <w:color w:val="000000" w:themeColor="text1"/>
        </w:rPr>
        <w:pPrChange w:id="215" w:author="PAULO HENRIQUE GALHARDE CARRASCO" w:date="2019-08-26T16:18:00Z">
          <w:pPr/>
        </w:pPrChange>
      </w:pPr>
    </w:p>
    <w:p w14:paraId="077FCD4E" w14:textId="562AC214" w:rsidR="26167BFF" w:rsidRDefault="26167BFF">
      <w:pPr>
        <w:spacing w:line="240" w:lineRule="auto"/>
        <w:jc w:val="center"/>
        <w:rPr>
          <w:del w:id="216" w:author="Guest User" w:date="2019-08-19T10:09:00Z"/>
          <w:rFonts w:eastAsia="Arial" w:cs="Arial"/>
          <w:color w:val="000000" w:themeColor="text1"/>
        </w:rPr>
        <w:pPrChange w:id="217" w:author="PAULO HENRIQUE GALHARDE CARRASCO" w:date="2019-08-26T16:18:00Z">
          <w:pPr/>
        </w:pPrChange>
      </w:pPr>
    </w:p>
    <w:p w14:paraId="2474CC69" w14:textId="702121ED" w:rsidR="26167BFF" w:rsidRDefault="26167BFF">
      <w:pPr>
        <w:spacing w:line="240" w:lineRule="auto"/>
        <w:jc w:val="center"/>
        <w:rPr>
          <w:del w:id="218" w:author="Guest User" w:date="2019-08-19T10:09:00Z"/>
          <w:rFonts w:eastAsia="Arial" w:cs="Arial"/>
          <w:color w:val="000000" w:themeColor="text1"/>
        </w:rPr>
        <w:pPrChange w:id="219" w:author="PAULO HENRIQUE GALHARDE CARRASCO" w:date="2019-08-26T16:18:00Z">
          <w:pPr/>
        </w:pPrChange>
      </w:pPr>
    </w:p>
    <w:p w14:paraId="6A15D90F" w14:textId="1892F2D6" w:rsidR="26167BFF" w:rsidRDefault="26167BFF">
      <w:pPr>
        <w:spacing w:line="240" w:lineRule="auto"/>
        <w:jc w:val="center"/>
        <w:rPr>
          <w:del w:id="220" w:author="Guest User" w:date="2019-08-19T10:09:00Z"/>
          <w:rFonts w:eastAsia="Arial" w:cs="Arial"/>
          <w:color w:val="000000" w:themeColor="text1"/>
        </w:rPr>
        <w:pPrChange w:id="221" w:author="PAULO HENRIQUE GALHARDE CARRASCO" w:date="2019-08-26T16:18:00Z">
          <w:pPr/>
        </w:pPrChange>
      </w:pPr>
    </w:p>
    <w:p w14:paraId="1ACC19F5" w14:textId="22DF845F" w:rsidR="26167BFF" w:rsidRDefault="26167BFF">
      <w:pPr>
        <w:spacing w:line="240" w:lineRule="auto"/>
        <w:jc w:val="center"/>
        <w:rPr>
          <w:del w:id="222" w:author="Guest User" w:date="2019-08-19T10:09:00Z"/>
          <w:rFonts w:eastAsia="Arial" w:cs="Arial"/>
          <w:color w:val="000000" w:themeColor="text1"/>
        </w:rPr>
        <w:pPrChange w:id="223" w:author="PAULO HENRIQUE GALHARDE CARRASCO" w:date="2019-08-26T16:18:00Z">
          <w:pPr/>
        </w:pPrChange>
      </w:pPr>
    </w:p>
    <w:p w14:paraId="31EFBF9C" w14:textId="0ADEC397" w:rsidR="26167BFF" w:rsidRDefault="26167BFF">
      <w:pPr>
        <w:spacing w:line="240" w:lineRule="auto"/>
        <w:jc w:val="center"/>
        <w:rPr>
          <w:del w:id="224" w:author="Guest User" w:date="2019-08-19T10:09:00Z"/>
          <w:rFonts w:eastAsia="Arial" w:cs="Arial"/>
          <w:color w:val="000000" w:themeColor="text1"/>
        </w:rPr>
        <w:pPrChange w:id="225" w:author="PAULO HENRIQUE GALHARDE CARRASCO" w:date="2019-08-26T16:18:00Z">
          <w:pPr/>
        </w:pPrChange>
      </w:pPr>
    </w:p>
    <w:p w14:paraId="367C0CE0" w14:textId="29939F99" w:rsidR="26167BFF" w:rsidRDefault="26167BFF">
      <w:pPr>
        <w:spacing w:line="240" w:lineRule="auto"/>
        <w:jc w:val="center"/>
        <w:rPr>
          <w:del w:id="226" w:author="Guest User" w:date="2019-08-19T10:09:00Z"/>
          <w:rFonts w:eastAsia="Arial" w:cs="Arial"/>
          <w:color w:val="000000" w:themeColor="text1"/>
        </w:rPr>
        <w:pPrChange w:id="227" w:author="PAULO HENRIQUE GALHARDE CARRASCO" w:date="2019-08-26T16:18:00Z">
          <w:pPr/>
        </w:pPrChange>
      </w:pPr>
      <w:del w:id="228" w:author="Guest User" w:date="2019-08-19T10:09:00Z">
        <w:r w:rsidRPr="26167BFF">
          <w:rPr>
            <w:rFonts w:eastAsia="Arial" w:cs="Arial"/>
            <w:b/>
            <w:bCs/>
            <w:color w:val="000000" w:themeColor="text1"/>
          </w:rPr>
          <w:delText>CARAPICUÍBA</w:delText>
        </w:r>
      </w:del>
    </w:p>
    <w:p w14:paraId="335DBB55" w14:textId="42343455" w:rsidR="26167BFF" w:rsidRDefault="26167BFF">
      <w:pPr>
        <w:spacing w:line="240" w:lineRule="auto"/>
        <w:jc w:val="center"/>
        <w:rPr>
          <w:del w:id="229" w:author="Guest User" w:date="2019-08-19T10:09:00Z"/>
          <w:rFonts w:eastAsia="Arial" w:cs="Arial"/>
          <w:color w:val="000000" w:themeColor="text1"/>
        </w:rPr>
        <w:pPrChange w:id="230" w:author="PAULO HENRIQUE GALHARDE CARRASCO" w:date="2019-08-26T16:18:00Z">
          <w:pPr/>
        </w:pPrChange>
      </w:pPr>
      <w:del w:id="231" w:author="Guest User" w:date="2019-08-19T10:09:00Z">
        <w:r w:rsidRPr="26167BFF">
          <w:rPr>
            <w:rFonts w:eastAsia="Arial" w:cs="Arial"/>
            <w:b/>
            <w:bCs/>
            <w:color w:val="000000" w:themeColor="text1"/>
          </w:rPr>
          <w:delText>2019</w:delText>
        </w:r>
      </w:del>
    </w:p>
    <w:p w14:paraId="752289B8" w14:textId="41157BFD" w:rsidR="26167BFF" w:rsidRDefault="26167BFF">
      <w:pPr>
        <w:spacing w:line="240" w:lineRule="auto"/>
        <w:jc w:val="center"/>
        <w:rPr>
          <w:del w:id="232" w:author="Guest User" w:date="2019-08-19T10:09:00Z"/>
          <w:rFonts w:eastAsia="Arial" w:cs="Arial"/>
          <w:color w:val="000000" w:themeColor="text1"/>
        </w:rPr>
        <w:pPrChange w:id="233" w:author="PAULO HENRIQUE GALHARDE CARRASCO" w:date="2019-08-26T16:18:00Z">
          <w:pPr/>
        </w:pPrChange>
      </w:pPr>
    </w:p>
    <w:p w14:paraId="09D2588B" w14:textId="49CA0045" w:rsidR="008935FD" w:rsidDel="007C244C" w:rsidRDefault="008935FD">
      <w:pPr>
        <w:spacing w:line="240" w:lineRule="auto"/>
        <w:jc w:val="center"/>
        <w:rPr>
          <w:del w:id="234" w:author="PAULO HENRIQUE GALHARDE CARRASCO" w:date="2019-08-19T14:14:00Z"/>
          <w:b/>
          <w:sz w:val="28"/>
          <w:szCs w:val="28"/>
          <w:rPrChange w:id="235" w:author="Guest User" w:date="2019-08-19T14:09:00Z">
            <w:rPr>
              <w:del w:id="236" w:author="PAULO HENRIQUE GALHARDE CARRASCO" w:date="2019-08-19T14:14:00Z"/>
            </w:rPr>
          </w:rPrChange>
        </w:rPr>
        <w:pPrChange w:id="237" w:author="PAULO HENRIQUE GALHARDE CARRASCO" w:date="2019-08-26T16:18:00Z">
          <w:pPr/>
        </w:pPrChange>
      </w:pPr>
    </w:p>
    <w:p w14:paraId="2E59FFF5" w14:textId="3431B2F4" w:rsidR="0004570E" w:rsidDel="007C244C" w:rsidRDefault="0004570E">
      <w:pPr>
        <w:spacing w:line="240" w:lineRule="auto"/>
        <w:jc w:val="center"/>
        <w:rPr>
          <w:del w:id="238" w:author="PAULO HENRIQUE GALHARDE CARRASCO" w:date="2019-08-19T14:14:00Z"/>
          <w:lang w:eastAsia="zh-CN"/>
        </w:rPr>
        <w:pPrChange w:id="239" w:author="PAULO HENRIQUE GALHARDE CARRASCO" w:date="2019-08-26T16:18:00Z">
          <w:pPr/>
        </w:pPrChange>
      </w:pPr>
    </w:p>
    <w:p w14:paraId="5435EC77" w14:textId="231B9B93" w:rsidR="1C5DA6A7" w:rsidDel="007C244C" w:rsidRDefault="1C5DA6A7">
      <w:pPr>
        <w:spacing w:line="240" w:lineRule="auto"/>
        <w:jc w:val="center"/>
        <w:rPr>
          <w:del w:id="240" w:author="PAULO HENRIQUE GALHARDE CARRASCO" w:date="2019-08-19T14:14:00Z"/>
          <w:rFonts w:eastAsia="Arial" w:cs="Arial"/>
          <w:color w:val="000000" w:themeColor="text1"/>
        </w:rPr>
        <w:pPrChange w:id="241" w:author="PAULO HENRIQUE GALHARDE CARRASCO" w:date="2019-08-26T16:18:00Z">
          <w:pPr>
            <w:spacing w:after="30" w:line="259" w:lineRule="auto"/>
            <w:jc w:val="center"/>
          </w:pPr>
        </w:pPrChange>
      </w:pPr>
      <w:del w:id="242" w:author="PAULO HENRIQUE GALHARDE CARRASCO" w:date="2019-08-19T14:14:00Z">
        <w:r w:rsidRPr="1C5DA6A7" w:rsidDel="007C244C">
          <w:rPr>
            <w:rFonts w:eastAsia="Arial" w:cs="Arial"/>
            <w:b/>
            <w:bCs/>
            <w:color w:val="000000" w:themeColor="text1"/>
          </w:rPr>
          <w:delText>Luiz Cezar Bucheroni</w:delText>
        </w:r>
      </w:del>
    </w:p>
    <w:p w14:paraId="227C58CF" w14:textId="2A3A0AF0" w:rsidR="1C5DA6A7" w:rsidDel="007C244C" w:rsidRDefault="1C5DA6A7">
      <w:pPr>
        <w:spacing w:line="240" w:lineRule="auto"/>
        <w:jc w:val="center"/>
        <w:rPr>
          <w:del w:id="243" w:author="PAULO HENRIQUE GALHARDE CARRASCO" w:date="2019-08-19T14:14:00Z"/>
          <w:rFonts w:eastAsia="Arial" w:cs="Arial"/>
          <w:color w:val="000000" w:themeColor="text1"/>
        </w:rPr>
        <w:pPrChange w:id="244" w:author="PAULO HENRIQUE GALHARDE CARRASCO" w:date="2019-08-26T16:18:00Z">
          <w:pPr>
            <w:spacing w:after="30" w:line="259" w:lineRule="auto"/>
            <w:jc w:val="center"/>
          </w:pPr>
        </w:pPrChange>
      </w:pPr>
      <w:del w:id="245" w:author="PAULO HENRIQUE GALHARDE CARRASCO" w:date="2019-08-19T14:14:00Z">
        <w:r w:rsidRPr="1C5DA6A7" w:rsidDel="007C244C">
          <w:rPr>
            <w:rFonts w:eastAsia="Arial" w:cs="Arial"/>
            <w:b/>
            <w:bCs/>
            <w:color w:val="000000" w:themeColor="text1"/>
          </w:rPr>
          <w:delText>Mateus Bispo Coelho</w:delText>
        </w:r>
      </w:del>
    </w:p>
    <w:p w14:paraId="6A0FE195" w14:textId="560C2A43" w:rsidR="1C5DA6A7" w:rsidDel="007C244C" w:rsidRDefault="1C5DA6A7">
      <w:pPr>
        <w:spacing w:line="240" w:lineRule="auto"/>
        <w:jc w:val="center"/>
        <w:rPr>
          <w:del w:id="246" w:author="PAULO HENRIQUE GALHARDE CARRASCO" w:date="2019-08-19T14:14:00Z"/>
          <w:rFonts w:eastAsia="Arial" w:cs="Arial"/>
          <w:color w:val="000000" w:themeColor="text1"/>
        </w:rPr>
        <w:pPrChange w:id="247" w:author="PAULO HENRIQUE GALHARDE CARRASCO" w:date="2019-08-26T16:18:00Z">
          <w:pPr>
            <w:spacing w:after="30" w:line="259" w:lineRule="auto"/>
            <w:jc w:val="center"/>
          </w:pPr>
        </w:pPrChange>
      </w:pPr>
      <w:del w:id="248" w:author="PAULO HENRIQUE GALHARDE CARRASCO" w:date="2019-08-19T14:14:00Z">
        <w:r w:rsidRPr="1C5DA6A7" w:rsidDel="007C244C">
          <w:rPr>
            <w:rFonts w:eastAsia="Arial" w:cs="Arial"/>
            <w:b/>
            <w:bCs/>
            <w:color w:val="000000" w:themeColor="text1"/>
          </w:rPr>
          <w:delText>Michael Magalhães</w:delText>
        </w:r>
      </w:del>
    </w:p>
    <w:p w14:paraId="51CE0D0F" w14:textId="5A7CF259" w:rsidR="1C5DA6A7" w:rsidDel="007C244C" w:rsidRDefault="1C5DA6A7">
      <w:pPr>
        <w:spacing w:line="240" w:lineRule="auto"/>
        <w:jc w:val="center"/>
        <w:rPr>
          <w:del w:id="249" w:author="PAULO HENRIQUE GALHARDE CARRASCO" w:date="2019-08-19T14:14:00Z"/>
          <w:rFonts w:eastAsia="Arial" w:cs="Arial"/>
          <w:color w:val="000000" w:themeColor="text1"/>
        </w:rPr>
        <w:pPrChange w:id="250" w:author="PAULO HENRIQUE GALHARDE CARRASCO" w:date="2019-08-26T16:18:00Z">
          <w:pPr>
            <w:spacing w:after="30" w:line="259" w:lineRule="auto"/>
            <w:jc w:val="center"/>
          </w:pPr>
        </w:pPrChange>
      </w:pPr>
      <w:del w:id="251" w:author="PAULO HENRIQUE GALHARDE CARRASCO" w:date="2019-08-19T14:14:00Z">
        <w:r w:rsidRPr="1C5DA6A7" w:rsidDel="007C244C">
          <w:rPr>
            <w:rFonts w:eastAsia="Arial" w:cs="Arial"/>
            <w:b/>
            <w:bCs/>
            <w:color w:val="000000" w:themeColor="text1"/>
          </w:rPr>
          <w:delText>Paulo Henrique Galharde Carrasco</w:delText>
        </w:r>
      </w:del>
    </w:p>
    <w:p w14:paraId="48924646" w14:textId="7217A949" w:rsidR="1C5DA6A7" w:rsidDel="007C244C" w:rsidRDefault="1C5DA6A7">
      <w:pPr>
        <w:spacing w:line="240" w:lineRule="auto"/>
        <w:jc w:val="center"/>
        <w:rPr>
          <w:del w:id="252" w:author="PAULO HENRIQUE GALHARDE CARRASCO" w:date="2019-08-19T14:14:00Z"/>
          <w:rFonts w:eastAsia="Arial" w:cs="Arial"/>
          <w:color w:val="000000" w:themeColor="text1"/>
        </w:rPr>
        <w:pPrChange w:id="253" w:author="PAULO HENRIQUE GALHARDE CARRASCO" w:date="2019-08-26T16:18:00Z">
          <w:pPr>
            <w:spacing w:after="30" w:line="259" w:lineRule="auto"/>
            <w:jc w:val="center"/>
          </w:pPr>
        </w:pPrChange>
      </w:pPr>
      <w:del w:id="254" w:author="PAULO HENRIQUE GALHARDE CARRASCO" w:date="2019-08-19T14:14:00Z">
        <w:r w:rsidRPr="1C5DA6A7" w:rsidDel="007C244C">
          <w:rPr>
            <w:rFonts w:eastAsia="Arial" w:cs="Arial"/>
            <w:b/>
            <w:bCs/>
            <w:color w:val="000000" w:themeColor="text1"/>
          </w:rPr>
          <w:delText>Vitor Sousa Garcia</w:delText>
        </w:r>
      </w:del>
    </w:p>
    <w:p w14:paraId="00C6BA0C" w14:textId="095ACBC9" w:rsidR="1C5DA6A7" w:rsidDel="007C244C" w:rsidRDefault="1C5DA6A7">
      <w:pPr>
        <w:spacing w:line="240" w:lineRule="auto"/>
        <w:jc w:val="center"/>
        <w:rPr>
          <w:del w:id="255" w:author="PAULO HENRIQUE GALHARDE CARRASCO" w:date="2019-08-19T14:14:00Z"/>
          <w:rFonts w:eastAsia="Arial" w:cs="Arial"/>
          <w:color w:val="000000" w:themeColor="text1"/>
        </w:rPr>
        <w:pPrChange w:id="256" w:author="PAULO HENRIQUE GALHARDE CARRASCO" w:date="2019-08-26T16:18:00Z">
          <w:pPr>
            <w:spacing w:after="30" w:line="259" w:lineRule="auto"/>
            <w:jc w:val="center"/>
          </w:pPr>
        </w:pPrChange>
      </w:pPr>
    </w:p>
    <w:p w14:paraId="7079872F" w14:textId="14242F20" w:rsidR="1C5DA6A7" w:rsidDel="007C244C" w:rsidRDefault="1C5DA6A7">
      <w:pPr>
        <w:spacing w:line="240" w:lineRule="auto"/>
        <w:jc w:val="center"/>
        <w:rPr>
          <w:del w:id="257" w:author="PAULO HENRIQUE GALHARDE CARRASCO" w:date="2019-08-19T14:14:00Z"/>
          <w:rFonts w:eastAsia="Arial" w:cs="Arial"/>
          <w:color w:val="000000" w:themeColor="text1"/>
        </w:rPr>
        <w:pPrChange w:id="258" w:author="PAULO HENRIQUE GALHARDE CARRASCO" w:date="2019-08-26T16:18:00Z">
          <w:pPr>
            <w:spacing w:after="30" w:line="259" w:lineRule="auto"/>
            <w:jc w:val="center"/>
          </w:pPr>
        </w:pPrChange>
      </w:pPr>
    </w:p>
    <w:p w14:paraId="1D459392" w14:textId="2DC29C68" w:rsidR="1C5DA6A7" w:rsidDel="007C244C" w:rsidRDefault="1C5DA6A7">
      <w:pPr>
        <w:spacing w:line="240" w:lineRule="auto"/>
        <w:jc w:val="center"/>
        <w:rPr>
          <w:del w:id="259" w:author="PAULO HENRIQUE GALHARDE CARRASCO" w:date="2019-08-19T14:14:00Z"/>
          <w:rFonts w:eastAsia="Arial" w:cs="Arial"/>
          <w:color w:val="000000" w:themeColor="text1"/>
          <w:sz w:val="32"/>
          <w:szCs w:val="32"/>
        </w:rPr>
        <w:pPrChange w:id="260" w:author="PAULO HENRIQUE GALHARDE CARRASCO" w:date="2019-08-26T16:18:00Z">
          <w:pPr>
            <w:spacing w:after="30" w:line="259" w:lineRule="auto"/>
            <w:jc w:val="center"/>
          </w:pPr>
        </w:pPrChange>
      </w:pPr>
      <w:del w:id="261" w:author="PAULO HENRIQUE GALHARDE CARRASCO" w:date="2019-08-19T14:14:00Z">
        <w:r w:rsidRPr="1C5DA6A7" w:rsidDel="007C244C">
          <w:rPr>
            <w:rFonts w:eastAsia="Arial" w:cs="Arial"/>
            <w:b/>
            <w:bCs/>
            <w:color w:val="000000" w:themeColor="text1"/>
            <w:sz w:val="32"/>
            <w:szCs w:val="32"/>
          </w:rPr>
          <w:delText>DISSERTAÇÃO SOBRE DISTÚRBIOS OSTEOMUSCULARES</w:delText>
        </w:r>
      </w:del>
    </w:p>
    <w:p w14:paraId="6F8C51E9" w14:textId="0139BEF0" w:rsidR="1C5DA6A7" w:rsidDel="007C244C" w:rsidRDefault="1C5DA6A7">
      <w:pPr>
        <w:spacing w:line="240" w:lineRule="auto"/>
        <w:jc w:val="center"/>
        <w:rPr>
          <w:del w:id="262" w:author="PAULO HENRIQUE GALHARDE CARRASCO" w:date="2019-08-19T14:14:00Z"/>
          <w:rFonts w:eastAsia="Arial" w:cs="Arial"/>
          <w:color w:val="000000" w:themeColor="text1"/>
          <w:sz w:val="32"/>
          <w:szCs w:val="32"/>
        </w:rPr>
        <w:pPrChange w:id="263" w:author="PAULO HENRIQUE GALHARDE CARRASCO" w:date="2019-08-26T16:18:00Z">
          <w:pPr>
            <w:spacing w:after="30" w:line="259" w:lineRule="auto"/>
            <w:jc w:val="center"/>
          </w:pPr>
        </w:pPrChange>
      </w:pPr>
      <w:del w:id="264" w:author="PAULO HENRIQUE GALHARDE CARRASCO" w:date="2019-08-19T14:14:00Z">
        <w:r w:rsidRPr="1C5DA6A7" w:rsidDel="007C244C">
          <w:rPr>
            <w:rFonts w:eastAsia="Arial" w:cs="Arial"/>
            <w:b/>
            <w:bCs/>
            <w:color w:val="000000" w:themeColor="text1"/>
            <w:sz w:val="32"/>
            <w:szCs w:val="32"/>
          </w:rPr>
          <w:delText>(DORT’s) EM PROFISSIONAIS DE TECNOLOGIA</w:delText>
        </w:r>
      </w:del>
    </w:p>
    <w:p w14:paraId="19AE68A6" w14:textId="5A6039C9" w:rsidR="1C5DA6A7" w:rsidDel="007C244C" w:rsidRDefault="1C5DA6A7">
      <w:pPr>
        <w:spacing w:line="240" w:lineRule="auto"/>
        <w:jc w:val="center"/>
        <w:rPr>
          <w:del w:id="265" w:author="PAULO HENRIQUE GALHARDE CARRASCO" w:date="2019-08-19T14:14:00Z"/>
          <w:rFonts w:eastAsia="Arial" w:cs="Arial"/>
          <w:color w:val="000000" w:themeColor="text1"/>
          <w:sz w:val="28"/>
          <w:szCs w:val="28"/>
        </w:rPr>
        <w:pPrChange w:id="266" w:author="PAULO HENRIQUE GALHARDE CARRASCO" w:date="2019-08-26T16:18:00Z">
          <w:pPr>
            <w:spacing w:after="30" w:line="259" w:lineRule="auto"/>
            <w:jc w:val="center"/>
          </w:pPr>
        </w:pPrChange>
      </w:pPr>
      <w:del w:id="267" w:author="PAULO HENRIQUE GALHARDE CARRASCO" w:date="2019-08-19T14:14:00Z">
        <w:r w:rsidRPr="1C5DA6A7" w:rsidDel="007C244C">
          <w:rPr>
            <w:rFonts w:eastAsia="Arial" w:cs="Arial"/>
            <w:b/>
            <w:bCs/>
            <w:color w:val="000000" w:themeColor="text1"/>
            <w:sz w:val="28"/>
            <w:szCs w:val="28"/>
          </w:rPr>
          <w:delText>consequências das lesões de esforço repetitivo sobre os programadores</w:delText>
        </w:r>
      </w:del>
    </w:p>
    <w:p w14:paraId="435BB8FA" w14:textId="62A74463" w:rsidR="1C5DA6A7" w:rsidDel="007C244C" w:rsidRDefault="1C5DA6A7">
      <w:pPr>
        <w:spacing w:line="240" w:lineRule="auto"/>
        <w:jc w:val="center"/>
        <w:rPr>
          <w:del w:id="268" w:author="PAULO HENRIQUE GALHARDE CARRASCO" w:date="2019-08-19T14:14:00Z"/>
          <w:rFonts w:eastAsia="Arial" w:cs="Arial"/>
          <w:color w:val="000000" w:themeColor="text1"/>
        </w:rPr>
        <w:pPrChange w:id="269" w:author="PAULO HENRIQUE GALHARDE CARRASCO" w:date="2019-08-26T16:18:00Z">
          <w:pPr>
            <w:spacing w:after="30" w:line="259" w:lineRule="auto"/>
            <w:jc w:val="center"/>
          </w:pPr>
        </w:pPrChange>
      </w:pPr>
    </w:p>
    <w:p w14:paraId="440C2393" w14:textId="67E9ECC9" w:rsidR="1C5DA6A7" w:rsidDel="007C244C" w:rsidRDefault="1C5DA6A7">
      <w:pPr>
        <w:spacing w:line="240" w:lineRule="auto"/>
        <w:jc w:val="center"/>
        <w:rPr>
          <w:del w:id="270" w:author="PAULO HENRIQUE GALHARDE CARRASCO" w:date="2019-08-19T14:14:00Z"/>
          <w:rFonts w:eastAsia="Arial" w:cs="Arial"/>
          <w:color w:val="000000" w:themeColor="text1"/>
        </w:rPr>
        <w:pPrChange w:id="271" w:author="PAULO HENRIQUE GALHARDE CARRASCO" w:date="2019-08-26T16:18:00Z">
          <w:pPr>
            <w:spacing w:after="30" w:line="259" w:lineRule="auto"/>
            <w:jc w:val="center"/>
          </w:pPr>
        </w:pPrChange>
      </w:pPr>
    </w:p>
    <w:p w14:paraId="327D3F1B" w14:textId="3AE268A1" w:rsidR="1C5DA6A7" w:rsidDel="007C244C" w:rsidRDefault="1C5DA6A7">
      <w:pPr>
        <w:spacing w:line="240" w:lineRule="auto"/>
        <w:jc w:val="center"/>
        <w:rPr>
          <w:del w:id="272" w:author="PAULO HENRIQUE GALHARDE CARRASCO" w:date="2019-08-19T14:14:00Z"/>
          <w:rFonts w:eastAsia="Arial" w:cs="Arial"/>
          <w:color w:val="000000" w:themeColor="text1"/>
        </w:rPr>
        <w:pPrChange w:id="273" w:author="PAULO HENRIQUE GALHARDE CARRASCO" w:date="2019-08-26T16:18:00Z">
          <w:pPr>
            <w:spacing w:after="30" w:line="259" w:lineRule="auto"/>
            <w:jc w:val="center"/>
          </w:pPr>
        </w:pPrChange>
      </w:pPr>
    </w:p>
    <w:p w14:paraId="7A5EFC8B" w14:textId="3BB5E527" w:rsidR="1C5DA6A7" w:rsidDel="007C244C" w:rsidRDefault="1C5DA6A7">
      <w:pPr>
        <w:spacing w:line="240" w:lineRule="auto"/>
        <w:jc w:val="center"/>
        <w:rPr>
          <w:del w:id="274" w:author="PAULO HENRIQUE GALHARDE CARRASCO" w:date="2019-08-19T14:14:00Z"/>
          <w:rFonts w:eastAsia="Arial" w:cs="Arial"/>
          <w:color w:val="000000" w:themeColor="text1"/>
        </w:rPr>
        <w:pPrChange w:id="275" w:author="PAULO HENRIQUE GALHARDE CARRASCO" w:date="2019-08-26T16:18:00Z">
          <w:pPr>
            <w:spacing w:after="30" w:line="259" w:lineRule="auto"/>
            <w:jc w:val="center"/>
          </w:pPr>
        </w:pPrChange>
      </w:pPr>
    </w:p>
    <w:p w14:paraId="64FB3456" w14:textId="144012CE" w:rsidR="1C5DA6A7" w:rsidDel="007C244C" w:rsidRDefault="1C5DA6A7">
      <w:pPr>
        <w:spacing w:line="240" w:lineRule="auto"/>
        <w:jc w:val="center"/>
        <w:rPr>
          <w:del w:id="276" w:author="PAULO HENRIQUE GALHARDE CARRASCO" w:date="2019-08-19T14:14:00Z"/>
          <w:rFonts w:eastAsia="Arial" w:cs="Arial"/>
          <w:color w:val="000000" w:themeColor="text1"/>
        </w:rPr>
        <w:pPrChange w:id="277" w:author="PAULO HENRIQUE GALHARDE CARRASCO" w:date="2019-08-26T16:18:00Z">
          <w:pPr>
            <w:spacing w:after="30" w:line="259" w:lineRule="auto"/>
            <w:jc w:val="center"/>
          </w:pPr>
        </w:pPrChange>
      </w:pPr>
    </w:p>
    <w:p w14:paraId="3C587F39" w14:textId="7B0FE8B3" w:rsidR="1C5DA6A7" w:rsidDel="007C244C" w:rsidRDefault="1C5DA6A7">
      <w:pPr>
        <w:spacing w:line="240" w:lineRule="auto"/>
        <w:jc w:val="center"/>
        <w:rPr>
          <w:del w:id="278" w:author="PAULO HENRIQUE GALHARDE CARRASCO" w:date="2019-08-19T14:14:00Z"/>
          <w:rFonts w:eastAsia="Arial" w:cs="Arial"/>
          <w:color w:val="000000" w:themeColor="text1"/>
        </w:rPr>
        <w:pPrChange w:id="279" w:author="PAULO HENRIQUE GALHARDE CARRASCO" w:date="2019-08-26T16:18:00Z">
          <w:pPr>
            <w:spacing w:after="30" w:line="259" w:lineRule="auto"/>
            <w:jc w:val="center"/>
          </w:pPr>
        </w:pPrChange>
      </w:pPr>
    </w:p>
    <w:p w14:paraId="7483A5E2" w14:textId="64B03A6B" w:rsidR="1C5DA6A7" w:rsidDel="007C244C" w:rsidRDefault="1C5DA6A7">
      <w:pPr>
        <w:spacing w:line="240" w:lineRule="auto"/>
        <w:jc w:val="center"/>
        <w:rPr>
          <w:del w:id="280" w:author="PAULO HENRIQUE GALHARDE CARRASCO" w:date="2019-08-19T14:14:00Z"/>
          <w:rFonts w:eastAsia="Arial" w:cs="Arial"/>
          <w:color w:val="000000" w:themeColor="text1"/>
        </w:rPr>
        <w:pPrChange w:id="281" w:author="PAULO HENRIQUE GALHARDE CARRASCO" w:date="2019-08-26T16:18:00Z">
          <w:pPr>
            <w:spacing w:after="30" w:line="259" w:lineRule="auto"/>
            <w:jc w:val="center"/>
          </w:pPr>
        </w:pPrChange>
      </w:pPr>
    </w:p>
    <w:p w14:paraId="6AE5E97A" w14:textId="48C4C3DA" w:rsidR="1C5DA6A7" w:rsidDel="007C244C" w:rsidRDefault="1C5DA6A7">
      <w:pPr>
        <w:spacing w:line="240" w:lineRule="auto"/>
        <w:jc w:val="center"/>
        <w:rPr>
          <w:del w:id="282" w:author="PAULO HENRIQUE GALHARDE CARRASCO" w:date="2019-08-19T14:14:00Z"/>
          <w:rFonts w:eastAsia="Arial" w:cs="Arial"/>
          <w:color w:val="000000" w:themeColor="text1"/>
        </w:rPr>
        <w:pPrChange w:id="283" w:author="PAULO HENRIQUE GALHARDE CARRASCO" w:date="2019-08-26T16:18:00Z">
          <w:pPr>
            <w:spacing w:after="30" w:line="259" w:lineRule="auto"/>
            <w:jc w:val="center"/>
          </w:pPr>
        </w:pPrChange>
      </w:pPr>
    </w:p>
    <w:p w14:paraId="3204AA27" w14:textId="7F5F8772" w:rsidR="1C5DA6A7" w:rsidDel="007C244C" w:rsidRDefault="1C5DA6A7">
      <w:pPr>
        <w:spacing w:line="240" w:lineRule="auto"/>
        <w:jc w:val="center"/>
        <w:rPr>
          <w:del w:id="284" w:author="PAULO HENRIQUE GALHARDE CARRASCO" w:date="2019-08-19T14:14:00Z"/>
          <w:rFonts w:eastAsia="Arial" w:cs="Arial"/>
          <w:color w:val="000000" w:themeColor="text1"/>
        </w:rPr>
        <w:pPrChange w:id="285" w:author="PAULO HENRIQUE GALHARDE CARRASCO" w:date="2019-08-26T16:18:00Z">
          <w:pPr>
            <w:spacing w:after="30" w:line="259" w:lineRule="auto"/>
            <w:jc w:val="center"/>
          </w:pPr>
        </w:pPrChange>
      </w:pPr>
    </w:p>
    <w:p w14:paraId="2D56B53F" w14:textId="2E093434" w:rsidR="1C5DA6A7" w:rsidDel="007C244C" w:rsidRDefault="1C5DA6A7">
      <w:pPr>
        <w:spacing w:line="240" w:lineRule="auto"/>
        <w:jc w:val="center"/>
        <w:rPr>
          <w:del w:id="286" w:author="PAULO HENRIQUE GALHARDE CARRASCO" w:date="2019-08-19T14:14:00Z"/>
          <w:rFonts w:eastAsia="Arial" w:cs="Arial"/>
          <w:color w:val="000000" w:themeColor="text1"/>
        </w:rPr>
        <w:pPrChange w:id="287" w:author="PAULO HENRIQUE GALHARDE CARRASCO" w:date="2019-08-26T16:18:00Z">
          <w:pPr>
            <w:spacing w:after="30" w:line="259" w:lineRule="auto"/>
            <w:jc w:val="center"/>
          </w:pPr>
        </w:pPrChange>
      </w:pPr>
    </w:p>
    <w:p w14:paraId="4CB2E55B" w14:textId="6AB05987" w:rsidR="1C5DA6A7" w:rsidDel="007C244C" w:rsidRDefault="1C5DA6A7">
      <w:pPr>
        <w:spacing w:line="240" w:lineRule="auto"/>
        <w:jc w:val="center"/>
        <w:rPr>
          <w:del w:id="288" w:author="PAULO HENRIQUE GALHARDE CARRASCO" w:date="2019-08-19T14:14:00Z"/>
          <w:rFonts w:eastAsia="Arial" w:cs="Arial"/>
          <w:color w:val="000000" w:themeColor="text1"/>
        </w:rPr>
        <w:pPrChange w:id="289" w:author="PAULO HENRIQUE GALHARDE CARRASCO" w:date="2019-08-26T16:18:00Z">
          <w:pPr>
            <w:spacing w:after="30" w:line="259" w:lineRule="auto"/>
            <w:jc w:val="center"/>
          </w:pPr>
        </w:pPrChange>
      </w:pPr>
    </w:p>
    <w:p w14:paraId="7D7F2C12" w14:textId="538EF4C3" w:rsidR="1C5DA6A7" w:rsidDel="007C244C" w:rsidRDefault="1C5DA6A7">
      <w:pPr>
        <w:spacing w:line="240" w:lineRule="auto"/>
        <w:jc w:val="center"/>
        <w:rPr>
          <w:del w:id="290" w:author="PAULO HENRIQUE GALHARDE CARRASCO" w:date="2019-08-19T14:14:00Z"/>
          <w:rFonts w:eastAsia="Arial" w:cs="Arial"/>
          <w:color w:val="000000" w:themeColor="text1"/>
        </w:rPr>
        <w:pPrChange w:id="291" w:author="PAULO HENRIQUE GALHARDE CARRASCO" w:date="2019-08-26T16:18:00Z">
          <w:pPr>
            <w:spacing w:after="30" w:line="259" w:lineRule="auto"/>
            <w:jc w:val="center"/>
          </w:pPr>
        </w:pPrChange>
      </w:pPr>
    </w:p>
    <w:p w14:paraId="4818CACA" w14:textId="6D4E45F0" w:rsidR="1C5DA6A7" w:rsidDel="007C244C" w:rsidRDefault="1C5DA6A7">
      <w:pPr>
        <w:spacing w:line="240" w:lineRule="auto"/>
        <w:jc w:val="center"/>
        <w:rPr>
          <w:del w:id="292" w:author="PAULO HENRIQUE GALHARDE CARRASCO" w:date="2019-08-19T14:14:00Z"/>
          <w:rFonts w:eastAsia="Arial" w:cs="Arial"/>
          <w:color w:val="000000" w:themeColor="text1"/>
        </w:rPr>
        <w:pPrChange w:id="293" w:author="PAULO HENRIQUE GALHARDE CARRASCO" w:date="2019-08-26T16:18:00Z">
          <w:pPr>
            <w:spacing w:after="30" w:line="259" w:lineRule="auto"/>
            <w:jc w:val="center"/>
          </w:pPr>
        </w:pPrChange>
      </w:pPr>
    </w:p>
    <w:p w14:paraId="31EBD9B0" w14:textId="015D406F" w:rsidR="1C5DA6A7" w:rsidDel="007C244C" w:rsidRDefault="1C5DA6A7">
      <w:pPr>
        <w:spacing w:line="240" w:lineRule="auto"/>
        <w:jc w:val="center"/>
        <w:rPr>
          <w:del w:id="294" w:author="PAULO HENRIQUE GALHARDE CARRASCO" w:date="2019-08-19T14:14:00Z"/>
          <w:rFonts w:eastAsia="Arial" w:cs="Arial"/>
          <w:color w:val="000000" w:themeColor="text1"/>
        </w:rPr>
        <w:pPrChange w:id="295" w:author="PAULO HENRIQUE GALHARDE CARRASCO" w:date="2019-08-26T16:18:00Z">
          <w:pPr>
            <w:spacing w:after="30" w:line="259" w:lineRule="auto"/>
            <w:jc w:val="center"/>
          </w:pPr>
        </w:pPrChange>
      </w:pPr>
    </w:p>
    <w:p w14:paraId="1292717C" w14:textId="7013FEA7" w:rsidR="1C5DA6A7" w:rsidDel="007C244C" w:rsidRDefault="1C5DA6A7">
      <w:pPr>
        <w:spacing w:line="240" w:lineRule="auto"/>
        <w:jc w:val="center"/>
        <w:rPr>
          <w:del w:id="296" w:author="PAULO HENRIQUE GALHARDE CARRASCO" w:date="2019-08-19T14:14:00Z"/>
          <w:rFonts w:eastAsia="Arial" w:cs="Arial"/>
          <w:color w:val="000000" w:themeColor="text1"/>
        </w:rPr>
        <w:pPrChange w:id="297" w:author="PAULO HENRIQUE GALHARDE CARRASCO" w:date="2019-08-26T16:18:00Z">
          <w:pPr>
            <w:spacing w:after="30" w:line="259" w:lineRule="auto"/>
            <w:jc w:val="center"/>
          </w:pPr>
        </w:pPrChange>
      </w:pPr>
    </w:p>
    <w:p w14:paraId="15BB43D1" w14:textId="6CA25451" w:rsidR="1C5DA6A7" w:rsidDel="007C244C" w:rsidRDefault="1C5DA6A7">
      <w:pPr>
        <w:spacing w:line="240" w:lineRule="auto"/>
        <w:jc w:val="center"/>
        <w:rPr>
          <w:del w:id="298" w:author="PAULO HENRIQUE GALHARDE CARRASCO" w:date="2019-08-19T14:14:00Z"/>
          <w:rFonts w:eastAsia="Arial" w:cs="Arial"/>
          <w:color w:val="000000" w:themeColor="text1"/>
        </w:rPr>
        <w:pPrChange w:id="299" w:author="PAULO HENRIQUE GALHARDE CARRASCO" w:date="2019-08-26T16:18:00Z">
          <w:pPr>
            <w:spacing w:after="30" w:line="259" w:lineRule="auto"/>
            <w:jc w:val="center"/>
          </w:pPr>
        </w:pPrChange>
      </w:pPr>
    </w:p>
    <w:p w14:paraId="215AC365" w14:textId="533C32DB" w:rsidR="1C5DA6A7" w:rsidDel="007C244C" w:rsidRDefault="1C5DA6A7">
      <w:pPr>
        <w:spacing w:line="240" w:lineRule="auto"/>
        <w:jc w:val="center"/>
        <w:rPr>
          <w:del w:id="300" w:author="PAULO HENRIQUE GALHARDE CARRASCO" w:date="2019-08-19T14:14:00Z"/>
          <w:rFonts w:eastAsia="Arial" w:cs="Arial"/>
          <w:color w:val="000000" w:themeColor="text1"/>
        </w:rPr>
        <w:pPrChange w:id="301" w:author="PAULO HENRIQUE GALHARDE CARRASCO" w:date="2019-08-26T16:18:00Z">
          <w:pPr>
            <w:spacing w:after="30" w:line="259" w:lineRule="auto"/>
            <w:jc w:val="center"/>
          </w:pPr>
        </w:pPrChange>
      </w:pPr>
    </w:p>
    <w:p w14:paraId="222A9169" w14:textId="6DEE8C75" w:rsidR="1C5DA6A7" w:rsidDel="007C244C" w:rsidRDefault="1C5DA6A7">
      <w:pPr>
        <w:spacing w:line="240" w:lineRule="auto"/>
        <w:jc w:val="center"/>
        <w:rPr>
          <w:del w:id="302" w:author="PAULO HENRIQUE GALHARDE CARRASCO" w:date="2019-08-19T14:14:00Z"/>
          <w:rFonts w:eastAsia="Arial" w:cs="Arial"/>
          <w:color w:val="000000" w:themeColor="text1"/>
        </w:rPr>
        <w:pPrChange w:id="303" w:author="PAULO HENRIQUE GALHARDE CARRASCO" w:date="2019-08-26T16:18:00Z">
          <w:pPr>
            <w:spacing w:after="30" w:line="259" w:lineRule="auto"/>
            <w:jc w:val="center"/>
          </w:pPr>
        </w:pPrChange>
      </w:pPr>
    </w:p>
    <w:p w14:paraId="1976D79F" w14:textId="200BCAD2" w:rsidR="1C5DA6A7" w:rsidDel="007C244C" w:rsidRDefault="1C5DA6A7">
      <w:pPr>
        <w:spacing w:line="240" w:lineRule="auto"/>
        <w:jc w:val="center"/>
        <w:rPr>
          <w:del w:id="304" w:author="PAULO HENRIQUE GALHARDE CARRASCO" w:date="2019-08-19T14:14:00Z"/>
          <w:rFonts w:eastAsia="Arial" w:cs="Arial"/>
          <w:color w:val="000000" w:themeColor="text1"/>
        </w:rPr>
        <w:pPrChange w:id="305" w:author="PAULO HENRIQUE GALHARDE CARRASCO" w:date="2019-08-26T16:18:00Z">
          <w:pPr>
            <w:spacing w:after="30" w:line="259" w:lineRule="auto"/>
            <w:jc w:val="center"/>
          </w:pPr>
        </w:pPrChange>
      </w:pPr>
    </w:p>
    <w:p w14:paraId="4928A3FC" w14:textId="7E0C70C5" w:rsidR="1C5DA6A7" w:rsidDel="007C244C" w:rsidRDefault="1C5DA6A7">
      <w:pPr>
        <w:spacing w:line="240" w:lineRule="auto"/>
        <w:jc w:val="center"/>
        <w:rPr>
          <w:del w:id="306" w:author="PAULO HENRIQUE GALHARDE CARRASCO" w:date="2019-08-19T14:14:00Z"/>
          <w:rFonts w:eastAsia="Arial" w:cs="Arial"/>
          <w:color w:val="000000" w:themeColor="text1"/>
        </w:rPr>
        <w:pPrChange w:id="307" w:author="PAULO HENRIQUE GALHARDE CARRASCO" w:date="2019-08-26T16:18:00Z">
          <w:pPr>
            <w:spacing w:after="30" w:line="259" w:lineRule="auto"/>
            <w:jc w:val="center"/>
          </w:pPr>
        </w:pPrChange>
      </w:pPr>
    </w:p>
    <w:p w14:paraId="43132ADF" w14:textId="562AC214" w:rsidR="1C5DA6A7" w:rsidDel="007C244C" w:rsidRDefault="1C5DA6A7">
      <w:pPr>
        <w:spacing w:line="240" w:lineRule="auto"/>
        <w:jc w:val="center"/>
        <w:rPr>
          <w:del w:id="308" w:author="PAULO HENRIQUE GALHARDE CARRASCO" w:date="2019-08-19T14:14:00Z"/>
          <w:rFonts w:eastAsia="Arial" w:cs="Arial"/>
          <w:color w:val="000000" w:themeColor="text1"/>
        </w:rPr>
        <w:pPrChange w:id="309" w:author="PAULO HENRIQUE GALHARDE CARRASCO" w:date="2019-08-26T16:18:00Z">
          <w:pPr>
            <w:spacing w:after="30" w:line="259" w:lineRule="auto"/>
            <w:jc w:val="center"/>
          </w:pPr>
        </w:pPrChange>
      </w:pPr>
    </w:p>
    <w:p w14:paraId="5A8A827D" w14:textId="702121ED" w:rsidR="1C5DA6A7" w:rsidDel="007C244C" w:rsidRDefault="1C5DA6A7">
      <w:pPr>
        <w:spacing w:line="240" w:lineRule="auto"/>
        <w:jc w:val="center"/>
        <w:rPr>
          <w:del w:id="310" w:author="PAULO HENRIQUE GALHARDE CARRASCO" w:date="2019-08-19T14:14:00Z"/>
          <w:rFonts w:eastAsia="Arial" w:cs="Arial"/>
          <w:color w:val="000000" w:themeColor="text1"/>
        </w:rPr>
        <w:pPrChange w:id="311" w:author="PAULO HENRIQUE GALHARDE CARRASCO" w:date="2019-08-26T16:18:00Z">
          <w:pPr>
            <w:spacing w:after="30" w:line="259" w:lineRule="auto"/>
            <w:jc w:val="center"/>
          </w:pPr>
        </w:pPrChange>
      </w:pPr>
    </w:p>
    <w:p w14:paraId="61796351" w14:textId="1892F2D6" w:rsidR="1C5DA6A7" w:rsidDel="007C244C" w:rsidRDefault="1C5DA6A7">
      <w:pPr>
        <w:spacing w:line="240" w:lineRule="auto"/>
        <w:jc w:val="center"/>
        <w:rPr>
          <w:del w:id="312" w:author="PAULO HENRIQUE GALHARDE CARRASCO" w:date="2019-08-19T14:14:00Z"/>
          <w:rFonts w:eastAsia="Arial" w:cs="Arial"/>
          <w:color w:val="000000" w:themeColor="text1"/>
        </w:rPr>
        <w:pPrChange w:id="313" w:author="PAULO HENRIQUE GALHARDE CARRASCO" w:date="2019-08-26T16:18:00Z">
          <w:pPr>
            <w:spacing w:after="30" w:line="259" w:lineRule="auto"/>
            <w:jc w:val="center"/>
          </w:pPr>
        </w:pPrChange>
      </w:pPr>
    </w:p>
    <w:p w14:paraId="2AC9062E" w14:textId="22DF845F" w:rsidR="1C5DA6A7" w:rsidDel="007C244C" w:rsidRDefault="1C5DA6A7">
      <w:pPr>
        <w:spacing w:line="240" w:lineRule="auto"/>
        <w:jc w:val="center"/>
        <w:rPr>
          <w:del w:id="314" w:author="PAULO HENRIQUE GALHARDE CARRASCO" w:date="2019-08-19T14:14:00Z"/>
          <w:rFonts w:eastAsia="Arial" w:cs="Arial"/>
          <w:color w:val="000000" w:themeColor="text1"/>
        </w:rPr>
        <w:pPrChange w:id="315" w:author="PAULO HENRIQUE GALHARDE CARRASCO" w:date="2019-08-26T16:18:00Z">
          <w:pPr>
            <w:spacing w:after="30" w:line="259" w:lineRule="auto"/>
            <w:jc w:val="center"/>
          </w:pPr>
        </w:pPrChange>
      </w:pPr>
    </w:p>
    <w:p w14:paraId="6553C28C" w14:textId="0ADEC397" w:rsidR="1C5DA6A7" w:rsidDel="007C244C" w:rsidRDefault="1C5DA6A7">
      <w:pPr>
        <w:spacing w:line="240" w:lineRule="auto"/>
        <w:jc w:val="center"/>
        <w:rPr>
          <w:del w:id="316" w:author="PAULO HENRIQUE GALHARDE CARRASCO" w:date="2019-08-19T14:14:00Z"/>
          <w:rFonts w:eastAsia="Arial" w:cs="Arial"/>
          <w:color w:val="000000" w:themeColor="text1"/>
        </w:rPr>
        <w:pPrChange w:id="317" w:author="PAULO HENRIQUE GALHARDE CARRASCO" w:date="2019-08-26T16:18:00Z">
          <w:pPr>
            <w:spacing w:after="30" w:line="259" w:lineRule="auto"/>
            <w:jc w:val="center"/>
          </w:pPr>
        </w:pPrChange>
      </w:pPr>
    </w:p>
    <w:p w14:paraId="7E250DAA" w14:textId="29939F99" w:rsidR="1C5DA6A7" w:rsidDel="007C244C" w:rsidRDefault="1C5DA6A7">
      <w:pPr>
        <w:spacing w:line="240" w:lineRule="auto"/>
        <w:jc w:val="center"/>
        <w:rPr>
          <w:del w:id="318" w:author="PAULO HENRIQUE GALHARDE CARRASCO" w:date="2019-08-19T14:14:00Z"/>
          <w:rFonts w:eastAsia="Arial" w:cs="Arial"/>
          <w:color w:val="000000" w:themeColor="text1"/>
        </w:rPr>
        <w:pPrChange w:id="319" w:author="PAULO HENRIQUE GALHARDE CARRASCO" w:date="2019-08-26T16:18:00Z">
          <w:pPr>
            <w:spacing w:after="30" w:line="259" w:lineRule="auto"/>
            <w:jc w:val="center"/>
          </w:pPr>
        </w:pPrChange>
      </w:pPr>
      <w:del w:id="320" w:author="PAULO HENRIQUE GALHARDE CARRASCO" w:date="2019-08-19T14:14:00Z">
        <w:r w:rsidRPr="1C5DA6A7" w:rsidDel="007C244C">
          <w:rPr>
            <w:rFonts w:eastAsia="Arial" w:cs="Arial"/>
            <w:b/>
            <w:bCs/>
            <w:color w:val="000000" w:themeColor="text1"/>
          </w:rPr>
          <w:delText>CARAPICUÍBA</w:delText>
        </w:r>
      </w:del>
    </w:p>
    <w:p w14:paraId="653CF9D5" w14:textId="42343455" w:rsidR="1C5DA6A7" w:rsidDel="007C244C" w:rsidRDefault="1C5DA6A7">
      <w:pPr>
        <w:spacing w:line="240" w:lineRule="auto"/>
        <w:jc w:val="center"/>
        <w:rPr>
          <w:del w:id="321" w:author="PAULO HENRIQUE GALHARDE CARRASCO" w:date="2019-08-19T14:14:00Z"/>
          <w:rFonts w:eastAsia="Arial" w:cs="Arial"/>
          <w:color w:val="000000" w:themeColor="text1"/>
        </w:rPr>
        <w:pPrChange w:id="322" w:author="PAULO HENRIQUE GALHARDE CARRASCO" w:date="2019-08-26T16:18:00Z">
          <w:pPr>
            <w:spacing w:after="160" w:line="240" w:lineRule="auto"/>
            <w:jc w:val="center"/>
          </w:pPr>
        </w:pPrChange>
      </w:pPr>
      <w:del w:id="323" w:author="PAULO HENRIQUE GALHARDE CARRASCO" w:date="2019-08-19T14:14:00Z">
        <w:r w:rsidRPr="1C5DA6A7" w:rsidDel="007C244C">
          <w:rPr>
            <w:rFonts w:eastAsia="Arial" w:cs="Arial"/>
            <w:b/>
            <w:bCs/>
            <w:color w:val="000000" w:themeColor="text1"/>
          </w:rPr>
          <w:delText>2019</w:delText>
        </w:r>
      </w:del>
    </w:p>
    <w:p w14:paraId="37709292" w14:textId="253917E9" w:rsidR="005B537A" w:rsidDel="00A963ED" w:rsidRDefault="005B537A">
      <w:pPr>
        <w:spacing w:line="240" w:lineRule="auto"/>
        <w:jc w:val="center"/>
        <w:rPr>
          <w:del w:id="324" w:author="PAULO HENRIQUE GALHARDE CARRASCO" w:date="2019-08-26T15:15:00Z"/>
        </w:rPr>
        <w:pPrChange w:id="325" w:author="PAULO HENRIQUE GALHARDE CARRASCO" w:date="2019-08-26T16:18:00Z">
          <w:pPr/>
        </w:pPrChange>
      </w:pPr>
    </w:p>
    <w:p w14:paraId="6EDFB66F" w14:textId="068B531A" w:rsidR="0091724C" w:rsidRPr="00DD37C0" w:rsidRDefault="28C840C1">
      <w:pPr>
        <w:spacing w:line="240" w:lineRule="auto"/>
        <w:jc w:val="center"/>
        <w:rPr>
          <w:ins w:id="326" w:author="Guest User" w:date="2019-08-19T12:54:00Z"/>
          <w:bCs/>
          <w:color w:val="000000" w:themeColor="text1"/>
          <w:rPrChange w:id="327" w:author="PAULO HENRIQUE GALHARDE CARRASCO" w:date="2019-08-19T17:16:00Z">
            <w:rPr>
              <w:ins w:id="328" w:author="Guest User" w:date="2019-08-19T12:54:00Z"/>
            </w:rPr>
          </w:rPrChange>
        </w:rPr>
        <w:pPrChange w:id="329" w:author="PAULO HENRIQUE GALHARDE CARRASCO" w:date="2019-08-26T16:18:00Z">
          <w:pPr/>
        </w:pPrChange>
      </w:pPr>
      <w:ins w:id="330" w:author="Guest User" w:date="2019-08-19T12:54:00Z">
        <w:r w:rsidRPr="00DD37C0">
          <w:rPr>
            <w:bCs/>
            <w:color w:val="000000" w:themeColor="text1"/>
            <w:rPrChange w:id="331" w:author="PAULO HENRIQUE GALHARDE CARRASCO" w:date="2019-08-19T17:16:00Z">
              <w:rPr/>
            </w:rPrChange>
          </w:rPr>
          <w:t>LUIZ CEZAR BUCHERONI</w:t>
        </w:r>
      </w:ins>
    </w:p>
    <w:p w14:paraId="2D6C219E" w14:textId="1ACC24CD" w:rsidR="0091724C" w:rsidRPr="00DD37C0" w:rsidRDefault="28C840C1">
      <w:pPr>
        <w:spacing w:line="240" w:lineRule="auto"/>
        <w:jc w:val="center"/>
        <w:rPr>
          <w:color w:val="000000" w:themeColor="text1"/>
          <w:rPrChange w:id="332" w:author="Guest User" w:date="2019-08-19T18:14:00Z">
            <w:rPr/>
          </w:rPrChange>
        </w:rPr>
        <w:pPrChange w:id="333" w:author="PAULO HENRIQUE GALHARDE CARRASCO" w:date="2019-08-26T16:18:00Z">
          <w:pPr/>
        </w:pPrChange>
      </w:pPr>
      <w:ins w:id="334" w:author="Guest User" w:date="2019-08-19T12:54:00Z">
        <w:r w:rsidRPr="3DB34EFD">
          <w:rPr>
            <w:color w:val="000000" w:themeColor="text1"/>
            <w:rPrChange w:id="335" w:author="Guest User" w:date="2019-08-19T18:14:00Z">
              <w:rPr/>
            </w:rPrChange>
          </w:rPr>
          <w:t>MAT</w:t>
        </w:r>
      </w:ins>
      <w:ins w:id="336" w:author="Guest User" w:date="2019-08-19T18:14:00Z">
        <w:r w:rsidR="3DB34EFD" w:rsidRPr="3DB34EFD">
          <w:rPr>
            <w:color w:val="000000" w:themeColor="text1"/>
            <w:rPrChange w:id="337" w:author="Guest User" w:date="2019-08-19T18:14:00Z">
              <w:rPr/>
            </w:rPrChange>
          </w:rPr>
          <w:t>H</w:t>
        </w:r>
      </w:ins>
      <w:ins w:id="338" w:author="Guest User" w:date="2019-08-19T12:54:00Z">
        <w:r w:rsidRPr="3DB34EFD">
          <w:rPr>
            <w:color w:val="000000" w:themeColor="text1"/>
            <w:rPrChange w:id="339" w:author="Guest User" w:date="2019-08-19T18:14:00Z">
              <w:rPr/>
            </w:rPrChange>
          </w:rPr>
          <w:t>EUS BISPO COELHO</w:t>
        </w:r>
      </w:ins>
    </w:p>
    <w:p w14:paraId="5C679ED0" w14:textId="25B16F26" w:rsidR="0091724C" w:rsidRPr="00DD37C0" w:rsidRDefault="28C840C1">
      <w:pPr>
        <w:spacing w:line="240" w:lineRule="auto"/>
        <w:jc w:val="center"/>
        <w:rPr>
          <w:ins w:id="340" w:author="Guest User" w:date="2019-08-19T12:54:00Z"/>
          <w:bCs/>
          <w:color w:val="000000" w:themeColor="text1"/>
          <w:rPrChange w:id="341" w:author="PAULO HENRIQUE GALHARDE CARRASCO" w:date="2019-08-19T17:16:00Z">
            <w:rPr>
              <w:ins w:id="342" w:author="Guest User" w:date="2019-08-19T12:54:00Z"/>
            </w:rPr>
          </w:rPrChange>
        </w:rPr>
        <w:pPrChange w:id="343" w:author="PAULO HENRIQUE GALHARDE CARRASCO" w:date="2019-08-26T16:18:00Z">
          <w:pPr/>
        </w:pPrChange>
      </w:pPr>
      <w:ins w:id="344" w:author="Guest User" w:date="2019-08-19T12:54:00Z">
        <w:r w:rsidRPr="00DD37C0">
          <w:rPr>
            <w:bCs/>
            <w:color w:val="000000" w:themeColor="text1"/>
            <w:rPrChange w:id="345" w:author="PAULO HENRIQUE GALHARDE CARRASCO" w:date="2019-08-19T17:16:00Z">
              <w:rPr/>
            </w:rPrChange>
          </w:rPr>
          <w:t>MICHAEL MAGALHÃES</w:t>
        </w:r>
      </w:ins>
    </w:p>
    <w:p w14:paraId="75074373" w14:textId="21816702" w:rsidR="0091724C" w:rsidRPr="00DD37C0" w:rsidDel="0BDF6424" w:rsidRDefault="28C840C1">
      <w:pPr>
        <w:spacing w:line="240" w:lineRule="auto"/>
        <w:jc w:val="center"/>
        <w:rPr>
          <w:del w:id="346" w:author="Guest User" w:date="2019-08-19T12:55:00Z"/>
          <w:bCs/>
          <w:color w:val="000000" w:themeColor="text1"/>
          <w:rPrChange w:id="347" w:author="PAULO HENRIQUE GALHARDE CARRASCO" w:date="2019-08-19T17:16:00Z">
            <w:rPr>
              <w:del w:id="348" w:author="Guest User" w:date="2019-08-19T12:55:00Z"/>
            </w:rPr>
          </w:rPrChange>
        </w:rPr>
        <w:pPrChange w:id="349" w:author="PAULO HENRIQUE GALHARDE CARRASCO" w:date="2019-08-26T16:18:00Z">
          <w:pPr/>
        </w:pPrChange>
      </w:pPr>
      <w:ins w:id="350" w:author="Guest User" w:date="2019-08-19T12:54:00Z">
        <w:r w:rsidRPr="00DD37C0">
          <w:rPr>
            <w:bCs/>
            <w:color w:val="000000" w:themeColor="text1"/>
            <w:rPrChange w:id="351" w:author="PAULO HENRIQUE GALHARDE CARRASCO" w:date="2019-08-19T17:16:00Z">
              <w:rPr/>
            </w:rPrChange>
          </w:rPr>
          <w:t>VITOR SOUSA GARCIA</w:t>
        </w:r>
      </w:ins>
    </w:p>
    <w:p w14:paraId="060DA7A9" w14:textId="7EE52326" w:rsidR="0091724C" w:rsidRPr="00DD37C0" w:rsidDel="28C840C1" w:rsidRDefault="0091724C">
      <w:pPr>
        <w:spacing w:line="240" w:lineRule="auto"/>
        <w:jc w:val="center"/>
        <w:rPr>
          <w:del w:id="352" w:author="Guest User" w:date="2019-08-19T12:54:00Z"/>
          <w:rPrChange w:id="353" w:author="PAULO HENRIQUE GALHARDE CARRASCO" w:date="2019-08-19T17:16:00Z">
            <w:rPr>
              <w:del w:id="354" w:author="Guest User" w:date="2019-08-19T12:54:00Z"/>
              <w:b/>
            </w:rPr>
          </w:rPrChange>
        </w:rPr>
        <w:pPrChange w:id="355" w:author="PAULO HENRIQUE GALHARDE CARRASCO" w:date="2019-08-26T16:18:00Z">
          <w:pPr/>
        </w:pPrChange>
      </w:pPr>
    </w:p>
    <w:p w14:paraId="0CE4C673" w14:textId="77777777" w:rsidR="28C840C1" w:rsidRPr="00DD37C0" w:rsidRDefault="28C840C1">
      <w:pPr>
        <w:spacing w:line="240" w:lineRule="auto"/>
        <w:jc w:val="center"/>
        <w:rPr>
          <w:ins w:id="356" w:author="Guest User" w:date="2019-08-19T12:55:00Z"/>
          <w:bCs/>
          <w:color w:val="000000" w:themeColor="text1"/>
          <w:rPrChange w:id="357" w:author="PAULO HENRIQUE GALHARDE CARRASCO" w:date="2019-08-19T17:16:00Z">
            <w:rPr>
              <w:ins w:id="358" w:author="Guest User" w:date="2019-08-19T12:55:00Z"/>
            </w:rPr>
          </w:rPrChange>
        </w:rPr>
        <w:pPrChange w:id="359" w:author="PAULO HENRIQUE GALHARDE CARRASCO" w:date="2019-08-26T16:18:00Z">
          <w:pPr/>
        </w:pPrChange>
      </w:pPr>
    </w:p>
    <w:p w14:paraId="470C881E" w14:textId="63226948" w:rsidR="00A963ED" w:rsidRDefault="00A963ED">
      <w:pPr>
        <w:spacing w:before="30" w:after="30"/>
        <w:jc w:val="center"/>
        <w:rPr>
          <w:ins w:id="360" w:author="PAULO HENRIQUE GALHARDE CARRASCO" w:date="2019-09-05T18:18:00Z"/>
          <w:b/>
          <w:bCs/>
          <w:color w:val="000000" w:themeColor="text1"/>
        </w:rPr>
      </w:pPr>
    </w:p>
    <w:p w14:paraId="3A2DD330" w14:textId="77777777" w:rsidR="002A51E1" w:rsidRDefault="002A51E1">
      <w:pPr>
        <w:spacing w:before="30" w:after="30"/>
        <w:jc w:val="center"/>
        <w:rPr>
          <w:ins w:id="361" w:author="PAULO HENRIQUE GALHARDE CARRASCO" w:date="2019-08-26T15:15:00Z"/>
          <w:b/>
          <w:bCs/>
          <w:color w:val="000000" w:themeColor="text1"/>
        </w:rPr>
      </w:pPr>
    </w:p>
    <w:p w14:paraId="7E93F01D" w14:textId="0EF98105" w:rsidR="003C7263" w:rsidRDefault="000262E4" w:rsidP="003C7263">
      <w:pPr>
        <w:spacing w:line="240" w:lineRule="auto"/>
        <w:jc w:val="center"/>
        <w:rPr>
          <w:ins w:id="362" w:author="PAULO HENRIQUE GALHARDE CARRASCO" w:date="2019-10-14T12:43:00Z"/>
          <w:b/>
          <w:sz w:val="28"/>
          <w:szCs w:val="28"/>
        </w:rPr>
      </w:pPr>
      <w:proofErr w:type="gramStart"/>
      <w:r>
        <w:rPr>
          <w:b/>
          <w:sz w:val="28"/>
          <w:szCs w:val="28"/>
        </w:rPr>
        <w:t>TITULO</w:t>
      </w:r>
      <w:proofErr w:type="gramEnd"/>
      <w:ins w:id="363" w:author="PAULO HENRIQUE GALHARDE CARRASCO" w:date="2019-10-14T12:43:00Z">
        <w:r w:rsidR="003C7263">
          <w:rPr>
            <w:b/>
            <w:sz w:val="28"/>
            <w:szCs w:val="28"/>
          </w:rPr>
          <w:t>:</w:t>
        </w:r>
      </w:ins>
    </w:p>
    <w:p w14:paraId="529C4A56" w14:textId="03105443" w:rsidR="003C7263" w:rsidRDefault="000262E4" w:rsidP="003C7263">
      <w:pPr>
        <w:spacing w:line="240" w:lineRule="auto"/>
        <w:jc w:val="center"/>
        <w:rPr>
          <w:ins w:id="364" w:author="PAULO HENRIQUE GALHARDE CARRASCO" w:date="2019-10-14T12:43:00Z"/>
          <w:b/>
          <w:sz w:val="28"/>
          <w:szCs w:val="28"/>
        </w:rPr>
      </w:pPr>
      <w:r>
        <w:rPr>
          <w:b/>
          <w:sz w:val="28"/>
          <w:szCs w:val="28"/>
        </w:rPr>
        <w:t xml:space="preserve">Subtítulo </w:t>
      </w:r>
    </w:p>
    <w:p w14:paraId="75EB68DA" w14:textId="2E5D769E" w:rsidR="002A51E1" w:rsidRPr="005E556B" w:rsidRDefault="002A51E1" w:rsidP="003C7263">
      <w:pPr>
        <w:spacing w:line="240" w:lineRule="auto"/>
        <w:jc w:val="center"/>
        <w:rPr>
          <w:ins w:id="365" w:author="PAULO HENRIQUE GALHARDE CARRASCO" w:date="2019-09-05T18:18:00Z"/>
          <w:b/>
          <w:sz w:val="28"/>
          <w:szCs w:val="28"/>
        </w:rPr>
      </w:pPr>
      <w:ins w:id="366" w:author="PAULO HENRIQUE GALHARDE CARRASCO" w:date="2019-09-05T18:18:00Z">
        <w:r w:rsidRPr="005E556B">
          <w:rPr>
            <w:b/>
            <w:sz w:val="28"/>
            <w:szCs w:val="28"/>
          </w:rPr>
          <w:br/>
        </w:r>
      </w:ins>
    </w:p>
    <w:p w14:paraId="02A59CC7" w14:textId="26D27F80" w:rsidR="00A963ED" w:rsidDel="002A51E1" w:rsidRDefault="00A963ED">
      <w:pPr>
        <w:spacing w:before="30" w:after="30" w:line="240" w:lineRule="auto"/>
        <w:jc w:val="center"/>
        <w:rPr>
          <w:del w:id="367" w:author="PAULO HENRIQUE GALHARDE CARRASCO" w:date="2019-09-05T18:18:00Z"/>
          <w:b/>
          <w:bCs/>
          <w:color w:val="000000" w:themeColor="text1"/>
          <w:rPrChange w:id="368" w:author="Guest User" w:date="2019-08-19T12:56:00Z">
            <w:rPr>
              <w:del w:id="369" w:author="PAULO HENRIQUE GALHARDE CARRASCO" w:date="2019-09-05T18:18:00Z"/>
            </w:rPr>
          </w:rPrChange>
        </w:rPr>
        <w:pPrChange w:id="370" w:author="PAULO HENRIQUE GALHARDE CARRASCO" w:date="2019-08-26T16:19:00Z">
          <w:pPr/>
        </w:pPrChange>
      </w:pPr>
    </w:p>
    <w:p w14:paraId="1A4A9BBD" w14:textId="04B6DA90" w:rsidR="00B979FB" w:rsidDel="002A51E1" w:rsidRDefault="2E57A780">
      <w:pPr>
        <w:spacing w:before="30" w:after="30" w:line="240" w:lineRule="auto"/>
        <w:jc w:val="center"/>
        <w:rPr>
          <w:ins w:id="371" w:author="Guest User" w:date="2019-08-19T12:56:00Z"/>
          <w:del w:id="372" w:author="PAULO HENRIQUE GALHARDE CARRASCO" w:date="2019-09-05T18:18:00Z"/>
          <w:b/>
          <w:color w:val="FF0000"/>
          <w:sz w:val="16"/>
          <w:szCs w:val="16"/>
        </w:rPr>
        <w:pPrChange w:id="373" w:author="PAULO HENRIQUE GALHARDE CARRASCO" w:date="2019-08-26T16:19:00Z">
          <w:pPr>
            <w:spacing w:before="30" w:after="30"/>
            <w:jc w:val="center"/>
          </w:pPr>
        </w:pPrChange>
      </w:pPr>
      <w:ins w:id="374" w:author="Guest User" w:date="2019-08-19T12:56:00Z">
        <w:del w:id="375" w:author="PAULO HENRIQUE GALHARDE CARRASCO" w:date="2019-09-05T18:18:00Z">
          <w:r w:rsidRPr="2E57A780" w:rsidDel="002A51E1">
            <w:rPr>
              <w:b/>
              <w:bCs/>
              <w:sz w:val="28"/>
              <w:szCs w:val="28"/>
              <w:rPrChange w:id="376" w:author="Guest User" w:date="2019-08-19T12:56:00Z">
                <w:rPr/>
              </w:rPrChange>
            </w:rPr>
            <w:delText>DISTÚRBIOS OSTEOMUSCULARES EM PROFISSIONAIS DE TECNOLOGIA:</w:delText>
          </w:r>
        </w:del>
      </w:ins>
      <w:del w:id="377" w:author="PAULO HENRIQUE GALHARDE CARRASCO" w:date="2019-09-05T18:18:00Z">
        <w:r w:rsidR="7CB37797" w:rsidDel="002A51E1">
          <w:br/>
        </w:r>
      </w:del>
      <w:ins w:id="378" w:author="Guest User" w:date="2019-08-19T12:56:00Z">
        <w:del w:id="379" w:author="PAULO HENRIQUE GALHARDE CARRASCO" w:date="2019-09-05T18:18:00Z">
          <w:r w:rsidRPr="2E57A780" w:rsidDel="002A51E1">
            <w:rPr>
              <w:b/>
              <w:bCs/>
              <w:sz w:val="28"/>
              <w:szCs w:val="28"/>
              <w:rPrChange w:id="380" w:author="Guest User" w:date="2019-08-19T12:56:00Z">
                <w:rPr/>
              </w:rPrChange>
            </w:rPr>
            <w:delText>consequências das lesões de esforço repetitivo sobre os programadores</w:delText>
          </w:r>
        </w:del>
      </w:ins>
    </w:p>
    <w:p w14:paraId="39AF16F0" w14:textId="1064DB09" w:rsidR="194E1158" w:rsidRDefault="194E1158">
      <w:pPr>
        <w:spacing w:before="30" w:after="30"/>
        <w:jc w:val="center"/>
        <w:rPr>
          <w:b/>
          <w:bCs/>
          <w:sz w:val="28"/>
          <w:szCs w:val="28"/>
          <w:rPrChange w:id="381" w:author="Guest User" w:date="2019-08-19T13:07:00Z">
            <w:rPr/>
          </w:rPrChange>
        </w:rPr>
        <w:pPrChange w:id="382" w:author="Guest User" w:date="2019-08-19T13:07:00Z">
          <w:pPr/>
        </w:pPrChange>
      </w:pPr>
    </w:p>
    <w:p w14:paraId="1EC18A2E" w14:textId="279ED7AD" w:rsidR="005565CF" w:rsidRPr="005565CF" w:rsidRDefault="00A22748" w:rsidP="005565CF">
      <w:pPr>
        <w:spacing w:before="30" w:after="30"/>
        <w:jc w:val="center"/>
        <w:rPr>
          <w:ins w:id="383" w:author="Guest User" w:date="2019-08-19T13:07:00Z"/>
          <w:sz w:val="28"/>
          <w:szCs w:val="28"/>
        </w:rPr>
      </w:pPr>
      <w:r>
        <w:rPr>
          <w:sz w:val="28"/>
          <w:szCs w:val="28"/>
        </w:rPr>
        <w:t xml:space="preserve">Trabalho de Graduação julgado para obtenção de </w:t>
      </w:r>
      <w:r w:rsidR="00413FF7">
        <w:rPr>
          <w:sz w:val="28"/>
          <w:szCs w:val="28"/>
        </w:rPr>
        <w:t>título</w:t>
      </w:r>
      <w:r>
        <w:rPr>
          <w:sz w:val="28"/>
          <w:szCs w:val="28"/>
        </w:rPr>
        <w:t xml:space="preserve"> de Tecnólogo em Análise e Desenvolvimento de Sistemas, da Faculdade de Tecnologia de Carapicuíba.</w:t>
      </w:r>
    </w:p>
    <w:p w14:paraId="7401A8C9" w14:textId="77777777" w:rsidR="00644A4A" w:rsidRDefault="00644A4A">
      <w:pPr>
        <w:spacing w:before="30" w:after="30"/>
        <w:rPr>
          <w:sz w:val="28"/>
          <w:szCs w:val="28"/>
          <w:rPrChange w:id="384" w:author="Guest User" w:date="2019-08-19T14:42:00Z">
            <w:rPr/>
          </w:rPrChange>
        </w:rPr>
        <w:pPrChange w:id="385" w:author="Guest User" w:date="2019-08-19T14:42:00Z">
          <w:pPr/>
        </w:pPrChange>
      </w:pPr>
    </w:p>
    <w:p w14:paraId="053D520D" w14:textId="7EEE3E54" w:rsidR="2BDD66D6" w:rsidRDefault="2BDD66D6">
      <w:pPr>
        <w:jc w:val="center"/>
        <w:rPr>
          <w:ins w:id="386" w:author="PAULO HENRIQUE GALHARDE CARRASCO" w:date="2019-08-26T16:31:00Z"/>
          <w:bCs/>
        </w:rPr>
      </w:pPr>
      <w:ins w:id="387" w:author="Guest User" w:date="2019-08-19T13:00:00Z">
        <w:del w:id="388" w:author="PAULO HENRIQUE GALHARDE CARRASCO" w:date="2019-08-26T16:21:00Z">
          <w:r w:rsidRPr="00A00641" w:rsidDel="0001783E">
            <w:rPr>
              <w:bCs/>
            </w:rPr>
            <w:delText>CARAPICUÍBA</w:delText>
          </w:r>
        </w:del>
      </w:ins>
      <w:r w:rsidR="00413FF7" w:rsidRPr="00A00641">
        <w:t>Carapicuíba</w:t>
      </w:r>
      <w:ins w:id="389" w:author="PAULO HENRIQUE GALHARDE CARRASCO" w:date="2019-08-26T16:21:00Z">
        <w:r w:rsidR="00C94869" w:rsidRPr="449707F5">
          <w:t>,</w:t>
        </w:r>
      </w:ins>
      <w:r w:rsidR="659B65B9" w:rsidRPr="449707F5">
        <w:t xml:space="preserve"> 2019</w:t>
      </w:r>
    </w:p>
    <w:p w14:paraId="30756EEE" w14:textId="77777777" w:rsidR="00C94FA0" w:rsidRPr="009C42D0" w:rsidRDefault="00C94FA0">
      <w:pPr>
        <w:jc w:val="center"/>
        <w:rPr>
          <w:bCs/>
          <w:color w:val="000000" w:themeColor="text1"/>
          <w:rPrChange w:id="390" w:author="PAULO HENRIQUE GALHARDE CARRASCO" w:date="2019-08-26T15:16:00Z">
            <w:rPr/>
          </w:rPrChange>
        </w:rPr>
        <w:pPrChange w:id="391" w:author="Guest User" w:date="2019-08-19T14:43:00Z">
          <w:pPr/>
        </w:pPrChange>
      </w:pPr>
    </w:p>
    <w:p w14:paraId="3ED1E61E" w14:textId="04174D0C" w:rsidR="27294059" w:rsidRPr="00A00641" w:rsidRDefault="009C42D0">
      <w:pPr>
        <w:jc w:val="center"/>
        <w:rPr>
          <w:bCs/>
        </w:rPr>
        <w:pPrChange w:id="392" w:author="Guest User" w:date="2019-08-19T13:07:00Z">
          <w:pPr/>
        </w:pPrChange>
      </w:pPr>
      <w:ins w:id="393" w:author="PAULO HENRIQUE GALHARDE CARRASCO" w:date="2019-08-26T15:16:00Z">
        <w:r w:rsidRPr="009C42D0">
          <w:rPr>
            <w:bCs/>
            <w:rPrChange w:id="394" w:author="PAULO HENRIQUE GALHARDE CARRASCO" w:date="2019-08-26T15:16:00Z">
              <w:rPr>
                <w:b/>
                <w:bCs/>
              </w:rPr>
            </w:rPrChange>
          </w:rPr>
          <w:t>__________________________________________</w:t>
        </w:r>
      </w:ins>
    </w:p>
    <w:p w14:paraId="0ABCE173" w14:textId="7B8652AD" w:rsidR="2BDD66D6" w:rsidRDefault="5D50F4C5">
      <w:pPr>
        <w:jc w:val="center"/>
        <w:rPr>
          <w:bCs/>
        </w:rPr>
        <w:pPrChange w:id="395" w:author="Guest User" w:date="2019-08-19T14:43:00Z">
          <w:pPr/>
        </w:pPrChange>
      </w:pPr>
      <w:proofErr w:type="spellStart"/>
      <w:ins w:id="396" w:author="Guest User" w:date="2019-08-19T13:01:00Z">
        <w:r w:rsidRPr="009C42D0">
          <w:t>Prof</w:t>
        </w:r>
      </w:ins>
      <w:ins w:id="397" w:author="PAULO HENRIQUE GALHARDE CARRASCO" w:date="2019-08-26T16:19:00Z">
        <w:r w:rsidR="009C7FF8">
          <w:rPr>
            <w:bCs/>
          </w:rPr>
          <w:t>ª</w:t>
        </w:r>
        <w:proofErr w:type="spellEnd"/>
        <w:r w:rsidR="009C7FF8">
          <w:rPr>
            <w:bCs/>
          </w:rPr>
          <w:t>.</w:t>
        </w:r>
      </w:ins>
      <w:ins w:id="398" w:author="Guest User" w:date="2019-08-19T14:40:00Z">
        <w:del w:id="399" w:author="PAULO HENRIQUE GALHARDE CARRASCO" w:date="2019-08-26T16:19:00Z">
          <w:r w:rsidR="4F1C5B1E" w:rsidRPr="00A00641" w:rsidDel="009C7FF8">
            <w:rPr>
              <w:bCs/>
            </w:rPr>
            <w:delText>a</w:delText>
          </w:r>
        </w:del>
      </w:ins>
      <w:ins w:id="400" w:author="Guest User" w:date="2019-08-19T13:01:00Z">
        <w:r w:rsidR="7880F77C" w:rsidRPr="009C42D0">
          <w:t xml:space="preserve"> </w:t>
        </w:r>
        <w:del w:id="401" w:author="PAULO HENRIQUE GALHARDE CARRASCO" w:date="2019-08-26T16:20:00Z">
          <w:r w:rsidR="7880F77C" w:rsidRPr="009C42D0" w:rsidDel="00A90AB8">
            <w:delText xml:space="preserve">Doutora </w:delText>
          </w:r>
        </w:del>
        <w:r w:rsidR="1DA8BAA0" w:rsidRPr="009C42D0">
          <w:t>Marcia</w:t>
        </w:r>
        <w:del w:id="402" w:author="PAULO HENRIQUE GALHARDE CARRASCO" w:date="2019-08-26T16:19:00Z">
          <w:r w:rsidR="1DA8BAA0" w:rsidRPr="009C42D0" w:rsidDel="009C7FF8">
            <w:delText xml:space="preserve"> D</w:delText>
          </w:r>
          <w:r w:rsidR="0751112E" w:rsidRPr="009C42D0" w:rsidDel="009C7FF8">
            <w:delText>irc.</w:delText>
          </w:r>
        </w:del>
        <w:r w:rsidR="0751112E" w:rsidRPr="009C42D0">
          <w:t xml:space="preserve"> Ara</w:t>
        </w:r>
      </w:ins>
      <w:ins w:id="403" w:author="Guest User" w:date="2019-08-19T14:43:00Z">
        <w:r w:rsidR="22AD08AE" w:rsidRPr="009C42D0">
          <w:t>ú</w:t>
        </w:r>
      </w:ins>
      <w:ins w:id="404" w:author="Guest User" w:date="2019-08-19T13:01:00Z">
        <w:r w:rsidR="0751112E" w:rsidRPr="00CB642D">
          <w:rPr>
            <w:bCs/>
          </w:rPr>
          <w:t>jo</w:t>
        </w:r>
      </w:ins>
      <w:ins w:id="405" w:author="PAULO HENRIQUE GALHARDE CARRASCO" w:date="2019-08-26T16:20:00Z">
        <w:r w:rsidR="00A90AB8">
          <w:rPr>
            <w:bCs/>
          </w:rPr>
          <w:t xml:space="preserve"> Pires</w:t>
        </w:r>
      </w:ins>
    </w:p>
    <w:p w14:paraId="5218EB33" w14:textId="2DC5E002" w:rsidR="00A22748" w:rsidRPr="009C42D0" w:rsidRDefault="00A22748" w:rsidP="00A22748">
      <w:pPr>
        <w:jc w:val="center"/>
        <w:rPr>
          <w:del w:id="406" w:author="Guest User" w:date="2019-08-19T13:01:00Z"/>
        </w:rPr>
      </w:pPr>
      <w:r>
        <w:rPr>
          <w:bCs/>
        </w:rPr>
        <w:t>Diretora da FATEC - Carapicuíba</w:t>
      </w:r>
    </w:p>
    <w:p w14:paraId="7875EED2" w14:textId="1ABB0E33" w:rsidR="2BDD66D6" w:rsidRPr="009C42D0" w:rsidRDefault="2BDD66D6">
      <w:pPr>
        <w:jc w:val="center"/>
        <w:rPr>
          <w:del w:id="407" w:author="Guest User" w:date="2019-08-19T13:01:00Z"/>
        </w:rPr>
        <w:pPrChange w:id="408" w:author="Guest User" w:date="2019-08-19T13:00:00Z">
          <w:pPr/>
        </w:pPrChange>
      </w:pPr>
    </w:p>
    <w:p w14:paraId="126071F2" w14:textId="4EF48D69" w:rsidR="2BDD66D6" w:rsidRPr="009C42D0" w:rsidDel="5D50F4C5" w:rsidRDefault="2BDD66D6">
      <w:pPr>
        <w:jc w:val="center"/>
        <w:rPr>
          <w:del w:id="409" w:author="Guest User" w:date="2019-08-19T13:01:00Z"/>
          <w:bCs/>
          <w:sz w:val="28"/>
          <w:szCs w:val="28"/>
          <w:rPrChange w:id="410" w:author="PAULO HENRIQUE GALHARDE CARRASCO" w:date="2019-08-26T15:16:00Z">
            <w:rPr>
              <w:del w:id="411" w:author="Guest User" w:date="2019-08-19T13:01:00Z"/>
            </w:rPr>
          </w:rPrChange>
        </w:rPr>
        <w:pPrChange w:id="412" w:author="Guest User" w:date="2019-08-19T13:00:00Z">
          <w:pPr/>
        </w:pPrChange>
      </w:pPr>
    </w:p>
    <w:p w14:paraId="3C026B18" w14:textId="6B8D4321" w:rsidR="5D50F4C5" w:rsidRPr="00A00641" w:rsidRDefault="5D50F4C5">
      <w:pPr>
        <w:jc w:val="center"/>
        <w:rPr>
          <w:bCs/>
        </w:rPr>
        <w:pPrChange w:id="413" w:author="Guest User" w:date="2019-08-19T14:43:00Z">
          <w:pPr/>
        </w:pPrChange>
      </w:pPr>
    </w:p>
    <w:p w14:paraId="2B1AFE43" w14:textId="77777777" w:rsidR="00A22748" w:rsidRDefault="00A22748">
      <w:pPr>
        <w:jc w:val="left"/>
        <w:rPr>
          <w:b/>
          <w:bCs/>
          <w:rPrChange w:id="414" w:author="Guest User" w:date="2019-08-19T13:06:00Z">
            <w:rPr/>
          </w:rPrChange>
        </w:rPr>
        <w:pPrChange w:id="415" w:author="Guest User" w:date="2019-08-19T13:06:00Z">
          <w:pPr/>
        </w:pPrChange>
      </w:pPr>
    </w:p>
    <w:p w14:paraId="08AAA01E" w14:textId="5BD6B6EC" w:rsidR="3FEE1828" w:rsidDel="0001783E" w:rsidRDefault="3FEE1828">
      <w:pPr>
        <w:jc w:val="left"/>
        <w:rPr>
          <w:del w:id="416" w:author="PAULO HENRIQUE GALHARDE CARRASCO" w:date="2019-08-26T16:20:00Z"/>
          <w:b/>
          <w:bCs/>
          <w:rPrChange w:id="417" w:author="Guest User" w:date="2019-08-19T13:06:00Z">
            <w:rPr>
              <w:del w:id="418" w:author="PAULO HENRIQUE GALHARDE CARRASCO" w:date="2019-08-26T16:20:00Z"/>
            </w:rPr>
          </w:rPrChange>
        </w:rPr>
        <w:pPrChange w:id="419" w:author="Guest User" w:date="2019-08-19T13:06:00Z">
          <w:pPr/>
        </w:pPrChange>
      </w:pPr>
    </w:p>
    <w:p w14:paraId="7191FD4F" w14:textId="039DB17A" w:rsidR="706815D2" w:rsidDel="0001783E" w:rsidRDefault="706815D2">
      <w:pPr>
        <w:jc w:val="left"/>
        <w:rPr>
          <w:ins w:id="420" w:author="Guest User" w:date="2019-08-19T13:06:00Z"/>
          <w:del w:id="421" w:author="PAULO HENRIQUE GALHARDE CARRASCO" w:date="2019-08-26T16:20:00Z"/>
          <w:b/>
          <w:bCs/>
          <w:rPrChange w:id="422" w:author="Guest User" w:date="2019-08-19T13:06:00Z">
            <w:rPr>
              <w:ins w:id="423" w:author="Guest User" w:date="2019-08-19T13:06:00Z"/>
              <w:del w:id="424" w:author="PAULO HENRIQUE GALHARDE CARRASCO" w:date="2019-08-26T16:20:00Z"/>
            </w:rPr>
          </w:rPrChange>
        </w:rPr>
        <w:pPrChange w:id="425" w:author="Guest User" w:date="2019-08-19T13:06:00Z">
          <w:pPr/>
        </w:pPrChange>
      </w:pPr>
    </w:p>
    <w:p w14:paraId="0E06CCB2" w14:textId="5DB89EE1" w:rsidR="706815D2" w:rsidRDefault="706815D2">
      <w:pPr>
        <w:jc w:val="left"/>
        <w:rPr>
          <w:b/>
          <w:bCs/>
          <w:rPrChange w:id="426" w:author="Guest User" w:date="2019-08-19T13:06:00Z">
            <w:rPr/>
          </w:rPrChange>
        </w:rPr>
        <w:pPrChange w:id="427" w:author="Guest User" w:date="2019-08-19T13:06:00Z">
          <w:pPr/>
        </w:pPrChange>
      </w:pPr>
    </w:p>
    <w:p w14:paraId="14107945" w14:textId="736F9A80" w:rsidR="0001783E" w:rsidRPr="00A22748" w:rsidRDefault="000B163C">
      <w:pPr>
        <w:jc w:val="left"/>
        <w:rPr>
          <w:b/>
        </w:rPr>
        <w:pPrChange w:id="428" w:author="Guest User" w:date="2019-08-19T14:51:00Z">
          <w:pPr/>
        </w:pPrChange>
      </w:pPr>
      <w:ins w:id="429" w:author="Guest User" w:date="2019-08-19T13:08:00Z">
        <w:r w:rsidRPr="00A22748">
          <w:rPr>
            <w:b/>
          </w:rPr>
          <w:t>Banca Examinadora</w:t>
        </w:r>
      </w:ins>
      <w:ins w:id="430" w:author="Guest User" w:date="2019-08-26T11:40:00Z">
        <w:r w:rsidR="63720600" w:rsidRPr="00A22748">
          <w:rPr>
            <w:b/>
          </w:rPr>
          <w:t>:</w:t>
        </w:r>
      </w:ins>
    </w:p>
    <w:p w14:paraId="2AD5FC46" w14:textId="77777777" w:rsidR="00A22748" w:rsidRPr="00A22748" w:rsidRDefault="00A22748" w:rsidP="00A22748">
      <w:pPr>
        <w:jc w:val="left"/>
        <w:rPr>
          <w:ins w:id="431" w:author="Guest User" w:date="2019-08-19T14:51:00Z"/>
        </w:rPr>
      </w:pPr>
    </w:p>
    <w:p w14:paraId="5165BAB5" w14:textId="7F01470E" w:rsidR="10334C1C" w:rsidRPr="009C42D0" w:rsidDel="0001783E" w:rsidRDefault="10334C1C">
      <w:pPr>
        <w:jc w:val="left"/>
        <w:rPr>
          <w:del w:id="432" w:author="PAULO HENRIQUE GALHARDE CARRASCO" w:date="2019-08-26T16:20:00Z"/>
        </w:rPr>
        <w:pPrChange w:id="433" w:author="Guest User" w:date="2019-08-19T14:51:00Z">
          <w:pPr/>
        </w:pPrChange>
      </w:pPr>
      <w:ins w:id="434" w:author="Guest User" w:date="2019-08-19T14:51:00Z">
        <w:del w:id="435" w:author="PAULO HENRIQUE GALHARDE CARRASCO" w:date="2019-08-26T16:20:00Z">
          <w:r w:rsidRPr="009C42D0" w:rsidDel="0001783E">
            <w:delText>___________________</w:delText>
          </w:r>
          <w:r w:rsidR="6FB4F86C" w:rsidRPr="009C42D0" w:rsidDel="0001783E">
            <w:delText>______</w:delText>
          </w:r>
        </w:del>
      </w:ins>
    </w:p>
    <w:p w14:paraId="054F4B8A" w14:textId="676A7039" w:rsidR="000B163C" w:rsidRPr="009C42D0" w:rsidDel="6987A91D" w:rsidRDefault="000B163C">
      <w:pPr>
        <w:jc w:val="left"/>
        <w:rPr>
          <w:del w:id="436" w:author="Guest User" w:date="2019-08-19T13:06:00Z"/>
        </w:rPr>
        <w:pPrChange w:id="437" w:author="Guest User" w:date="2019-08-19T13:06:00Z">
          <w:pPr/>
        </w:pPrChange>
      </w:pPr>
    </w:p>
    <w:p w14:paraId="3B5643DD" w14:textId="38D9205E" w:rsidR="00085194" w:rsidRPr="009C42D0" w:rsidRDefault="00085194">
      <w:pPr>
        <w:jc w:val="left"/>
        <w:rPr>
          <w:del w:id="438" w:author="Guest User" w:date="2019-08-19T13:06:00Z"/>
          <w:bCs/>
          <w:rPrChange w:id="439" w:author="PAULO HENRIQUE GALHARDE CARRASCO" w:date="2019-08-26T15:16:00Z">
            <w:rPr>
              <w:del w:id="440" w:author="Guest User" w:date="2019-08-19T13:06:00Z"/>
              <w:b/>
              <w:bCs/>
            </w:rPr>
          </w:rPrChange>
        </w:rPr>
      </w:pPr>
    </w:p>
    <w:p w14:paraId="0DE758B1" w14:textId="5C52E6DD" w:rsidR="0001783E" w:rsidRDefault="27A5949A">
      <w:pPr>
        <w:jc w:val="left"/>
        <w:rPr>
          <w:ins w:id="441" w:author="PAULO HENRIQUE GALHARDE CARRASCO" w:date="2019-08-26T16:20:00Z"/>
          <w:bCs/>
        </w:rPr>
      </w:pPr>
      <w:proofErr w:type="spellStart"/>
      <w:ins w:id="442" w:author="Guest User" w:date="2019-08-19T13:03:00Z">
        <w:r w:rsidRPr="00A00641">
          <w:rPr>
            <w:bCs/>
          </w:rPr>
          <w:t>Prof</w:t>
        </w:r>
      </w:ins>
      <w:ins w:id="443" w:author="PAULO HENRIQUE GALHARDE CARRASCO" w:date="2019-08-26T16:20:00Z">
        <w:r w:rsidR="0007639F">
          <w:rPr>
            <w:bCs/>
          </w:rPr>
          <w:t>ª</w:t>
        </w:r>
      </w:ins>
      <w:proofErr w:type="spellEnd"/>
      <w:ins w:id="444" w:author="Guest User" w:date="2019-08-19T13:03:00Z">
        <w:del w:id="445" w:author="PAULO HENRIQUE GALHARDE CARRASCO" w:date="2019-08-26T16:20:00Z">
          <w:r w:rsidRPr="00A00641" w:rsidDel="004F0FDF">
            <w:rPr>
              <w:bCs/>
            </w:rPr>
            <w:delText>a</w:delText>
          </w:r>
        </w:del>
        <w:r w:rsidR="0C52A12E" w:rsidRPr="009C42D0">
          <w:t xml:space="preserve">. </w:t>
        </w:r>
      </w:ins>
    </w:p>
    <w:p w14:paraId="50F4937C" w14:textId="4E51B578" w:rsidR="61944F2D" w:rsidRPr="00644A4A" w:rsidDel="003B713A" w:rsidRDefault="0001783E">
      <w:pPr>
        <w:jc w:val="left"/>
        <w:rPr>
          <w:del w:id="446" w:author="Guest User" w:date="2019-08-19T14:51:00Z"/>
          <w:bCs/>
          <w:rPrChange w:id="447" w:author="PAULO HENRIQUE GALHARDE CARRASCO" w:date="2019-10-07T22:24:00Z">
            <w:rPr>
              <w:del w:id="448" w:author="Guest User" w:date="2019-08-19T14:51:00Z"/>
              <w:b/>
              <w:bCs/>
            </w:rPr>
          </w:rPrChange>
        </w:rPr>
        <w:pPrChange w:id="449" w:author="PAULO HENRIQUE GALHARDE CARRASCO" w:date="2019-10-07T22:24:00Z">
          <w:pPr>
            <w:spacing w:before="30" w:after="30"/>
          </w:pPr>
        </w:pPrChange>
      </w:pPr>
      <w:ins w:id="450" w:author="PAULO HENRIQUE GALHARDE CARRASCO" w:date="2019-08-26T16:21:00Z">
        <w:r w:rsidRPr="00A00641">
          <w:t>_____</w:t>
        </w:r>
        <w:r w:rsidRPr="449707F5">
          <w:t xml:space="preserve">_______________________________________________ </w:t>
        </w:r>
      </w:ins>
    </w:p>
    <w:p w14:paraId="7877984D" w14:textId="2CBE04AF" w:rsidR="29B1359E" w:rsidDel="009C42D0" w:rsidRDefault="29B1359E">
      <w:pPr>
        <w:jc w:val="left"/>
        <w:rPr>
          <w:del w:id="451" w:author="PAULO HENRIQUE GALHARDE CARRASCO" w:date="2019-08-26T15:16:00Z"/>
          <w:b/>
          <w:bCs/>
          <w:rPrChange w:id="452" w:author="Guest User" w:date="2019-08-19T14:53:00Z">
            <w:rPr>
              <w:del w:id="453" w:author="PAULO HENRIQUE GALHARDE CARRASCO" w:date="2019-08-26T15:16:00Z"/>
            </w:rPr>
          </w:rPrChange>
        </w:rPr>
        <w:pPrChange w:id="454" w:author="Guest User" w:date="2019-08-19T14:53:00Z">
          <w:pPr/>
        </w:pPrChange>
      </w:pPr>
    </w:p>
    <w:p w14:paraId="6C1443FA" w14:textId="05551147" w:rsidR="61944F2D" w:rsidDel="009C42D0" w:rsidRDefault="61944F2D">
      <w:pPr>
        <w:jc w:val="left"/>
        <w:rPr>
          <w:del w:id="455" w:author="PAULO HENRIQUE GALHARDE CARRASCO" w:date="2019-08-26T15:16:00Z"/>
          <w:b/>
          <w:bCs/>
          <w:rPrChange w:id="456" w:author="Guest User" w:date="2019-08-19T14:43:00Z">
            <w:rPr>
              <w:del w:id="457" w:author="PAULO HENRIQUE GALHARDE CARRASCO" w:date="2019-08-26T15:16:00Z"/>
            </w:rPr>
          </w:rPrChange>
        </w:rPr>
        <w:pPrChange w:id="458" w:author="Guest User" w:date="2019-08-19T14:51:00Z">
          <w:pPr/>
        </w:pPrChange>
      </w:pPr>
    </w:p>
    <w:p w14:paraId="78DB4C02" w14:textId="368211A8" w:rsidR="659B65B9" w:rsidDel="30E05CDE" w:rsidRDefault="659B65B9">
      <w:pPr>
        <w:jc w:val="center"/>
        <w:rPr>
          <w:del w:id="459" w:author="Guest User" w:date="2019-08-19T14:51:00Z"/>
          <w:b/>
          <w:rPrChange w:id="460" w:author="Guest User" w:date="2019-08-19T13:00:00Z">
            <w:rPr>
              <w:del w:id="461" w:author="Guest User" w:date="2019-08-19T14:51:00Z"/>
            </w:rPr>
          </w:rPrChange>
        </w:rPr>
        <w:pPrChange w:id="462" w:author="Guest User" w:date="2019-08-19T13:01:00Z">
          <w:pPr/>
        </w:pPrChange>
      </w:pPr>
    </w:p>
    <w:p w14:paraId="7CDB73C9" w14:textId="77777777" w:rsidR="30E05CDE" w:rsidDel="29B1359E" w:rsidRDefault="30E05CDE">
      <w:pPr>
        <w:jc w:val="left"/>
        <w:rPr>
          <w:del w:id="463" w:author="Guest User" w:date="2019-08-19T14:51:00Z"/>
          <w:b/>
          <w:bCs/>
          <w:rPrChange w:id="464" w:author="Guest User" w:date="2019-08-19T14:51:00Z">
            <w:rPr>
              <w:del w:id="465" w:author="Guest User" w:date="2019-08-19T14:51:00Z"/>
            </w:rPr>
          </w:rPrChange>
        </w:rPr>
        <w:pPrChange w:id="466" w:author="Guest User" w:date="2019-08-19T14:51:00Z">
          <w:pPr/>
        </w:pPrChange>
      </w:pPr>
    </w:p>
    <w:p w14:paraId="54617F0F" w14:textId="0236766A" w:rsidR="29B1359E" w:rsidDel="7C527A75" w:rsidRDefault="29B1359E">
      <w:pPr>
        <w:jc w:val="left"/>
        <w:rPr>
          <w:del w:id="467" w:author="Guest User" w:date="2019-08-19T14:53:00Z"/>
          <w:b/>
          <w:bCs/>
          <w:rPrChange w:id="468" w:author="Guest User" w:date="2019-08-19T14:51:00Z">
            <w:rPr>
              <w:del w:id="469" w:author="Guest User" w:date="2019-08-19T14:53:00Z"/>
            </w:rPr>
          </w:rPrChange>
        </w:rPr>
        <w:pPrChange w:id="470" w:author="Guest User" w:date="2019-08-19T14:51:00Z">
          <w:pPr/>
        </w:pPrChange>
      </w:pPr>
    </w:p>
    <w:p w14:paraId="0C23C123" w14:textId="540A9D8A" w:rsidR="15BE78C4" w:rsidRDefault="15BE78C4">
      <w:pPr>
        <w:spacing w:before="30" w:after="30"/>
        <w:jc w:val="center"/>
        <w:rPr>
          <w:del w:id="471" w:author="Guest User" w:date="2019-08-19T12:58:00Z"/>
          <w:b/>
          <w:bCs/>
          <w:sz w:val="28"/>
          <w:szCs w:val="28"/>
          <w:rPrChange w:id="472" w:author="Guest User" w:date="2019-08-19T12:57:00Z">
            <w:rPr>
              <w:del w:id="473" w:author="Guest User" w:date="2019-08-19T12:58:00Z"/>
            </w:rPr>
          </w:rPrChange>
        </w:rPr>
        <w:pPrChange w:id="474" w:author="Guest User" w:date="2019-08-19T12:57:00Z">
          <w:pPr/>
        </w:pPrChange>
      </w:pPr>
    </w:p>
    <w:p w14:paraId="6D21137A" w14:textId="77777777" w:rsidR="7C64BC03" w:rsidRDefault="7C64BC03">
      <w:pPr>
        <w:spacing w:before="30" w:after="30"/>
        <w:jc w:val="center"/>
        <w:rPr>
          <w:del w:id="475" w:author="Guest User" w:date="2019-08-19T12:56:00Z"/>
          <w:b/>
          <w:color w:val="000000" w:themeColor="text1"/>
          <w:rPrChange w:id="476" w:author="Guest User" w:date="2019-08-19T12:58:00Z">
            <w:rPr>
              <w:del w:id="477" w:author="Guest User" w:date="2019-08-19T12:56:00Z"/>
            </w:rPr>
          </w:rPrChange>
        </w:rPr>
        <w:pPrChange w:id="478" w:author="Guest User" w:date="2019-08-19T12:58:00Z">
          <w:pPr/>
        </w:pPrChange>
      </w:pPr>
    </w:p>
    <w:p w14:paraId="2ADFA251" w14:textId="4B11C5B0" w:rsidR="7CB37797" w:rsidDel="2E57A780" w:rsidRDefault="7CB37797">
      <w:pPr>
        <w:spacing w:before="30" w:after="30"/>
        <w:jc w:val="center"/>
        <w:rPr>
          <w:del w:id="479" w:author="Guest User" w:date="2019-08-19T12:56:00Z"/>
          <w:b/>
          <w:bCs/>
          <w:color w:val="000000" w:themeColor="text1"/>
          <w:rPrChange w:id="480" w:author="Guest User" w:date="2019-08-19T16:54:00Z">
            <w:rPr>
              <w:del w:id="481" w:author="Guest User" w:date="2019-08-19T12:56:00Z"/>
            </w:rPr>
          </w:rPrChange>
        </w:rPr>
        <w:pPrChange w:id="482" w:author="Guest User" w:date="2019-08-19T16:55:00Z">
          <w:pPr/>
        </w:pPrChange>
      </w:pPr>
    </w:p>
    <w:p w14:paraId="127C3D51" w14:textId="0236766A" w:rsidR="005E0AB6" w:rsidRPr="005E0AB6" w:rsidDel="00C94869" w:rsidRDefault="005E0AB6">
      <w:pPr>
        <w:spacing w:before="30" w:after="30"/>
        <w:jc w:val="left"/>
        <w:rPr>
          <w:del w:id="483" w:author="PAULO HENRIQUE GALHARDE CARRASCO" w:date="2019-08-26T16:21:00Z"/>
          <w:b/>
          <w:bCs/>
          <w:rPrChange w:id="484" w:author="Guest User" w:date="2019-08-19T14:53:00Z">
            <w:rPr>
              <w:del w:id="485" w:author="PAULO HENRIQUE GALHARDE CARRASCO" w:date="2019-08-26T16:21:00Z"/>
            </w:rPr>
          </w:rPrChange>
        </w:rPr>
        <w:pPrChange w:id="486" w:author="Guest User" w:date="2019-08-19T14:53:00Z">
          <w:pPr>
            <w:jc w:val="center"/>
          </w:pPr>
        </w:pPrChange>
      </w:pPr>
    </w:p>
    <w:p w14:paraId="77074FB3" w14:textId="77777777" w:rsidR="00E92B28" w:rsidRDefault="00E92B28">
      <w:pPr>
        <w:spacing w:before="30" w:after="30"/>
        <w:rPr>
          <w:ins w:id="487" w:author="PAULO HENRIQUE GALHARDE CARRASCO" w:date="2019-08-26T15:17:00Z"/>
          <w:b/>
          <w:bCs/>
          <w:color w:val="000000" w:themeColor="text1"/>
        </w:rPr>
        <w:pPrChange w:id="488" w:author="PAULO HENRIQUE GALHARDE CARRASCO" w:date="2019-08-26T16:21:00Z">
          <w:pPr>
            <w:spacing w:before="30" w:after="30"/>
            <w:jc w:val="center"/>
          </w:pPr>
        </w:pPrChange>
      </w:pPr>
    </w:p>
    <w:p w14:paraId="1B2F8778" w14:textId="77777777" w:rsidR="00A22748" w:rsidRDefault="00A22748">
      <w:pPr>
        <w:jc w:val="center"/>
        <w:rPr>
          <w:b/>
        </w:rPr>
      </w:pPr>
    </w:p>
    <w:p w14:paraId="3FE99568" w14:textId="77777777" w:rsidR="00A22748" w:rsidRDefault="00A22748" w:rsidP="00A22748">
      <w:pPr>
        <w:jc w:val="left"/>
        <w:rPr>
          <w:ins w:id="489" w:author="PAULO HENRIQUE GALHARDE CARRASCO" w:date="2019-08-26T16:20:00Z"/>
          <w:bCs/>
        </w:rPr>
      </w:pPr>
      <w:proofErr w:type="spellStart"/>
      <w:ins w:id="490" w:author="Guest User" w:date="2019-08-19T13:03:00Z">
        <w:r w:rsidRPr="00A00641">
          <w:rPr>
            <w:bCs/>
          </w:rPr>
          <w:t>Prof</w:t>
        </w:r>
      </w:ins>
      <w:ins w:id="491" w:author="PAULO HENRIQUE GALHARDE CARRASCO" w:date="2019-08-26T16:20:00Z">
        <w:r>
          <w:rPr>
            <w:bCs/>
          </w:rPr>
          <w:t>ª</w:t>
        </w:r>
      </w:ins>
      <w:proofErr w:type="spellEnd"/>
      <w:ins w:id="492" w:author="Guest User" w:date="2019-08-19T13:03:00Z">
        <w:del w:id="493" w:author="PAULO HENRIQUE GALHARDE CARRASCO" w:date="2019-08-26T16:20:00Z">
          <w:r w:rsidRPr="00A00641" w:rsidDel="004F0FDF">
            <w:rPr>
              <w:bCs/>
            </w:rPr>
            <w:delText>a</w:delText>
          </w:r>
        </w:del>
        <w:r w:rsidRPr="009C42D0">
          <w:t xml:space="preserve">. </w:t>
        </w:r>
      </w:ins>
    </w:p>
    <w:p w14:paraId="7F159018" w14:textId="77777777" w:rsidR="00A22748" w:rsidRDefault="00A22748" w:rsidP="00A22748">
      <w:ins w:id="494" w:author="PAULO HENRIQUE GALHARDE CARRASCO" w:date="2019-08-26T16:21:00Z">
        <w:r w:rsidRPr="00A00641">
          <w:t>_____</w:t>
        </w:r>
        <w:r w:rsidRPr="449707F5">
          <w:t xml:space="preserve">_______________________________________________ </w:t>
        </w:r>
      </w:ins>
    </w:p>
    <w:p w14:paraId="540320D1" w14:textId="77777777" w:rsidR="00A22748" w:rsidRPr="00644A4A" w:rsidDel="003B713A" w:rsidRDefault="00A22748">
      <w:pPr>
        <w:jc w:val="left"/>
        <w:rPr>
          <w:del w:id="495" w:author="Guest User" w:date="2019-08-19T14:51:00Z"/>
          <w:bCs/>
          <w:rPrChange w:id="496" w:author="PAULO HENRIQUE GALHARDE CARRASCO" w:date="2019-10-07T22:24:00Z">
            <w:rPr>
              <w:del w:id="497" w:author="Guest User" w:date="2019-08-19T14:51:00Z"/>
              <w:b/>
              <w:bCs/>
            </w:rPr>
          </w:rPrChange>
        </w:rPr>
        <w:pPrChange w:id="498" w:author="PAULO HENRIQUE GALHARDE CARRASCO" w:date="2019-10-07T22:24:00Z">
          <w:pPr>
            <w:spacing w:before="30" w:after="30"/>
          </w:pPr>
        </w:pPrChange>
      </w:pPr>
    </w:p>
    <w:p w14:paraId="7945D656" w14:textId="77777777" w:rsidR="00A22748" w:rsidDel="009C42D0" w:rsidRDefault="00A22748">
      <w:pPr>
        <w:jc w:val="left"/>
        <w:rPr>
          <w:del w:id="499" w:author="PAULO HENRIQUE GALHARDE CARRASCO" w:date="2019-08-26T15:16:00Z"/>
          <w:b/>
          <w:bCs/>
          <w:rPrChange w:id="500" w:author="Guest User" w:date="2019-08-19T14:53:00Z">
            <w:rPr>
              <w:del w:id="501" w:author="PAULO HENRIQUE GALHARDE CARRASCO" w:date="2019-08-26T15:16:00Z"/>
            </w:rPr>
          </w:rPrChange>
        </w:rPr>
        <w:pPrChange w:id="502" w:author="Guest User" w:date="2019-08-19T14:53:00Z">
          <w:pPr/>
        </w:pPrChange>
      </w:pPr>
    </w:p>
    <w:p w14:paraId="073C978F" w14:textId="77777777" w:rsidR="00A22748" w:rsidDel="009C42D0" w:rsidRDefault="00A22748">
      <w:pPr>
        <w:jc w:val="left"/>
        <w:rPr>
          <w:del w:id="503" w:author="PAULO HENRIQUE GALHARDE CARRASCO" w:date="2019-08-26T15:16:00Z"/>
          <w:b/>
          <w:bCs/>
          <w:rPrChange w:id="504" w:author="Guest User" w:date="2019-08-19T14:43:00Z">
            <w:rPr>
              <w:del w:id="505" w:author="PAULO HENRIQUE GALHARDE CARRASCO" w:date="2019-08-26T15:16:00Z"/>
            </w:rPr>
          </w:rPrChange>
        </w:rPr>
        <w:pPrChange w:id="506" w:author="Guest User" w:date="2019-08-19T14:51:00Z">
          <w:pPr/>
        </w:pPrChange>
      </w:pPr>
    </w:p>
    <w:p w14:paraId="3A8EF53C" w14:textId="77777777" w:rsidR="00A22748" w:rsidDel="30E05CDE" w:rsidRDefault="00A22748">
      <w:pPr>
        <w:jc w:val="center"/>
        <w:rPr>
          <w:del w:id="507" w:author="Guest User" w:date="2019-08-19T14:51:00Z"/>
          <w:b/>
          <w:rPrChange w:id="508" w:author="Guest User" w:date="2019-08-19T13:00:00Z">
            <w:rPr>
              <w:del w:id="509" w:author="Guest User" w:date="2019-08-19T14:51:00Z"/>
            </w:rPr>
          </w:rPrChange>
        </w:rPr>
        <w:pPrChange w:id="510" w:author="Guest User" w:date="2019-08-19T13:01:00Z">
          <w:pPr/>
        </w:pPrChange>
      </w:pPr>
    </w:p>
    <w:p w14:paraId="1962BFB0" w14:textId="77777777" w:rsidR="00A22748" w:rsidDel="29B1359E" w:rsidRDefault="00A22748">
      <w:pPr>
        <w:jc w:val="left"/>
        <w:rPr>
          <w:del w:id="511" w:author="Guest User" w:date="2019-08-19T14:51:00Z"/>
          <w:b/>
          <w:bCs/>
          <w:rPrChange w:id="512" w:author="Guest User" w:date="2019-08-19T14:51:00Z">
            <w:rPr>
              <w:del w:id="513" w:author="Guest User" w:date="2019-08-19T14:51:00Z"/>
            </w:rPr>
          </w:rPrChange>
        </w:rPr>
        <w:pPrChange w:id="514" w:author="Guest User" w:date="2019-08-19T14:51:00Z">
          <w:pPr/>
        </w:pPrChange>
      </w:pPr>
    </w:p>
    <w:p w14:paraId="7C6081F3" w14:textId="77777777" w:rsidR="00A22748" w:rsidDel="7C527A75" w:rsidRDefault="00A22748">
      <w:pPr>
        <w:jc w:val="left"/>
        <w:rPr>
          <w:del w:id="515" w:author="Guest User" w:date="2019-08-19T14:53:00Z"/>
          <w:b/>
          <w:bCs/>
          <w:rPrChange w:id="516" w:author="Guest User" w:date="2019-08-19T14:51:00Z">
            <w:rPr>
              <w:del w:id="517" w:author="Guest User" w:date="2019-08-19T14:53:00Z"/>
            </w:rPr>
          </w:rPrChange>
        </w:rPr>
        <w:pPrChange w:id="518" w:author="Guest User" w:date="2019-08-19T14:51:00Z">
          <w:pPr/>
        </w:pPrChange>
      </w:pPr>
    </w:p>
    <w:p w14:paraId="1D663E44" w14:textId="77777777" w:rsidR="00A22748" w:rsidRDefault="00A22748">
      <w:pPr>
        <w:spacing w:before="30" w:after="30"/>
        <w:jc w:val="center"/>
        <w:rPr>
          <w:del w:id="519" w:author="Guest User" w:date="2019-08-19T12:58:00Z"/>
          <w:b/>
          <w:bCs/>
          <w:sz w:val="28"/>
          <w:szCs w:val="28"/>
          <w:rPrChange w:id="520" w:author="Guest User" w:date="2019-08-19T12:57:00Z">
            <w:rPr>
              <w:del w:id="521" w:author="Guest User" w:date="2019-08-19T12:58:00Z"/>
            </w:rPr>
          </w:rPrChange>
        </w:rPr>
        <w:pPrChange w:id="522" w:author="Guest User" w:date="2019-08-19T12:57:00Z">
          <w:pPr/>
        </w:pPrChange>
      </w:pPr>
    </w:p>
    <w:p w14:paraId="766F7B42" w14:textId="77777777" w:rsidR="00A22748" w:rsidRDefault="00A22748">
      <w:pPr>
        <w:spacing w:before="30" w:after="30"/>
        <w:jc w:val="center"/>
        <w:rPr>
          <w:del w:id="523" w:author="Guest User" w:date="2019-08-19T12:56:00Z"/>
          <w:b/>
          <w:color w:val="000000" w:themeColor="text1"/>
          <w:rPrChange w:id="524" w:author="Guest User" w:date="2019-08-19T12:58:00Z">
            <w:rPr>
              <w:del w:id="525" w:author="Guest User" w:date="2019-08-19T12:56:00Z"/>
            </w:rPr>
          </w:rPrChange>
        </w:rPr>
        <w:pPrChange w:id="526" w:author="Guest User" w:date="2019-08-19T12:58:00Z">
          <w:pPr/>
        </w:pPrChange>
      </w:pPr>
    </w:p>
    <w:p w14:paraId="2DD89AE6" w14:textId="77777777" w:rsidR="00A22748" w:rsidDel="2E57A780" w:rsidRDefault="00A22748">
      <w:pPr>
        <w:spacing w:before="30" w:after="30"/>
        <w:jc w:val="center"/>
        <w:rPr>
          <w:del w:id="527" w:author="Guest User" w:date="2019-08-19T12:56:00Z"/>
          <w:b/>
          <w:bCs/>
          <w:color w:val="000000" w:themeColor="text1"/>
          <w:rPrChange w:id="528" w:author="Guest User" w:date="2019-08-19T16:54:00Z">
            <w:rPr>
              <w:del w:id="529" w:author="Guest User" w:date="2019-08-19T12:56:00Z"/>
            </w:rPr>
          </w:rPrChange>
        </w:rPr>
        <w:pPrChange w:id="530" w:author="Guest User" w:date="2019-08-19T16:55:00Z">
          <w:pPr/>
        </w:pPrChange>
      </w:pPr>
    </w:p>
    <w:p w14:paraId="69BB300F" w14:textId="77777777" w:rsidR="00A22748" w:rsidRPr="005E0AB6" w:rsidDel="00C94869" w:rsidRDefault="00A22748">
      <w:pPr>
        <w:spacing w:before="30" w:after="30"/>
        <w:jc w:val="left"/>
        <w:rPr>
          <w:del w:id="531" w:author="PAULO HENRIQUE GALHARDE CARRASCO" w:date="2019-08-26T16:21:00Z"/>
          <w:b/>
          <w:bCs/>
          <w:rPrChange w:id="532" w:author="Guest User" w:date="2019-08-19T14:53:00Z">
            <w:rPr>
              <w:del w:id="533" w:author="PAULO HENRIQUE GALHARDE CARRASCO" w:date="2019-08-26T16:21:00Z"/>
            </w:rPr>
          </w:rPrChange>
        </w:rPr>
        <w:pPrChange w:id="534" w:author="Guest User" w:date="2019-08-19T14:53:00Z">
          <w:pPr>
            <w:jc w:val="center"/>
          </w:pPr>
        </w:pPrChange>
      </w:pPr>
    </w:p>
    <w:p w14:paraId="096CB8CD" w14:textId="77777777" w:rsidR="00A22748" w:rsidRDefault="00A22748" w:rsidP="00A22748">
      <w:pPr>
        <w:rPr>
          <w:b/>
        </w:rPr>
      </w:pPr>
    </w:p>
    <w:p w14:paraId="39025062" w14:textId="77777777" w:rsidR="00A22748" w:rsidRDefault="00A22748" w:rsidP="00A22748">
      <w:pPr>
        <w:jc w:val="left"/>
        <w:rPr>
          <w:ins w:id="535" w:author="PAULO HENRIQUE GALHARDE CARRASCO" w:date="2019-08-26T16:20:00Z"/>
          <w:bCs/>
        </w:rPr>
      </w:pPr>
      <w:proofErr w:type="spellStart"/>
      <w:ins w:id="536" w:author="Guest User" w:date="2019-08-19T13:03:00Z">
        <w:r w:rsidRPr="00A00641">
          <w:rPr>
            <w:bCs/>
          </w:rPr>
          <w:t>Prof</w:t>
        </w:r>
      </w:ins>
      <w:ins w:id="537" w:author="PAULO HENRIQUE GALHARDE CARRASCO" w:date="2019-08-26T16:20:00Z">
        <w:r>
          <w:rPr>
            <w:bCs/>
          </w:rPr>
          <w:t>ª</w:t>
        </w:r>
      </w:ins>
      <w:proofErr w:type="spellEnd"/>
      <w:ins w:id="538" w:author="Guest User" w:date="2019-08-19T13:03:00Z">
        <w:del w:id="539" w:author="PAULO HENRIQUE GALHARDE CARRASCO" w:date="2019-08-26T16:20:00Z">
          <w:r w:rsidRPr="00A00641" w:rsidDel="004F0FDF">
            <w:rPr>
              <w:bCs/>
            </w:rPr>
            <w:delText>a</w:delText>
          </w:r>
        </w:del>
        <w:r w:rsidRPr="009C42D0">
          <w:t xml:space="preserve">. </w:t>
        </w:r>
      </w:ins>
    </w:p>
    <w:p w14:paraId="28D2A043" w14:textId="77777777" w:rsidR="00A22748" w:rsidRPr="00644A4A" w:rsidDel="003B713A" w:rsidRDefault="00A22748">
      <w:pPr>
        <w:jc w:val="left"/>
        <w:rPr>
          <w:del w:id="540" w:author="Guest User" w:date="2019-08-19T14:51:00Z"/>
          <w:bCs/>
          <w:rPrChange w:id="541" w:author="PAULO HENRIQUE GALHARDE CARRASCO" w:date="2019-10-07T22:24:00Z">
            <w:rPr>
              <w:del w:id="542" w:author="Guest User" w:date="2019-08-19T14:51:00Z"/>
              <w:b/>
              <w:bCs/>
            </w:rPr>
          </w:rPrChange>
        </w:rPr>
        <w:pPrChange w:id="543" w:author="PAULO HENRIQUE GALHARDE CARRASCO" w:date="2019-10-07T22:24:00Z">
          <w:pPr>
            <w:spacing w:before="30" w:after="30"/>
          </w:pPr>
        </w:pPrChange>
      </w:pPr>
      <w:ins w:id="544" w:author="PAULO HENRIQUE GALHARDE CARRASCO" w:date="2019-08-26T16:21:00Z">
        <w:r w:rsidRPr="00A00641">
          <w:t>_____</w:t>
        </w:r>
        <w:r w:rsidRPr="449707F5">
          <w:t xml:space="preserve">_______________________________________________ </w:t>
        </w:r>
      </w:ins>
    </w:p>
    <w:p w14:paraId="335AE9F4" w14:textId="77777777" w:rsidR="00A22748" w:rsidDel="009C42D0" w:rsidRDefault="00A22748">
      <w:pPr>
        <w:jc w:val="left"/>
        <w:rPr>
          <w:del w:id="545" w:author="PAULO HENRIQUE GALHARDE CARRASCO" w:date="2019-08-26T15:16:00Z"/>
          <w:b/>
          <w:bCs/>
          <w:rPrChange w:id="546" w:author="Guest User" w:date="2019-08-19T14:53:00Z">
            <w:rPr>
              <w:del w:id="547" w:author="PAULO HENRIQUE GALHARDE CARRASCO" w:date="2019-08-26T15:16:00Z"/>
            </w:rPr>
          </w:rPrChange>
        </w:rPr>
        <w:pPrChange w:id="548" w:author="Guest User" w:date="2019-08-19T14:53:00Z">
          <w:pPr/>
        </w:pPrChange>
      </w:pPr>
    </w:p>
    <w:p w14:paraId="41CE17A6" w14:textId="77777777" w:rsidR="00A22748" w:rsidDel="009C42D0" w:rsidRDefault="00A22748">
      <w:pPr>
        <w:jc w:val="left"/>
        <w:rPr>
          <w:del w:id="549" w:author="PAULO HENRIQUE GALHARDE CARRASCO" w:date="2019-08-26T15:16:00Z"/>
          <w:b/>
          <w:bCs/>
          <w:rPrChange w:id="550" w:author="Guest User" w:date="2019-08-19T14:43:00Z">
            <w:rPr>
              <w:del w:id="551" w:author="PAULO HENRIQUE GALHARDE CARRASCO" w:date="2019-08-26T15:16:00Z"/>
            </w:rPr>
          </w:rPrChange>
        </w:rPr>
        <w:pPrChange w:id="552" w:author="Guest User" w:date="2019-08-19T14:51:00Z">
          <w:pPr/>
        </w:pPrChange>
      </w:pPr>
    </w:p>
    <w:p w14:paraId="1A6E0543" w14:textId="77777777" w:rsidR="00A22748" w:rsidDel="30E05CDE" w:rsidRDefault="00A22748">
      <w:pPr>
        <w:jc w:val="center"/>
        <w:rPr>
          <w:del w:id="553" w:author="Guest User" w:date="2019-08-19T14:51:00Z"/>
          <w:b/>
          <w:rPrChange w:id="554" w:author="Guest User" w:date="2019-08-19T13:00:00Z">
            <w:rPr>
              <w:del w:id="555" w:author="Guest User" w:date="2019-08-19T14:51:00Z"/>
            </w:rPr>
          </w:rPrChange>
        </w:rPr>
        <w:pPrChange w:id="556" w:author="Guest User" w:date="2019-08-19T13:01:00Z">
          <w:pPr/>
        </w:pPrChange>
      </w:pPr>
    </w:p>
    <w:p w14:paraId="09CC9989" w14:textId="77777777" w:rsidR="00A22748" w:rsidDel="29B1359E" w:rsidRDefault="00A22748">
      <w:pPr>
        <w:jc w:val="left"/>
        <w:rPr>
          <w:del w:id="557" w:author="Guest User" w:date="2019-08-19T14:51:00Z"/>
          <w:b/>
          <w:bCs/>
          <w:rPrChange w:id="558" w:author="Guest User" w:date="2019-08-19T14:51:00Z">
            <w:rPr>
              <w:del w:id="559" w:author="Guest User" w:date="2019-08-19T14:51:00Z"/>
            </w:rPr>
          </w:rPrChange>
        </w:rPr>
        <w:pPrChange w:id="560" w:author="Guest User" w:date="2019-08-19T14:51:00Z">
          <w:pPr/>
        </w:pPrChange>
      </w:pPr>
    </w:p>
    <w:p w14:paraId="092AC71C" w14:textId="77777777" w:rsidR="00A22748" w:rsidDel="7C527A75" w:rsidRDefault="00A22748">
      <w:pPr>
        <w:jc w:val="left"/>
        <w:rPr>
          <w:del w:id="561" w:author="Guest User" w:date="2019-08-19T14:53:00Z"/>
          <w:b/>
          <w:bCs/>
          <w:rPrChange w:id="562" w:author="Guest User" w:date="2019-08-19T14:51:00Z">
            <w:rPr>
              <w:del w:id="563" w:author="Guest User" w:date="2019-08-19T14:53:00Z"/>
            </w:rPr>
          </w:rPrChange>
        </w:rPr>
        <w:pPrChange w:id="564" w:author="Guest User" w:date="2019-08-19T14:51:00Z">
          <w:pPr/>
        </w:pPrChange>
      </w:pPr>
    </w:p>
    <w:p w14:paraId="49252256" w14:textId="77777777" w:rsidR="00A22748" w:rsidRDefault="00A22748">
      <w:pPr>
        <w:spacing w:before="30" w:after="30"/>
        <w:jc w:val="center"/>
        <w:rPr>
          <w:del w:id="565" w:author="Guest User" w:date="2019-08-19T12:58:00Z"/>
          <w:b/>
          <w:bCs/>
          <w:sz w:val="28"/>
          <w:szCs w:val="28"/>
          <w:rPrChange w:id="566" w:author="Guest User" w:date="2019-08-19T12:57:00Z">
            <w:rPr>
              <w:del w:id="567" w:author="Guest User" w:date="2019-08-19T12:58:00Z"/>
            </w:rPr>
          </w:rPrChange>
        </w:rPr>
        <w:pPrChange w:id="568" w:author="Guest User" w:date="2019-08-19T12:57:00Z">
          <w:pPr/>
        </w:pPrChange>
      </w:pPr>
    </w:p>
    <w:p w14:paraId="30A31AAE" w14:textId="77777777" w:rsidR="00A22748" w:rsidRDefault="00A22748">
      <w:pPr>
        <w:spacing w:before="30" w:after="30"/>
        <w:jc w:val="center"/>
        <w:rPr>
          <w:del w:id="569" w:author="Guest User" w:date="2019-08-19T12:56:00Z"/>
          <w:b/>
          <w:color w:val="000000" w:themeColor="text1"/>
          <w:rPrChange w:id="570" w:author="Guest User" w:date="2019-08-19T12:58:00Z">
            <w:rPr>
              <w:del w:id="571" w:author="Guest User" w:date="2019-08-19T12:56:00Z"/>
            </w:rPr>
          </w:rPrChange>
        </w:rPr>
        <w:pPrChange w:id="572" w:author="Guest User" w:date="2019-08-19T12:58:00Z">
          <w:pPr/>
        </w:pPrChange>
      </w:pPr>
    </w:p>
    <w:p w14:paraId="7C434C17" w14:textId="77777777" w:rsidR="00A22748" w:rsidDel="2E57A780" w:rsidRDefault="00A22748">
      <w:pPr>
        <w:spacing w:before="30" w:after="30"/>
        <w:jc w:val="center"/>
        <w:rPr>
          <w:del w:id="573" w:author="Guest User" w:date="2019-08-19T12:56:00Z"/>
          <w:b/>
          <w:bCs/>
          <w:color w:val="000000" w:themeColor="text1"/>
          <w:rPrChange w:id="574" w:author="Guest User" w:date="2019-08-19T16:54:00Z">
            <w:rPr>
              <w:del w:id="575" w:author="Guest User" w:date="2019-08-19T12:56:00Z"/>
            </w:rPr>
          </w:rPrChange>
        </w:rPr>
        <w:pPrChange w:id="576" w:author="Guest User" w:date="2019-08-19T16:55:00Z">
          <w:pPr/>
        </w:pPrChange>
      </w:pPr>
    </w:p>
    <w:p w14:paraId="3CCB081D" w14:textId="77777777" w:rsidR="00A22748" w:rsidRPr="005E0AB6" w:rsidDel="00C94869" w:rsidRDefault="00A22748">
      <w:pPr>
        <w:spacing w:before="30" w:after="30"/>
        <w:jc w:val="left"/>
        <w:rPr>
          <w:del w:id="577" w:author="PAULO HENRIQUE GALHARDE CARRASCO" w:date="2019-08-26T16:21:00Z"/>
          <w:b/>
          <w:bCs/>
          <w:rPrChange w:id="578" w:author="Guest User" w:date="2019-08-19T14:53:00Z">
            <w:rPr>
              <w:del w:id="579" w:author="PAULO HENRIQUE GALHARDE CARRASCO" w:date="2019-08-26T16:21:00Z"/>
            </w:rPr>
          </w:rPrChange>
        </w:rPr>
        <w:pPrChange w:id="580" w:author="Guest User" w:date="2019-08-19T14:53:00Z">
          <w:pPr>
            <w:jc w:val="center"/>
          </w:pPr>
        </w:pPrChange>
      </w:pPr>
    </w:p>
    <w:p w14:paraId="4D2FACBB" w14:textId="77777777" w:rsidR="00A22748" w:rsidRDefault="00A22748" w:rsidP="00A22748">
      <w:pPr>
        <w:rPr>
          <w:b/>
        </w:rPr>
      </w:pPr>
    </w:p>
    <w:p w14:paraId="2AFA3869" w14:textId="77777777" w:rsidR="00A22748" w:rsidRDefault="00A22748">
      <w:pPr>
        <w:jc w:val="center"/>
        <w:rPr>
          <w:b/>
        </w:rPr>
      </w:pPr>
    </w:p>
    <w:p w14:paraId="2D21C91E" w14:textId="77777777" w:rsidR="00A22748" w:rsidRDefault="00A22748" w:rsidP="00A22748">
      <w:pPr>
        <w:rPr>
          <w:b/>
        </w:rPr>
      </w:pPr>
    </w:p>
    <w:p w14:paraId="71C9F386" w14:textId="02CE1701" w:rsidR="005E0AB6" w:rsidRPr="00C94869" w:rsidRDefault="00E92B28" w:rsidP="00304F41">
      <w:pPr>
        <w:jc w:val="center"/>
        <w:rPr>
          <w:b/>
          <w:rPrChange w:id="581" w:author="PAULO HENRIQUE GALHARDE CARRASCO" w:date="2019-08-26T16:21:00Z">
            <w:rPr/>
          </w:rPrChange>
        </w:rPr>
      </w:pPr>
      <w:ins w:id="582" w:author="Guest User" w:date="2019-08-19T14:42:00Z">
        <w:r w:rsidRPr="00C94869">
          <w:rPr>
            <w:b/>
            <w:rPrChange w:id="583" w:author="PAULO HENRIQUE GALHARDE CARRASCO" w:date="2019-08-26T16:21:00Z">
              <w:rPr/>
            </w:rPrChange>
          </w:rPr>
          <w:lastRenderedPageBreak/>
          <w:t>AGRADECIMENTOS</w:t>
        </w:r>
      </w:ins>
    </w:p>
    <w:p w14:paraId="46F37C72" w14:textId="1B85B188" w:rsidR="29B1359E" w:rsidRDefault="29B1359E">
      <w:pPr>
        <w:spacing w:before="30" w:after="30"/>
        <w:jc w:val="center"/>
        <w:rPr>
          <w:b/>
          <w:bCs/>
          <w:color w:val="000000" w:themeColor="text1"/>
          <w:sz w:val="28"/>
          <w:szCs w:val="28"/>
          <w:rPrChange w:id="584" w:author="Guest User" w:date="2019-08-19T14:53:00Z">
            <w:rPr/>
          </w:rPrChange>
        </w:rPr>
        <w:pPrChange w:id="585" w:author="Guest User" w:date="2019-08-19T14:53:00Z">
          <w:pPr/>
        </w:pPrChange>
      </w:pPr>
    </w:p>
    <w:p w14:paraId="756A7B37" w14:textId="77777777" w:rsidR="003E2F06" w:rsidRDefault="5A3757E8">
      <w:pPr>
        <w:spacing w:before="30" w:after="30"/>
        <w:ind w:firstLine="709"/>
        <w:rPr>
          <w:ins w:id="586" w:author="PAULO HENRIQUE GALHARDE CARRASCO" w:date="2019-09-05T16:42:00Z"/>
          <w:color w:val="000000" w:themeColor="text1"/>
        </w:rPr>
      </w:pPr>
      <w:ins w:id="587" w:author="Guest User" w:date="2019-08-19T14:43:00Z">
        <w:r w:rsidRPr="252235A4">
          <w:rPr>
            <w:color w:val="000000" w:themeColor="text1"/>
            <w:rPrChange w:id="588" w:author="Guest User" w:date="2019-08-19T14:48:00Z">
              <w:rPr/>
            </w:rPrChange>
          </w:rPr>
          <w:t>Agradecemos primeiramente a</w:t>
        </w:r>
        <w:r w:rsidR="5840D865" w:rsidRPr="252235A4">
          <w:rPr>
            <w:color w:val="000000" w:themeColor="text1"/>
            <w:rPrChange w:id="589" w:author="Guest User" w:date="2019-08-19T14:48:00Z">
              <w:rPr/>
            </w:rPrChange>
          </w:rPr>
          <w:t xml:space="preserve"> Deus pel</w:t>
        </w:r>
        <w:r w:rsidR="25D67B7F" w:rsidRPr="252235A4">
          <w:rPr>
            <w:color w:val="000000" w:themeColor="text1"/>
            <w:rPrChange w:id="590" w:author="Guest User" w:date="2019-08-19T14:48:00Z">
              <w:rPr/>
            </w:rPrChange>
          </w:rPr>
          <w:t xml:space="preserve">a </w:t>
        </w:r>
      </w:ins>
      <w:ins w:id="591" w:author="Guest User" w:date="2019-08-19T14:44:00Z">
        <w:r w:rsidR="1E498A2D" w:rsidRPr="252235A4">
          <w:rPr>
            <w:color w:val="000000" w:themeColor="text1"/>
            <w:rPrChange w:id="592" w:author="Guest User" w:date="2019-08-19T14:48:00Z">
              <w:rPr/>
            </w:rPrChange>
          </w:rPr>
          <w:t>força dada</w:t>
        </w:r>
        <w:r w:rsidR="4E20E6EE" w:rsidRPr="252235A4">
          <w:rPr>
            <w:color w:val="000000" w:themeColor="text1"/>
            <w:rPrChange w:id="593" w:author="Guest User" w:date="2019-08-19T14:48:00Z">
              <w:rPr/>
            </w:rPrChange>
          </w:rPr>
          <w:t xml:space="preserve"> para super</w:t>
        </w:r>
        <w:r w:rsidR="068460A5" w:rsidRPr="252235A4">
          <w:rPr>
            <w:color w:val="000000" w:themeColor="text1"/>
            <w:rPrChange w:id="594" w:author="Guest User" w:date="2019-08-19T14:48:00Z">
              <w:rPr/>
            </w:rPrChange>
          </w:rPr>
          <w:t>ar as adversidades</w:t>
        </w:r>
        <w:r w:rsidR="18F2D195" w:rsidRPr="252235A4">
          <w:rPr>
            <w:color w:val="000000" w:themeColor="text1"/>
            <w:rPrChange w:id="595" w:author="Guest User" w:date="2019-08-19T14:48:00Z">
              <w:rPr/>
            </w:rPrChange>
          </w:rPr>
          <w:t xml:space="preserve"> </w:t>
        </w:r>
        <w:r w:rsidR="6029674A" w:rsidRPr="252235A4">
          <w:rPr>
            <w:color w:val="000000" w:themeColor="text1"/>
            <w:rPrChange w:id="596" w:author="Guest User" w:date="2019-08-19T14:48:00Z">
              <w:rPr/>
            </w:rPrChange>
          </w:rPr>
          <w:t>e os desafios pr</w:t>
        </w:r>
        <w:r w:rsidR="5B9A57FC" w:rsidRPr="252235A4">
          <w:rPr>
            <w:color w:val="000000" w:themeColor="text1"/>
            <w:rPrChange w:id="597" w:author="Guest User" w:date="2019-08-19T14:48:00Z">
              <w:rPr/>
            </w:rPrChange>
          </w:rPr>
          <w:t xml:space="preserve">opostos. </w:t>
        </w:r>
      </w:ins>
    </w:p>
    <w:p w14:paraId="51D96DB7" w14:textId="18CAA62C" w:rsidR="7E0D1E84" w:rsidRDefault="7E0D1E84">
      <w:pPr>
        <w:spacing w:before="30" w:after="30"/>
        <w:jc w:val="center"/>
        <w:rPr>
          <w:ins w:id="598" w:author="PAULO HENRIQUE GALHARDE CARRASCO" w:date="2019-08-26T14:57:00Z"/>
          <w:b/>
          <w:bCs/>
          <w:color w:val="000000" w:themeColor="text1"/>
          <w:sz w:val="28"/>
          <w:szCs w:val="28"/>
        </w:rPr>
      </w:pPr>
    </w:p>
    <w:p w14:paraId="31559AA9" w14:textId="3C1B1378" w:rsidR="00A16237" w:rsidRDefault="00A16237">
      <w:pPr>
        <w:spacing w:before="30" w:after="30"/>
        <w:jc w:val="center"/>
        <w:rPr>
          <w:ins w:id="599" w:author="PAULO HENRIQUE GALHARDE CARRASCO" w:date="2019-08-26T14:57:00Z"/>
          <w:b/>
          <w:bCs/>
          <w:color w:val="000000" w:themeColor="text1"/>
          <w:sz w:val="28"/>
          <w:szCs w:val="28"/>
        </w:rPr>
      </w:pPr>
    </w:p>
    <w:p w14:paraId="75C6C6C5" w14:textId="65C46E26" w:rsidR="00A16237" w:rsidRDefault="00A16237">
      <w:pPr>
        <w:spacing w:before="30" w:after="30"/>
        <w:jc w:val="center"/>
        <w:rPr>
          <w:ins w:id="600" w:author="PAULO HENRIQUE GALHARDE CARRASCO" w:date="2019-08-26T14:57:00Z"/>
          <w:b/>
          <w:bCs/>
          <w:color w:val="000000" w:themeColor="text1"/>
          <w:sz w:val="28"/>
          <w:szCs w:val="28"/>
        </w:rPr>
      </w:pPr>
    </w:p>
    <w:p w14:paraId="3BC287F0" w14:textId="30E5DDC0" w:rsidR="00A16237" w:rsidRDefault="00A16237">
      <w:pPr>
        <w:spacing w:before="30" w:after="30"/>
        <w:jc w:val="center"/>
        <w:rPr>
          <w:ins w:id="601" w:author="PAULO HENRIQUE GALHARDE CARRASCO" w:date="2019-08-26T14:57:00Z"/>
          <w:b/>
          <w:bCs/>
          <w:color w:val="000000" w:themeColor="text1"/>
          <w:sz w:val="28"/>
          <w:szCs w:val="28"/>
        </w:rPr>
      </w:pPr>
    </w:p>
    <w:p w14:paraId="7D78E73D" w14:textId="224BFCDB" w:rsidR="00A16237" w:rsidRDefault="00A16237">
      <w:pPr>
        <w:spacing w:before="30" w:after="30"/>
        <w:jc w:val="center"/>
        <w:rPr>
          <w:ins w:id="602" w:author="PAULO HENRIQUE GALHARDE CARRASCO" w:date="2019-08-26T14:57:00Z"/>
          <w:b/>
          <w:bCs/>
          <w:color w:val="000000" w:themeColor="text1"/>
          <w:sz w:val="28"/>
          <w:szCs w:val="28"/>
        </w:rPr>
      </w:pPr>
    </w:p>
    <w:p w14:paraId="58303466" w14:textId="4C571AE6" w:rsidR="00A16237" w:rsidRDefault="00A16237">
      <w:pPr>
        <w:spacing w:before="30" w:after="30"/>
        <w:jc w:val="center"/>
        <w:rPr>
          <w:ins w:id="603" w:author="PAULO HENRIQUE GALHARDE CARRASCO" w:date="2019-08-26T14:57:00Z"/>
          <w:b/>
          <w:bCs/>
          <w:color w:val="000000" w:themeColor="text1"/>
          <w:sz w:val="28"/>
          <w:szCs w:val="28"/>
        </w:rPr>
      </w:pPr>
    </w:p>
    <w:p w14:paraId="44AFCE55" w14:textId="278B787C" w:rsidR="00A16237" w:rsidRDefault="00A16237">
      <w:pPr>
        <w:spacing w:before="30" w:after="30"/>
        <w:jc w:val="center"/>
        <w:rPr>
          <w:ins w:id="604" w:author="PAULO HENRIQUE GALHARDE CARRASCO" w:date="2019-08-26T14:57:00Z"/>
          <w:b/>
          <w:bCs/>
          <w:color w:val="000000" w:themeColor="text1"/>
          <w:sz w:val="28"/>
          <w:szCs w:val="28"/>
        </w:rPr>
      </w:pPr>
    </w:p>
    <w:p w14:paraId="2C99EC37" w14:textId="2807B22E" w:rsidR="00A16237" w:rsidRDefault="00A16237">
      <w:pPr>
        <w:spacing w:before="30" w:after="30"/>
        <w:jc w:val="center"/>
        <w:rPr>
          <w:ins w:id="605" w:author="PAULO HENRIQUE GALHARDE CARRASCO" w:date="2019-08-26T14:57:00Z"/>
          <w:b/>
          <w:bCs/>
          <w:color w:val="000000" w:themeColor="text1"/>
          <w:sz w:val="28"/>
          <w:szCs w:val="28"/>
        </w:rPr>
      </w:pPr>
    </w:p>
    <w:p w14:paraId="4A4B4B07" w14:textId="458A2DD9" w:rsidR="00A16237" w:rsidRDefault="00A16237">
      <w:pPr>
        <w:spacing w:before="30" w:after="30"/>
        <w:jc w:val="center"/>
        <w:rPr>
          <w:ins w:id="606" w:author="PAULO HENRIQUE GALHARDE CARRASCO" w:date="2019-08-26T14:57:00Z"/>
          <w:b/>
          <w:bCs/>
          <w:color w:val="000000" w:themeColor="text1"/>
          <w:sz w:val="28"/>
          <w:szCs w:val="28"/>
        </w:rPr>
      </w:pPr>
    </w:p>
    <w:p w14:paraId="610DC3A8" w14:textId="6817FE76" w:rsidR="00A16237" w:rsidRDefault="00A16237">
      <w:pPr>
        <w:spacing w:before="30" w:after="30"/>
        <w:jc w:val="center"/>
        <w:rPr>
          <w:ins w:id="607" w:author="PAULO HENRIQUE GALHARDE CARRASCO" w:date="2019-08-26T14:57:00Z"/>
          <w:b/>
          <w:bCs/>
          <w:color w:val="000000" w:themeColor="text1"/>
          <w:sz w:val="28"/>
          <w:szCs w:val="28"/>
        </w:rPr>
      </w:pPr>
    </w:p>
    <w:p w14:paraId="7B89ED6C" w14:textId="75665266" w:rsidR="00A16237" w:rsidRDefault="00A16237">
      <w:pPr>
        <w:spacing w:before="30" w:after="30"/>
        <w:jc w:val="center"/>
        <w:rPr>
          <w:ins w:id="608" w:author="PAULO HENRIQUE GALHARDE CARRASCO" w:date="2019-08-26T14:57:00Z"/>
          <w:b/>
          <w:bCs/>
          <w:color w:val="000000" w:themeColor="text1"/>
          <w:sz w:val="28"/>
          <w:szCs w:val="28"/>
        </w:rPr>
      </w:pPr>
    </w:p>
    <w:p w14:paraId="71741128" w14:textId="0CC32059" w:rsidR="00A16237" w:rsidRDefault="00A16237">
      <w:pPr>
        <w:spacing w:before="30" w:after="30"/>
        <w:jc w:val="center"/>
        <w:rPr>
          <w:ins w:id="609" w:author="PAULO HENRIQUE GALHARDE CARRASCO" w:date="2019-08-26T14:57:00Z"/>
          <w:b/>
          <w:bCs/>
          <w:color w:val="000000" w:themeColor="text1"/>
          <w:sz w:val="28"/>
          <w:szCs w:val="28"/>
        </w:rPr>
      </w:pPr>
    </w:p>
    <w:p w14:paraId="34BCB0B4" w14:textId="45D3AFF9" w:rsidR="00A16237" w:rsidRDefault="00A16237">
      <w:pPr>
        <w:spacing w:before="30" w:after="30"/>
        <w:jc w:val="center"/>
        <w:rPr>
          <w:ins w:id="610" w:author="PAULO HENRIQUE GALHARDE CARRASCO" w:date="2019-08-26T14:57:00Z"/>
          <w:b/>
          <w:bCs/>
          <w:color w:val="000000" w:themeColor="text1"/>
          <w:sz w:val="28"/>
          <w:szCs w:val="28"/>
        </w:rPr>
      </w:pPr>
    </w:p>
    <w:p w14:paraId="6512C157" w14:textId="1B90174D" w:rsidR="00A16237" w:rsidRDefault="00A16237">
      <w:pPr>
        <w:spacing w:before="30" w:after="30"/>
        <w:jc w:val="center"/>
        <w:rPr>
          <w:ins w:id="611" w:author="PAULO HENRIQUE GALHARDE CARRASCO" w:date="2019-08-26T14:57:00Z"/>
          <w:b/>
          <w:bCs/>
          <w:color w:val="000000" w:themeColor="text1"/>
          <w:sz w:val="28"/>
          <w:szCs w:val="28"/>
        </w:rPr>
      </w:pPr>
    </w:p>
    <w:p w14:paraId="01DA9FA5" w14:textId="3B2B3909" w:rsidR="00A16237" w:rsidRDefault="00A16237">
      <w:pPr>
        <w:spacing w:before="30" w:after="30"/>
        <w:jc w:val="center"/>
        <w:rPr>
          <w:ins w:id="612" w:author="PAULO HENRIQUE GALHARDE CARRASCO" w:date="2019-08-26T14:57:00Z"/>
          <w:b/>
          <w:bCs/>
          <w:color w:val="000000" w:themeColor="text1"/>
          <w:sz w:val="28"/>
          <w:szCs w:val="28"/>
        </w:rPr>
      </w:pPr>
    </w:p>
    <w:p w14:paraId="0437DBAD" w14:textId="6DF33850" w:rsidR="00A16237" w:rsidRDefault="00A16237">
      <w:pPr>
        <w:spacing w:before="30" w:after="30"/>
        <w:jc w:val="center"/>
        <w:rPr>
          <w:ins w:id="613" w:author="PAULO HENRIQUE GALHARDE CARRASCO" w:date="2019-08-26T14:57:00Z"/>
          <w:b/>
          <w:bCs/>
          <w:color w:val="000000" w:themeColor="text1"/>
          <w:sz w:val="28"/>
          <w:szCs w:val="28"/>
        </w:rPr>
      </w:pPr>
    </w:p>
    <w:p w14:paraId="26C4454F" w14:textId="52A39F12" w:rsidR="00A16237" w:rsidRDefault="00A16237">
      <w:pPr>
        <w:spacing w:before="30" w:after="30"/>
        <w:jc w:val="center"/>
        <w:rPr>
          <w:ins w:id="614" w:author="PAULO HENRIQUE GALHARDE CARRASCO" w:date="2019-08-26T14:57:00Z"/>
          <w:b/>
          <w:bCs/>
          <w:color w:val="000000" w:themeColor="text1"/>
          <w:sz w:val="28"/>
          <w:szCs w:val="28"/>
        </w:rPr>
      </w:pPr>
    </w:p>
    <w:p w14:paraId="6A1A584B" w14:textId="0FBA1E86" w:rsidR="00A16237" w:rsidRDefault="00A16237">
      <w:pPr>
        <w:rPr>
          <w:b/>
          <w:bCs/>
          <w:color w:val="000000" w:themeColor="text1"/>
          <w:sz w:val="28"/>
          <w:szCs w:val="28"/>
        </w:rPr>
      </w:pPr>
    </w:p>
    <w:p w14:paraId="018B0CA5" w14:textId="77777777" w:rsidR="00304F41" w:rsidRDefault="00304F41">
      <w:pPr>
        <w:rPr>
          <w:b/>
          <w:bCs/>
          <w:color w:val="000000" w:themeColor="text1"/>
          <w:sz w:val="28"/>
          <w:szCs w:val="28"/>
        </w:rPr>
      </w:pPr>
    </w:p>
    <w:p w14:paraId="4E70C91E" w14:textId="77777777" w:rsidR="00304F41" w:rsidRDefault="00304F41">
      <w:pPr>
        <w:rPr>
          <w:b/>
          <w:bCs/>
          <w:color w:val="000000" w:themeColor="text1"/>
          <w:sz w:val="28"/>
          <w:szCs w:val="28"/>
        </w:rPr>
      </w:pPr>
    </w:p>
    <w:p w14:paraId="57E0600F" w14:textId="77777777" w:rsidR="00304F41" w:rsidRDefault="00304F41">
      <w:pPr>
        <w:rPr>
          <w:b/>
          <w:bCs/>
          <w:color w:val="000000" w:themeColor="text1"/>
          <w:sz w:val="28"/>
          <w:szCs w:val="28"/>
        </w:rPr>
      </w:pPr>
    </w:p>
    <w:p w14:paraId="55D214C9" w14:textId="77777777" w:rsidR="00304F41" w:rsidRDefault="00304F41">
      <w:pPr>
        <w:rPr>
          <w:b/>
          <w:bCs/>
          <w:color w:val="000000" w:themeColor="text1"/>
          <w:sz w:val="28"/>
          <w:szCs w:val="28"/>
        </w:rPr>
      </w:pPr>
    </w:p>
    <w:p w14:paraId="77744E17" w14:textId="77777777" w:rsidR="00304F41" w:rsidDel="001E276D" w:rsidRDefault="00304F41">
      <w:pPr>
        <w:spacing w:before="30" w:after="30"/>
        <w:jc w:val="center"/>
        <w:rPr>
          <w:ins w:id="615" w:author="PAULO HENRIQUE GALHARDE CARRASCO" w:date="2019-08-26T18:52:00Z"/>
          <w:del w:id="616" w:author="Paulo galharde" w:date="2019-09-22T15:02:00Z"/>
          <w:b/>
          <w:bCs/>
          <w:color w:val="000000" w:themeColor="text1"/>
          <w:sz w:val="28"/>
          <w:szCs w:val="28"/>
        </w:rPr>
      </w:pPr>
    </w:p>
    <w:p w14:paraId="5C288656" w14:textId="77777777" w:rsidR="003B713A" w:rsidDel="001E276D" w:rsidRDefault="003B713A">
      <w:pPr>
        <w:spacing w:before="30" w:after="30"/>
        <w:jc w:val="center"/>
        <w:rPr>
          <w:ins w:id="617" w:author="PAULO HENRIQUE GALHARDE CARRASCO" w:date="2019-08-26T14:57:00Z"/>
          <w:del w:id="618" w:author="Paulo galharde" w:date="2019-09-22T15:02:00Z"/>
          <w:b/>
          <w:bCs/>
          <w:color w:val="000000" w:themeColor="text1"/>
          <w:sz w:val="28"/>
          <w:szCs w:val="28"/>
        </w:rPr>
      </w:pPr>
    </w:p>
    <w:p w14:paraId="4D61F186" w14:textId="1E5D86BF" w:rsidR="2869DE73" w:rsidDel="00A05B9B" w:rsidRDefault="2869DE73">
      <w:pPr>
        <w:jc w:val="center"/>
        <w:rPr>
          <w:del w:id="619" w:author="PAULO HENRIQUE GALHARDE CARRASCO" w:date="2019-08-26T18:18:00Z"/>
          <w:b/>
          <w:bCs/>
          <w:rPrChange w:id="620" w:author="Guest User" w:date="2019-08-26T12:58:00Z">
            <w:rPr>
              <w:del w:id="621" w:author="PAULO HENRIQUE GALHARDE CARRASCO" w:date="2019-08-26T18:18:00Z"/>
            </w:rPr>
          </w:rPrChange>
        </w:rPr>
        <w:pPrChange w:id="622" w:author="Guest User" w:date="2019-08-26T12:58:00Z">
          <w:pPr/>
        </w:pPrChange>
      </w:pPr>
    </w:p>
    <w:p w14:paraId="70F5141B" w14:textId="3624EEDA" w:rsidR="03D92114" w:rsidDel="00A05B9B" w:rsidRDefault="03D92114">
      <w:pPr>
        <w:jc w:val="center"/>
        <w:rPr>
          <w:ins w:id="623" w:author="Guest User" w:date="2019-08-26T14:04:00Z"/>
          <w:del w:id="624" w:author="PAULO HENRIQUE GALHARDE CARRASCO" w:date="2019-08-26T18:18:00Z"/>
          <w:b/>
          <w:bCs/>
          <w:rPrChange w:id="625" w:author="Guest User" w:date="2019-08-26T14:04:00Z">
            <w:rPr>
              <w:ins w:id="626" w:author="Guest User" w:date="2019-08-26T14:04:00Z"/>
              <w:del w:id="627" w:author="PAULO HENRIQUE GALHARDE CARRASCO" w:date="2019-08-26T18:18:00Z"/>
            </w:rPr>
          </w:rPrChange>
        </w:rPr>
        <w:pPrChange w:id="628" w:author="Guest User" w:date="2019-08-26T14:04:00Z">
          <w:pPr/>
        </w:pPrChange>
      </w:pPr>
    </w:p>
    <w:p w14:paraId="681FF83F" w14:textId="2B6A0390" w:rsidR="307B24C8" w:rsidRDefault="307B24C8">
      <w:pPr>
        <w:rPr>
          <w:ins w:id="629" w:author="Guest User" w:date="2019-08-26T12:58:00Z"/>
          <w:b/>
          <w:bCs/>
          <w:rPrChange w:id="630" w:author="Guest User" w:date="2019-08-26T12:58:00Z">
            <w:rPr>
              <w:ins w:id="631" w:author="Guest User" w:date="2019-08-26T12:58:00Z"/>
            </w:rPr>
          </w:rPrChange>
        </w:rPr>
      </w:pPr>
    </w:p>
    <w:p w14:paraId="6A80668C" w14:textId="2F774FEE" w:rsidR="6A7D1FE1" w:rsidDel="001E276D" w:rsidRDefault="6A7D1FE1">
      <w:pPr>
        <w:jc w:val="center"/>
        <w:rPr>
          <w:ins w:id="632" w:author="Guest User" w:date="2019-09-09T11:26:00Z"/>
          <w:del w:id="633" w:author="Paulo galharde" w:date="2019-09-22T15:02:00Z"/>
          <w:b/>
          <w:bCs/>
          <w:rPrChange w:id="634" w:author="Guest User" w:date="2019-09-09T11:26:00Z">
            <w:rPr>
              <w:ins w:id="635" w:author="Guest User" w:date="2019-09-09T11:26:00Z"/>
              <w:del w:id="636" w:author="Paulo galharde" w:date="2019-09-22T15:02:00Z"/>
            </w:rPr>
          </w:rPrChange>
        </w:rPr>
        <w:pPrChange w:id="637" w:author="Guest User" w:date="2019-09-09T11:26:00Z">
          <w:pPr/>
        </w:pPrChange>
      </w:pPr>
    </w:p>
    <w:p w14:paraId="7EB08645" w14:textId="11E966AE" w:rsidR="6A7D1FE1" w:rsidRDefault="6A7D1FE1">
      <w:pPr>
        <w:rPr>
          <w:ins w:id="638" w:author="Guest User" w:date="2019-09-09T11:26:00Z"/>
          <w:b/>
          <w:bCs/>
          <w:rPrChange w:id="639" w:author="Guest User" w:date="2019-09-09T11:26:00Z">
            <w:rPr>
              <w:ins w:id="640" w:author="Guest User" w:date="2019-09-09T11:26:00Z"/>
            </w:rPr>
          </w:rPrChange>
        </w:rPr>
      </w:pPr>
    </w:p>
    <w:p w14:paraId="2DC5610B" w14:textId="34232302" w:rsidR="6A7D1FE1" w:rsidRPr="005A0E08" w:rsidRDefault="4697A1F9" w:rsidP="005A0E08">
      <w:pPr>
        <w:pStyle w:val="RESUMO2"/>
        <w:rPr>
          <w:rFonts w:eastAsia="Arial"/>
          <w:rPrChange w:id="641" w:author="PAULO HENRIQUE GALHARDE CARRASCO" w:date="2019-10-14T21:25:00Z">
            <w:rPr/>
          </w:rPrChange>
        </w:rPr>
      </w:pPr>
      <w:bookmarkStart w:id="642" w:name="RESUMO"/>
      <w:ins w:id="643" w:author="Guest User" w:date="2019-09-09T11:40:00Z">
        <w:r w:rsidRPr="005A0E08">
          <w:lastRenderedPageBreak/>
          <w:t>RESUMO</w:t>
        </w:r>
      </w:ins>
    </w:p>
    <w:bookmarkEnd w:id="642"/>
    <w:p w14:paraId="18AB5E57" w14:textId="2FAB9D54" w:rsidR="1FD4F104" w:rsidDel="00644A4A" w:rsidRDefault="1FD4F104">
      <w:pPr>
        <w:spacing w:before="30" w:after="30" w:line="240" w:lineRule="auto"/>
        <w:jc w:val="center"/>
        <w:rPr>
          <w:del w:id="644" w:author="Guest User" w:date="2019-09-09T11:40:00Z"/>
          <w:rFonts w:eastAsia="Arial" w:cs="Arial"/>
          <w:b/>
          <w:bCs/>
        </w:rPr>
      </w:pPr>
    </w:p>
    <w:p w14:paraId="65BF6619" w14:textId="77777777" w:rsidR="00644A4A" w:rsidRDefault="00644A4A">
      <w:pPr>
        <w:jc w:val="center"/>
        <w:rPr>
          <w:ins w:id="645" w:author="PAULO HENRIQUE GALHARDE CARRASCO" w:date="2019-10-07T22:25:00Z"/>
          <w:rFonts w:eastAsia="Arial" w:cs="Arial"/>
          <w:b/>
          <w:bCs/>
          <w:rPrChange w:id="646" w:author="Guest User" w:date="2019-09-09T11:28:00Z">
            <w:rPr>
              <w:ins w:id="647" w:author="PAULO HENRIQUE GALHARDE CARRASCO" w:date="2019-10-07T22:25:00Z"/>
            </w:rPr>
          </w:rPrChange>
        </w:rPr>
        <w:pPrChange w:id="648" w:author="Guest User" w:date="2019-09-09T11:37:00Z">
          <w:pPr/>
        </w:pPrChange>
      </w:pPr>
    </w:p>
    <w:p w14:paraId="57DB44FB" w14:textId="2F72925F" w:rsidR="6A7D1FE1" w:rsidDel="52F7588A" w:rsidRDefault="6A7D1FE1">
      <w:pPr>
        <w:jc w:val="center"/>
        <w:rPr>
          <w:del w:id="649" w:author="Guest User" w:date="2019-09-09T11:29:00Z"/>
          <w:rFonts w:eastAsia="Arial" w:cs="Arial"/>
          <w:b/>
          <w:bCs/>
          <w:sz w:val="22"/>
          <w:szCs w:val="22"/>
          <w:rPrChange w:id="650" w:author="Guest User" w:date="2019-08-26T12:58:00Z">
            <w:rPr>
              <w:del w:id="651" w:author="Guest User" w:date="2019-09-09T11:29:00Z"/>
            </w:rPr>
          </w:rPrChange>
        </w:rPr>
        <w:pPrChange w:id="652" w:author="Guest User" w:date="2019-09-09T11:29:00Z">
          <w:pPr/>
        </w:pPrChange>
      </w:pPr>
    </w:p>
    <w:p w14:paraId="173734DD" w14:textId="1C410451" w:rsidR="00C229CE" w:rsidRPr="00161431" w:rsidDel="579BB2CE" w:rsidRDefault="00DF661F">
      <w:pPr>
        <w:jc w:val="center"/>
        <w:rPr>
          <w:del w:id="653" w:author="Guest User" w:date="2019-09-09T11:27:00Z"/>
          <w:b/>
          <w:rPrChange w:id="654" w:author="PAULO HENRIQUE GALHARDE CARRASCO" w:date="2019-08-26T16:23:00Z">
            <w:rPr>
              <w:del w:id="655" w:author="Guest User" w:date="2019-09-09T11:27:00Z"/>
            </w:rPr>
          </w:rPrChange>
        </w:rPr>
        <w:pPrChange w:id="656" w:author="PAULO HENRIQUE GALHARDE CARRASCO" w:date="2019-08-26T16:23:00Z">
          <w:pPr>
            <w:spacing w:before="30" w:after="30"/>
            <w:jc w:val="center"/>
          </w:pPr>
        </w:pPrChange>
      </w:pPr>
      <w:ins w:id="657" w:author="PAULO HENRIQUE GALHARDE CARRASCO" w:date="2019-08-26T15:18:00Z">
        <w:del w:id="658" w:author="Guest User" w:date="2019-09-09T11:29:00Z">
          <w:r w:rsidRPr="579BB2CE" w:rsidDel="5481DA47">
            <w:rPr>
              <w:b/>
              <w:bCs/>
              <w:rPrChange w:id="659" w:author="Guest User" w:date="2019-09-09T11:27:00Z">
                <w:rPr>
                  <w:b/>
                  <w:bCs/>
                  <w:color w:val="000000" w:themeColor="text1"/>
                  <w:sz w:val="28"/>
                  <w:szCs w:val="28"/>
                </w:rPr>
              </w:rPrChange>
            </w:rPr>
            <w:delText>RESUMO</w:delText>
          </w:r>
        </w:del>
      </w:ins>
    </w:p>
    <w:p w14:paraId="4545AC74" w14:textId="0E904CA4" w:rsidR="2CCC2B4A" w:rsidDel="579BB2CE" w:rsidRDefault="2CCC2B4A">
      <w:pPr>
        <w:spacing w:before="30" w:after="30"/>
        <w:jc w:val="center"/>
        <w:rPr>
          <w:del w:id="660" w:author="Guest User" w:date="2019-09-09T11:27:00Z"/>
          <w:b/>
          <w:bCs/>
          <w:color w:val="000000" w:themeColor="text1"/>
          <w:rPrChange w:id="661" w:author="Guest User" w:date="2019-08-26T11:41:00Z">
            <w:rPr>
              <w:del w:id="662" w:author="Guest User" w:date="2019-09-09T11:27:00Z"/>
            </w:rPr>
          </w:rPrChange>
        </w:rPr>
        <w:pPrChange w:id="663" w:author="Guest User" w:date="2019-08-26T11:41:00Z">
          <w:pPr/>
        </w:pPrChange>
      </w:pPr>
    </w:p>
    <w:p w14:paraId="4CF1E8E1" w14:textId="5645DE02" w:rsidR="2CCC2B4A" w:rsidRDefault="2CCC2B4A">
      <w:pPr>
        <w:spacing w:before="30" w:after="30"/>
        <w:jc w:val="center"/>
        <w:rPr>
          <w:del w:id="664" w:author="Guest User" w:date="2019-08-26T13:23:00Z"/>
          <w:b/>
          <w:bCs/>
          <w:color w:val="000000" w:themeColor="text1"/>
          <w:rPrChange w:id="665" w:author="Guest User" w:date="2019-08-26T11:41:00Z">
            <w:rPr>
              <w:del w:id="666" w:author="Guest User" w:date="2019-08-26T13:23:00Z"/>
            </w:rPr>
          </w:rPrChange>
        </w:rPr>
        <w:pPrChange w:id="667" w:author="Guest User" w:date="2019-08-26T11:41:00Z">
          <w:pPr/>
        </w:pPrChange>
      </w:pPr>
    </w:p>
    <w:p w14:paraId="073E6F08" w14:textId="77777777" w:rsidR="00D653FC" w:rsidRDefault="00D653FC">
      <w:pPr>
        <w:spacing w:before="30" w:after="30"/>
        <w:jc w:val="center"/>
        <w:rPr>
          <w:ins w:id="668" w:author="PAULO HENRIQUE GALHARDE CARRASCO" w:date="2019-08-26T15:19:00Z"/>
          <w:del w:id="669" w:author="Guest User" w:date="2019-08-26T13:23:00Z"/>
          <w:b/>
          <w:bCs/>
          <w:color w:val="000000" w:themeColor="text1"/>
        </w:rPr>
      </w:pPr>
    </w:p>
    <w:p w14:paraId="183E7689" w14:textId="77777777" w:rsidR="00D653FC" w:rsidRDefault="00D653FC">
      <w:pPr>
        <w:spacing w:before="30" w:after="30"/>
        <w:jc w:val="center"/>
        <w:rPr>
          <w:ins w:id="670" w:author="PAULO HENRIQUE GALHARDE CARRASCO" w:date="2019-08-26T15:19:00Z"/>
          <w:del w:id="671" w:author="Guest User" w:date="2019-08-26T13:23:00Z"/>
          <w:b/>
          <w:bCs/>
          <w:color w:val="000000" w:themeColor="text1"/>
        </w:rPr>
      </w:pPr>
    </w:p>
    <w:p w14:paraId="53CDD5E4" w14:textId="5CD5B08C" w:rsidR="00D653FC" w:rsidDel="00A05B9B" w:rsidRDefault="00D653FC">
      <w:pPr>
        <w:spacing w:before="30" w:after="30"/>
        <w:jc w:val="center"/>
        <w:rPr>
          <w:del w:id="672" w:author="PAULO HENRIQUE GALHARDE CARRASCO" w:date="2019-08-26T18:18:00Z"/>
          <w:b/>
          <w:bCs/>
          <w:color w:val="000000" w:themeColor="text1"/>
          <w:rPrChange w:id="673" w:author="Guest User" w:date="2019-08-26T13:23:00Z">
            <w:rPr>
              <w:del w:id="674" w:author="PAULO HENRIQUE GALHARDE CARRASCO" w:date="2019-08-26T18:18:00Z"/>
            </w:rPr>
          </w:rPrChange>
        </w:rPr>
      </w:pPr>
    </w:p>
    <w:p w14:paraId="34EEDBAD" w14:textId="5CD5B08C" w:rsidR="00D653FC" w:rsidDel="00A05B9B" w:rsidRDefault="00D653FC">
      <w:pPr>
        <w:spacing w:before="30" w:after="30"/>
        <w:jc w:val="center"/>
        <w:rPr>
          <w:del w:id="675" w:author="PAULO HENRIQUE GALHARDE CARRASCO" w:date="2019-08-26T18:18:00Z"/>
          <w:b/>
          <w:bCs/>
          <w:color w:val="000000" w:themeColor="text1"/>
          <w:rPrChange w:id="676" w:author="Guest User" w:date="2019-08-26T13:23:00Z">
            <w:rPr>
              <w:del w:id="677" w:author="PAULO HENRIQUE GALHARDE CARRASCO" w:date="2019-08-26T18:18:00Z"/>
            </w:rPr>
          </w:rPrChange>
        </w:rPr>
      </w:pPr>
    </w:p>
    <w:p w14:paraId="32E4BA1C" w14:textId="5CD5B08C" w:rsidR="009B2838" w:rsidRPr="009B2838" w:rsidDel="579BB2CE" w:rsidRDefault="009B2838">
      <w:pPr>
        <w:spacing w:before="30" w:after="30"/>
        <w:rPr>
          <w:del w:id="678" w:author="Guest User" w:date="2019-09-09T11:27:00Z"/>
          <w:b/>
          <w:bCs/>
          <w:color w:val="000000" w:themeColor="text1"/>
          <w:rPrChange w:id="679" w:author="Guest User" w:date="2019-08-26T13:23:00Z">
            <w:rPr>
              <w:del w:id="680" w:author="Guest User" w:date="2019-09-09T11:27:00Z"/>
            </w:rPr>
          </w:rPrChange>
        </w:rPr>
        <w:pPrChange w:id="681" w:author="PAULO HENRIQUE GALHARDE CARRASCO" w:date="2019-08-26T18:18:00Z">
          <w:pPr>
            <w:spacing w:before="30" w:after="30"/>
            <w:jc w:val="center"/>
          </w:pPr>
        </w:pPrChange>
      </w:pPr>
    </w:p>
    <w:p w14:paraId="57CB3671" w14:textId="36CD4940" w:rsidR="1FD4F104" w:rsidRDefault="1FD4F104">
      <w:pPr>
        <w:spacing w:before="30" w:after="30" w:line="240" w:lineRule="auto"/>
        <w:jc w:val="center"/>
        <w:rPr>
          <w:ins w:id="682" w:author="Guest User" w:date="2019-09-09T11:36:00Z"/>
          <w:b/>
          <w:bCs/>
          <w:rPrChange w:id="683" w:author="Guest User" w:date="2019-09-09T11:36:00Z">
            <w:rPr>
              <w:ins w:id="684" w:author="Guest User" w:date="2019-09-09T11:36:00Z"/>
            </w:rPr>
          </w:rPrChange>
        </w:rPr>
        <w:pPrChange w:id="685" w:author="Guest User" w:date="2019-09-09T11:36:00Z">
          <w:pPr/>
        </w:pPrChange>
      </w:pPr>
    </w:p>
    <w:p w14:paraId="0996DDE3" w14:textId="68FD5671" w:rsidR="479AD759" w:rsidRDefault="479AD759">
      <w:pPr>
        <w:spacing w:before="30" w:after="30" w:line="240" w:lineRule="auto"/>
        <w:ind w:firstLine="708"/>
        <w:jc w:val="right"/>
        <w:rPr>
          <w:b/>
          <w:bCs/>
          <w:rPrChange w:id="686" w:author="Guest User" w:date="2019-09-09T11:41:00Z">
            <w:rPr/>
          </w:rPrChange>
        </w:rPr>
        <w:pPrChange w:id="687" w:author="PAULO HENRIQUE GALHARDE CARRASCO" w:date="2019-10-07T22:25:00Z">
          <w:pPr/>
        </w:pPrChange>
      </w:pPr>
    </w:p>
    <w:p w14:paraId="7B176FC1" w14:textId="47F6F8CB" w:rsidR="479AD759" w:rsidDel="2C458FBA" w:rsidRDefault="479AD759">
      <w:pPr>
        <w:spacing w:before="30" w:after="30" w:line="240" w:lineRule="auto"/>
        <w:jc w:val="center"/>
        <w:rPr>
          <w:del w:id="688" w:author="Guest User" w:date="2019-09-09T11:40:00Z"/>
          <w:b/>
          <w:bCs/>
          <w:rPrChange w:id="689" w:author="Guest User" w:date="2019-09-09T11:36:00Z">
            <w:rPr>
              <w:del w:id="690" w:author="Guest User" w:date="2019-09-09T11:40:00Z"/>
            </w:rPr>
          </w:rPrChange>
        </w:rPr>
        <w:pPrChange w:id="691" w:author="Guest User" w:date="2019-09-09T11:36:00Z">
          <w:pPr/>
        </w:pPrChange>
      </w:pPr>
    </w:p>
    <w:p w14:paraId="163E559D" w14:textId="5379B3B5" w:rsidR="00A05B9B" w:rsidRDefault="2D5CCCCA">
      <w:pPr>
        <w:spacing w:before="30" w:line="240" w:lineRule="auto"/>
        <w:rPr>
          <w:rFonts w:eastAsia="Arial" w:cs="Arial"/>
          <w:rPrChange w:id="692" w:author="Guest User" w:date="2019-09-09T11:42:00Z">
            <w:rPr/>
          </w:rPrChange>
        </w:rPr>
        <w:pPrChange w:id="693" w:author="Guest User" w:date="2019-09-09T11:42:00Z">
          <w:pPr/>
        </w:pPrChange>
      </w:pPr>
      <w:ins w:id="694" w:author="Guest User" w:date="2019-08-26T12:43:00Z">
        <w:del w:id="695" w:author="PAULO HENRIQUE GALHARDE CARRASCO" w:date="2019-10-14T21:32:00Z">
          <w:r w:rsidRPr="52F7588A" w:rsidDel="00597B66">
            <w:rPr>
              <w:rFonts w:eastAsia="Arial" w:cs="Arial"/>
              <w:rPrChange w:id="696" w:author="Guest User" w:date="2019-09-09T11:29:00Z">
                <w:rPr/>
              </w:rPrChange>
            </w:rPr>
            <w:delText>Este</w:delText>
          </w:r>
        </w:del>
      </w:ins>
      <w:ins w:id="697" w:author="PAULO HENRIQUE GALHARDE CARRASCO" w:date="2019-10-14T21:32:00Z">
        <w:r w:rsidR="00597B66">
          <w:rPr>
            <w:rFonts w:eastAsia="Arial" w:cs="Arial"/>
          </w:rPr>
          <w:t>O</w:t>
        </w:r>
      </w:ins>
      <w:ins w:id="698" w:author="PAULO HENRIQUE GALHARDE CARRASCO" w:date="2019-10-14T21:33:00Z">
        <w:r w:rsidR="0086798D">
          <w:rPr>
            <w:rFonts w:eastAsia="Arial" w:cs="Arial"/>
          </w:rPr>
          <w:t xml:space="preserve"> atual</w:t>
        </w:r>
      </w:ins>
      <w:ins w:id="699" w:author="Guest User" w:date="2019-08-26T12:43:00Z">
        <w:r w:rsidRPr="52F7588A">
          <w:rPr>
            <w:rFonts w:eastAsia="Arial" w:cs="Arial"/>
            <w:rPrChange w:id="700" w:author="Guest User" w:date="2019-09-09T11:29:00Z">
              <w:rPr/>
            </w:rPrChange>
          </w:rPr>
          <w:t xml:space="preserve"> projeto de pesquisa </w:t>
        </w:r>
      </w:ins>
      <w:ins w:id="701" w:author="PAULO HENRIQUE GALHARDE CARRASCO" w:date="2019-10-14T21:33:00Z">
        <w:r w:rsidR="0086798D">
          <w:rPr>
            <w:rFonts w:eastAsia="Arial" w:cs="Arial"/>
          </w:rPr>
          <w:t xml:space="preserve">tem como objetivo </w:t>
        </w:r>
        <w:r w:rsidR="00EC5613">
          <w:rPr>
            <w:rFonts w:eastAsia="Arial" w:cs="Arial"/>
          </w:rPr>
          <w:t xml:space="preserve">o </w:t>
        </w:r>
      </w:ins>
      <w:ins w:id="702" w:author="Guest User" w:date="2019-08-26T12:43:00Z">
        <w:del w:id="703" w:author="PAULO HENRIQUE GALHARDE CARRASCO" w:date="2019-10-14T21:33:00Z">
          <w:r w:rsidR="3AE527C5" w:rsidRPr="52F7588A" w:rsidDel="0086798D">
            <w:rPr>
              <w:rFonts w:eastAsia="Arial" w:cs="Arial"/>
              <w:rPrChange w:id="704" w:author="Guest User" w:date="2019-09-09T11:29:00Z">
                <w:rPr/>
              </w:rPrChange>
            </w:rPr>
            <w:delText xml:space="preserve">foi </w:delText>
          </w:r>
          <w:r w:rsidR="3AE527C5" w:rsidRPr="52F7588A" w:rsidDel="00EC5613">
            <w:rPr>
              <w:rFonts w:eastAsia="Arial" w:cs="Arial"/>
              <w:rPrChange w:id="705" w:author="Guest User" w:date="2019-09-09T11:29:00Z">
                <w:rPr/>
              </w:rPrChange>
            </w:rPr>
            <w:delText>desenvolvido</w:delText>
          </w:r>
        </w:del>
      </w:ins>
      <w:ins w:id="706" w:author="PAULO HENRIQUE GALHARDE CARRASCO" w:date="2019-10-14T21:33:00Z">
        <w:r w:rsidR="00EC5613">
          <w:rPr>
            <w:rFonts w:eastAsia="Arial" w:cs="Arial"/>
          </w:rPr>
          <w:t>desenvolvimento de um software</w:t>
        </w:r>
      </w:ins>
      <w:ins w:id="707" w:author="Guest User" w:date="2019-08-26T12:43:00Z">
        <w:r w:rsidR="3AE527C5" w:rsidRPr="52F7588A">
          <w:rPr>
            <w:rFonts w:eastAsia="Arial" w:cs="Arial"/>
            <w:rPrChange w:id="708" w:author="Guest User" w:date="2019-09-09T11:29:00Z">
              <w:rPr/>
            </w:rPrChange>
          </w:rPr>
          <w:t xml:space="preserve"> para </w:t>
        </w:r>
        <w:del w:id="709" w:author="PAULO HENRIQUE GALHARDE CARRASCO" w:date="2019-10-14T21:35:00Z">
          <w:r w:rsidR="3AE527C5" w:rsidRPr="52F7588A" w:rsidDel="00165630">
            <w:rPr>
              <w:rFonts w:eastAsia="Arial" w:cs="Arial"/>
              <w:rPrChange w:id="710" w:author="Guest User" w:date="2019-09-09T11:29:00Z">
                <w:rPr/>
              </w:rPrChange>
            </w:rPr>
            <w:delText>mostrar</w:delText>
          </w:r>
        </w:del>
      </w:ins>
      <w:ins w:id="711" w:author="PAULO HENRIQUE GALHARDE CARRASCO" w:date="2019-10-14T21:35:00Z">
        <w:r w:rsidR="00165630">
          <w:rPr>
            <w:rFonts w:eastAsia="Arial" w:cs="Arial"/>
          </w:rPr>
          <w:t>de</w:t>
        </w:r>
        <w:r w:rsidR="00165630" w:rsidRPr="00B30ABB">
          <w:rPr>
            <w:rFonts w:eastAsia="Arial" w:cs="Arial"/>
          </w:rPr>
          <w:t>mon</w:t>
        </w:r>
        <w:r w:rsidR="00165630">
          <w:rPr>
            <w:rFonts w:eastAsia="Arial" w:cs="Arial"/>
          </w:rPr>
          <w:t>s</w:t>
        </w:r>
        <w:r w:rsidR="00165630" w:rsidRPr="00B30ABB">
          <w:rPr>
            <w:rFonts w:eastAsia="Arial" w:cs="Arial"/>
          </w:rPr>
          <w:t>trar</w:t>
        </w:r>
      </w:ins>
      <w:ins w:id="712" w:author="Guest User" w:date="2019-08-26T12:43:00Z">
        <w:r w:rsidR="3AE527C5" w:rsidRPr="52F7588A">
          <w:rPr>
            <w:rFonts w:eastAsia="Arial" w:cs="Arial"/>
            <w:rPrChange w:id="713" w:author="Guest User" w:date="2019-09-09T11:29:00Z">
              <w:rPr/>
            </w:rPrChange>
          </w:rPr>
          <w:t xml:space="preserve"> e ajudar na prevenção e tratamento de distúrbios osteomusculares em profissionais na </w:t>
        </w:r>
      </w:ins>
      <w:ins w:id="714" w:author="Guest User" w:date="2019-08-26T12:44:00Z">
        <w:r w:rsidR="7B184BE7" w:rsidRPr="52F7588A">
          <w:rPr>
            <w:rFonts w:eastAsia="Arial" w:cs="Arial"/>
            <w:rPrChange w:id="715" w:author="Guest User" w:date="2019-09-09T11:29:00Z">
              <w:rPr/>
            </w:rPrChange>
          </w:rPr>
          <w:t>á</w:t>
        </w:r>
      </w:ins>
      <w:ins w:id="716" w:author="Guest User" w:date="2019-08-26T12:43:00Z">
        <w:r w:rsidR="3AE527C5" w:rsidRPr="52F7588A">
          <w:rPr>
            <w:rFonts w:eastAsia="Arial" w:cs="Arial"/>
            <w:rPrChange w:id="717" w:author="Guest User" w:date="2019-09-09T11:29:00Z">
              <w:rPr/>
            </w:rPrChange>
          </w:rPr>
          <w:t xml:space="preserve">rea de tecnologia; </w:t>
        </w:r>
      </w:ins>
      <w:ins w:id="718" w:author="PAULO HENRIQUE GALHARDE CARRASCO" w:date="2019-10-14T21:35:00Z">
        <w:r w:rsidR="004876BA">
          <w:rPr>
            <w:rFonts w:eastAsia="Arial" w:cs="Arial"/>
          </w:rPr>
          <w:t>nesse contexto é</w:t>
        </w:r>
      </w:ins>
      <w:ins w:id="719" w:author="Guest User" w:date="2019-08-26T12:45:00Z">
        <w:del w:id="720" w:author="PAULO HENRIQUE GALHARDE CARRASCO" w:date="2019-10-14T21:35:00Z">
          <w:r w:rsidR="17D77135" w:rsidRPr="52F7588A" w:rsidDel="004876BA">
            <w:rPr>
              <w:rFonts w:eastAsia="Arial" w:cs="Arial"/>
              <w:rPrChange w:id="721" w:author="Guest User" w:date="2019-09-09T11:29:00Z">
                <w:rPr/>
              </w:rPrChange>
            </w:rPr>
            <w:delText>n</w:delText>
          </w:r>
        </w:del>
      </w:ins>
      <w:ins w:id="722" w:author="Guest User" w:date="2019-08-26T12:43:00Z">
        <w:del w:id="723" w:author="PAULO HENRIQUE GALHARDE CARRASCO" w:date="2019-10-14T21:35:00Z">
          <w:r w:rsidR="3AE527C5" w:rsidRPr="52F7588A" w:rsidDel="004876BA">
            <w:rPr>
              <w:rFonts w:eastAsia="Arial" w:cs="Arial"/>
              <w:rPrChange w:id="724" w:author="Guest User" w:date="2019-09-09T11:29:00Z">
                <w:rPr/>
              </w:rPrChange>
            </w:rPr>
            <w:delText>ele é</w:delText>
          </w:r>
        </w:del>
        <w:r w:rsidR="3AE527C5" w:rsidRPr="52F7588A">
          <w:rPr>
            <w:rFonts w:eastAsia="Arial" w:cs="Arial"/>
            <w:rPrChange w:id="725" w:author="Guest User" w:date="2019-09-09T11:29:00Z">
              <w:rPr/>
            </w:rPrChange>
          </w:rPr>
          <w:t xml:space="preserve"> apresentado um sistema</w:t>
        </w:r>
      </w:ins>
      <w:r w:rsidR="00323E8B">
        <w:rPr>
          <w:rFonts w:eastAsia="Arial" w:cs="Arial"/>
        </w:rPr>
        <w:t xml:space="preserve"> mobile</w:t>
      </w:r>
      <w:ins w:id="726" w:author="Guest User" w:date="2019-08-26T12:43:00Z">
        <w:r w:rsidR="3AE527C5" w:rsidRPr="52F7588A">
          <w:rPr>
            <w:rFonts w:eastAsia="Arial" w:cs="Arial"/>
            <w:rPrChange w:id="727" w:author="Guest User" w:date="2019-09-09T11:29:00Z">
              <w:rPr/>
            </w:rPrChange>
          </w:rPr>
          <w:t xml:space="preserve"> que</w:t>
        </w:r>
      </w:ins>
      <w:r w:rsidR="00323E8B">
        <w:rPr>
          <w:rFonts w:eastAsia="Arial" w:cs="Arial"/>
        </w:rPr>
        <w:t xml:space="preserve"> informa o usuário sobre tais distúrbios e o instruí a evitar, prevenir e tratá-los,</w:t>
      </w:r>
      <w:ins w:id="728" w:author="Guest User" w:date="2019-08-26T12:43:00Z">
        <w:r w:rsidR="3AE527C5" w:rsidRPr="52F7588A">
          <w:rPr>
            <w:rFonts w:eastAsia="Arial" w:cs="Arial"/>
            <w:rPrChange w:id="729" w:author="Guest User" w:date="2019-09-09T11:29:00Z">
              <w:rPr/>
            </w:rPrChange>
          </w:rPr>
          <w:t xml:space="preserve"> monitora</w:t>
        </w:r>
      </w:ins>
      <w:r w:rsidR="00323E8B">
        <w:rPr>
          <w:rFonts w:eastAsia="Arial" w:cs="Arial"/>
        </w:rPr>
        <w:t>ndo</w:t>
      </w:r>
      <w:ins w:id="730" w:author="Guest User" w:date="2019-08-26T12:43:00Z">
        <w:r w:rsidR="3AE527C5" w:rsidRPr="52F7588A">
          <w:rPr>
            <w:rFonts w:eastAsia="Arial" w:cs="Arial"/>
            <w:rPrChange w:id="731" w:author="Guest User" w:date="2019-09-09T11:29:00Z">
              <w:rPr/>
            </w:rPrChange>
          </w:rPr>
          <w:t xml:space="preserve"> o tempo de uso do profissional no computador e emit</w:t>
        </w:r>
      </w:ins>
      <w:r w:rsidR="00323E8B">
        <w:rPr>
          <w:rFonts w:eastAsia="Arial" w:cs="Arial"/>
        </w:rPr>
        <w:t>indo</w:t>
      </w:r>
      <w:ins w:id="732" w:author="Guest User" w:date="2019-08-26T12:43:00Z">
        <w:r w:rsidR="3AE527C5" w:rsidRPr="52F7588A">
          <w:rPr>
            <w:rFonts w:eastAsia="Arial" w:cs="Arial"/>
            <w:rPrChange w:id="733" w:author="Guest User" w:date="2019-09-09T11:29:00Z">
              <w:rPr/>
            </w:rPrChange>
          </w:rPr>
          <w:t xml:space="preserve"> um alerta para um breve descanso ou alongamento dos m</w:t>
        </w:r>
      </w:ins>
      <w:ins w:id="734" w:author="Guest User" w:date="2019-08-26T12:44:00Z">
        <w:r w:rsidR="0F2E0694" w:rsidRPr="52F7588A">
          <w:rPr>
            <w:rFonts w:eastAsia="Arial" w:cs="Arial"/>
            <w:rPrChange w:id="735" w:author="Guest User" w:date="2019-09-09T11:29:00Z">
              <w:rPr/>
            </w:rPrChange>
          </w:rPr>
          <w:t>ú</w:t>
        </w:r>
      </w:ins>
      <w:ins w:id="736" w:author="Guest User" w:date="2019-08-26T12:43:00Z">
        <w:r w:rsidR="3AE527C5" w:rsidRPr="52F7588A">
          <w:rPr>
            <w:rFonts w:eastAsia="Arial" w:cs="Arial"/>
            <w:rPrChange w:id="737" w:author="Guest User" w:date="2019-09-09T11:29:00Z">
              <w:rPr/>
            </w:rPrChange>
          </w:rPr>
          <w:t xml:space="preserve">sculos. Para a </w:t>
        </w:r>
        <w:del w:id="738" w:author="PAULO HENRIQUE GALHARDE CARRASCO" w:date="2019-10-14T21:35:00Z">
          <w:r w:rsidR="3AE527C5" w:rsidRPr="52F7588A" w:rsidDel="00165630">
            <w:rPr>
              <w:rFonts w:eastAsia="Arial" w:cs="Arial"/>
              <w:rPrChange w:id="739" w:author="Guest User" w:date="2019-09-09T11:29:00Z">
                <w:rPr/>
              </w:rPrChange>
            </w:rPr>
            <w:delText>realização</w:delText>
          </w:r>
        </w:del>
      </w:ins>
      <w:ins w:id="740" w:author="PAULO HENRIQUE GALHARDE CARRASCO" w:date="2019-10-14T21:35:00Z">
        <w:r w:rsidR="00165630">
          <w:rPr>
            <w:rFonts w:eastAsia="Arial" w:cs="Arial"/>
          </w:rPr>
          <w:t>concepção</w:t>
        </w:r>
      </w:ins>
      <w:ins w:id="741" w:author="Guest User" w:date="2019-08-26T12:43:00Z">
        <w:r w:rsidR="3AE527C5" w:rsidRPr="52F7588A">
          <w:rPr>
            <w:rFonts w:eastAsia="Arial" w:cs="Arial"/>
            <w:rPrChange w:id="742" w:author="Guest User" w:date="2019-09-09T11:29:00Z">
              <w:rPr/>
            </w:rPrChange>
          </w:rPr>
          <w:t xml:space="preserve"> desse projeto foi utilizado artigos m</w:t>
        </w:r>
      </w:ins>
      <w:ins w:id="743" w:author="Guest User" w:date="2019-08-26T12:44:00Z">
        <w:r w:rsidR="27C1029F" w:rsidRPr="52F7588A">
          <w:rPr>
            <w:rFonts w:eastAsia="Arial" w:cs="Arial"/>
            <w:rPrChange w:id="744" w:author="Guest User" w:date="2019-09-09T11:29:00Z">
              <w:rPr/>
            </w:rPrChange>
          </w:rPr>
          <w:t>é</w:t>
        </w:r>
      </w:ins>
      <w:ins w:id="745" w:author="Guest User" w:date="2019-08-26T12:43:00Z">
        <w:r w:rsidR="3AE527C5" w:rsidRPr="52F7588A">
          <w:rPr>
            <w:rFonts w:eastAsia="Arial" w:cs="Arial"/>
            <w:rPrChange w:id="746" w:author="Guest User" w:date="2019-09-09T11:29:00Z">
              <w:rPr/>
            </w:rPrChange>
          </w:rPr>
          <w:t xml:space="preserve">dicos e </w:t>
        </w:r>
      </w:ins>
      <w:ins w:id="747" w:author="Guest User" w:date="2019-08-26T12:52:00Z">
        <w:r w:rsidR="40C4714F" w:rsidRPr="52F7588A">
          <w:rPr>
            <w:rFonts w:eastAsia="Arial" w:cs="Arial"/>
            <w:rPrChange w:id="748" w:author="Guest User" w:date="2019-09-09T11:29:00Z">
              <w:rPr/>
            </w:rPrChange>
          </w:rPr>
          <w:t xml:space="preserve">o </w:t>
        </w:r>
      </w:ins>
      <w:ins w:id="749" w:author="Guest User" w:date="2019-08-26T12:47:00Z">
        <w:r w:rsidR="5174D93D" w:rsidRPr="52F7588A">
          <w:rPr>
            <w:rFonts w:eastAsia="Arial" w:cs="Arial"/>
            <w:rPrChange w:id="750" w:author="Guest User" w:date="2019-09-09T11:29:00Z">
              <w:rPr/>
            </w:rPrChange>
          </w:rPr>
          <w:t xml:space="preserve">conhecimento de </w:t>
        </w:r>
      </w:ins>
      <w:ins w:id="751" w:author="Guest User" w:date="2019-08-26T12:43:00Z">
        <w:r w:rsidR="3AE527C5" w:rsidRPr="52F7588A">
          <w:rPr>
            <w:rFonts w:eastAsia="Arial" w:cs="Arial"/>
            <w:rPrChange w:id="752" w:author="Guest User" w:date="2019-09-09T11:29:00Z">
              <w:rPr/>
            </w:rPrChange>
          </w:rPr>
          <w:t>profissionais especializados em ortopedia</w:t>
        </w:r>
      </w:ins>
      <w:ins w:id="753" w:author="Guest User" w:date="2019-08-26T13:08:00Z">
        <w:r w:rsidR="3AE527C5" w:rsidRPr="52F7588A">
          <w:rPr>
            <w:rFonts w:eastAsia="Arial" w:cs="Arial"/>
            <w:rPrChange w:id="754" w:author="Guest User" w:date="2019-09-09T11:29:00Z">
              <w:rPr/>
            </w:rPrChange>
          </w:rPr>
          <w:t xml:space="preserve"> </w:t>
        </w:r>
        <w:r w:rsidR="229C0033" w:rsidRPr="52F7588A">
          <w:rPr>
            <w:rFonts w:eastAsia="Arial" w:cs="Arial"/>
            <w:rPrChange w:id="755" w:author="Guest User" w:date="2019-09-09T11:29:00Z">
              <w:rPr/>
            </w:rPrChange>
          </w:rPr>
          <w:t>e</w:t>
        </w:r>
      </w:ins>
      <w:ins w:id="756" w:author="Guest User" w:date="2019-08-26T12:43:00Z">
        <w:r w:rsidR="3AE527C5" w:rsidRPr="52F7588A">
          <w:rPr>
            <w:rFonts w:eastAsia="Arial" w:cs="Arial"/>
            <w:rPrChange w:id="757" w:author="Guest User" w:date="2019-09-09T11:29:00Z">
              <w:rPr/>
            </w:rPrChange>
          </w:rPr>
          <w:t xml:space="preserve"> fisioterapia</w:t>
        </w:r>
      </w:ins>
      <w:ins w:id="758" w:author="Guest User" w:date="2019-08-26T12:52:00Z">
        <w:r w:rsidR="3D2E6F94" w:rsidRPr="52F7588A">
          <w:rPr>
            <w:rFonts w:eastAsia="Arial" w:cs="Arial"/>
            <w:rPrChange w:id="759" w:author="Guest User" w:date="2019-09-09T11:29:00Z">
              <w:rPr/>
            </w:rPrChange>
          </w:rPr>
          <w:t>.</w:t>
        </w:r>
        <w:r w:rsidR="40787DB4" w:rsidRPr="52F7588A">
          <w:rPr>
            <w:rFonts w:eastAsia="Arial" w:cs="Arial"/>
            <w:rPrChange w:id="760" w:author="Guest User" w:date="2019-09-09T11:29:00Z">
              <w:rPr/>
            </w:rPrChange>
          </w:rPr>
          <w:t xml:space="preserve"> </w:t>
        </w:r>
      </w:ins>
      <w:ins w:id="761" w:author="Guest User" w:date="2019-08-26T12:54:00Z">
        <w:r w:rsidR="35355C1F" w:rsidRPr="52F7588A">
          <w:rPr>
            <w:rFonts w:eastAsia="Arial" w:cs="Arial"/>
            <w:rPrChange w:id="762" w:author="Guest User" w:date="2019-09-09T11:29:00Z">
              <w:rPr/>
            </w:rPrChange>
          </w:rPr>
          <w:t>O</w:t>
        </w:r>
      </w:ins>
      <w:ins w:id="763" w:author="Guest User" w:date="2019-08-26T12:32:00Z">
        <w:r w:rsidR="449707F5" w:rsidRPr="52F7588A">
          <w:rPr>
            <w:rFonts w:eastAsia="Arial" w:cs="Arial"/>
            <w:rPrChange w:id="764" w:author="Guest User" w:date="2019-09-09T11:29:00Z">
              <w:rPr/>
            </w:rPrChange>
          </w:rPr>
          <w:t xml:space="preserve"> </w:t>
        </w:r>
      </w:ins>
      <w:ins w:id="765" w:author="Guest User" w:date="2019-08-26T12:54:00Z">
        <w:r w:rsidR="65320740" w:rsidRPr="52F7588A">
          <w:rPr>
            <w:rFonts w:eastAsia="Arial" w:cs="Arial"/>
            <w:rPrChange w:id="766" w:author="Guest User" w:date="2019-09-09T11:29:00Z">
              <w:rPr/>
            </w:rPrChange>
          </w:rPr>
          <w:t xml:space="preserve">sistema </w:t>
        </w:r>
      </w:ins>
      <w:r w:rsidR="00323E8B">
        <w:rPr>
          <w:rFonts w:eastAsia="Arial" w:cs="Arial"/>
        </w:rPr>
        <w:t>mobile</w:t>
      </w:r>
      <w:ins w:id="767" w:author="Guest User" w:date="2019-08-26T12:54:00Z">
        <w:r w:rsidR="65320740" w:rsidRPr="52F7588A">
          <w:rPr>
            <w:rFonts w:eastAsia="Arial" w:cs="Arial"/>
            <w:rPrChange w:id="768" w:author="Guest User" w:date="2019-09-09T11:29:00Z">
              <w:rPr/>
            </w:rPrChange>
          </w:rPr>
          <w:t xml:space="preserve"> busca </w:t>
        </w:r>
        <w:r w:rsidR="524A52A8" w:rsidRPr="52F7588A">
          <w:rPr>
            <w:rFonts w:eastAsia="Arial" w:cs="Arial"/>
            <w:rPrChange w:id="769" w:author="Guest User" w:date="2019-09-09T11:29:00Z">
              <w:rPr/>
            </w:rPrChange>
          </w:rPr>
          <w:t xml:space="preserve">ajudar </w:t>
        </w:r>
      </w:ins>
      <w:ins w:id="770" w:author="Guest User" w:date="2019-08-26T12:56:00Z">
        <w:r w:rsidR="653EC719" w:rsidRPr="52F7588A">
          <w:rPr>
            <w:rFonts w:eastAsia="Arial" w:cs="Arial"/>
            <w:rPrChange w:id="771" w:author="Guest User" w:date="2019-09-09T11:29:00Z">
              <w:rPr/>
            </w:rPrChange>
          </w:rPr>
          <w:t>esses prof</w:t>
        </w:r>
        <w:r w:rsidR="38956579" w:rsidRPr="52F7588A">
          <w:rPr>
            <w:rFonts w:eastAsia="Arial" w:cs="Arial"/>
            <w:rPrChange w:id="772" w:author="Guest User" w:date="2019-09-09T11:29:00Z">
              <w:rPr/>
            </w:rPrChange>
          </w:rPr>
          <w:t>issionai</w:t>
        </w:r>
        <w:r w:rsidR="653EC719" w:rsidRPr="52F7588A">
          <w:rPr>
            <w:rFonts w:eastAsia="Arial" w:cs="Arial"/>
            <w:rPrChange w:id="773" w:author="Guest User" w:date="2019-09-09T11:29:00Z">
              <w:rPr/>
            </w:rPrChange>
          </w:rPr>
          <w:t>s</w:t>
        </w:r>
        <w:r w:rsidR="38956579" w:rsidRPr="52F7588A">
          <w:rPr>
            <w:rFonts w:eastAsia="Arial" w:cs="Arial"/>
            <w:rPrChange w:id="774" w:author="Guest User" w:date="2019-09-09T11:29:00Z">
              <w:rPr/>
            </w:rPrChange>
          </w:rPr>
          <w:t xml:space="preserve"> na</w:t>
        </w:r>
        <w:r w:rsidR="1987F72F" w:rsidRPr="52F7588A">
          <w:rPr>
            <w:rFonts w:eastAsia="Arial" w:cs="Arial"/>
            <w:rPrChange w:id="775" w:author="Guest User" w:date="2019-09-09T11:29:00Z">
              <w:rPr/>
            </w:rPrChange>
          </w:rPr>
          <w:t xml:space="preserve"> área de tecnologia</w:t>
        </w:r>
        <w:r w:rsidR="3F100DEE" w:rsidRPr="52F7588A">
          <w:rPr>
            <w:rFonts w:eastAsia="Arial" w:cs="Arial"/>
            <w:rPrChange w:id="776" w:author="Guest User" w:date="2019-09-09T11:29:00Z">
              <w:rPr/>
            </w:rPrChange>
          </w:rPr>
          <w:t>,</w:t>
        </w:r>
        <w:r w:rsidR="1987F72F" w:rsidRPr="52F7588A">
          <w:rPr>
            <w:rFonts w:eastAsia="Arial" w:cs="Arial"/>
            <w:rPrChange w:id="777" w:author="Guest User" w:date="2019-09-09T11:29:00Z">
              <w:rPr/>
            </w:rPrChange>
          </w:rPr>
          <w:t xml:space="preserve"> </w:t>
        </w:r>
      </w:ins>
      <w:ins w:id="778" w:author="Guest User" w:date="2019-08-26T12:57:00Z">
        <w:r w:rsidR="23126D44" w:rsidRPr="52F7588A">
          <w:rPr>
            <w:rFonts w:eastAsia="Arial" w:cs="Arial"/>
            <w:rPrChange w:id="779" w:author="Guest User" w:date="2019-09-09T11:29:00Z">
              <w:rPr/>
            </w:rPrChange>
          </w:rPr>
          <w:t>con</w:t>
        </w:r>
        <w:r w:rsidR="62911435" w:rsidRPr="52F7588A">
          <w:rPr>
            <w:rFonts w:eastAsia="Arial" w:cs="Arial"/>
            <w:rPrChange w:id="780" w:author="Guest User" w:date="2019-09-09T11:29:00Z">
              <w:rPr/>
            </w:rPrChange>
          </w:rPr>
          <w:t>scientiza</w:t>
        </w:r>
      </w:ins>
      <w:ins w:id="781" w:author="Guest User" w:date="2019-08-26T13:08:00Z">
        <w:r w:rsidR="29A3F0E1" w:rsidRPr="52F7588A">
          <w:rPr>
            <w:rFonts w:eastAsia="Arial" w:cs="Arial"/>
            <w:rPrChange w:id="782" w:author="Guest User" w:date="2019-09-09T11:29:00Z">
              <w:rPr/>
            </w:rPrChange>
          </w:rPr>
          <w:t>ndo</w:t>
        </w:r>
      </w:ins>
      <w:ins w:id="783" w:author="Guest User" w:date="2019-08-26T12:57:00Z">
        <w:r w:rsidR="62911435" w:rsidRPr="52F7588A">
          <w:rPr>
            <w:rFonts w:eastAsia="Arial" w:cs="Arial"/>
            <w:rPrChange w:id="784" w:author="Guest User" w:date="2019-09-09T11:29:00Z">
              <w:rPr/>
            </w:rPrChange>
          </w:rPr>
          <w:t xml:space="preserve"> </w:t>
        </w:r>
      </w:ins>
      <w:ins w:id="785" w:author="Guest User" w:date="2019-08-26T12:56:00Z">
        <w:r w:rsidR="1987F72F" w:rsidRPr="52F7588A">
          <w:rPr>
            <w:rFonts w:eastAsia="Arial" w:cs="Arial"/>
            <w:rPrChange w:id="786" w:author="Guest User" w:date="2019-09-09T11:29:00Z">
              <w:rPr/>
            </w:rPrChange>
          </w:rPr>
          <w:t>a ter um mai</w:t>
        </w:r>
        <w:r w:rsidR="6DDE8245" w:rsidRPr="52F7588A">
          <w:rPr>
            <w:rFonts w:eastAsia="Arial" w:cs="Arial"/>
            <w:rPrChange w:id="787" w:author="Guest User" w:date="2019-09-09T11:29:00Z">
              <w:rPr/>
            </w:rPrChange>
          </w:rPr>
          <w:t xml:space="preserve">or cuidado </w:t>
        </w:r>
      </w:ins>
      <w:ins w:id="788" w:author="Guest User" w:date="2019-08-26T12:57:00Z">
        <w:r w:rsidR="21EE06B2" w:rsidRPr="52F7588A">
          <w:rPr>
            <w:rFonts w:eastAsia="Arial" w:cs="Arial"/>
            <w:rPrChange w:id="789" w:author="Guest User" w:date="2019-09-09T11:29:00Z">
              <w:rPr/>
            </w:rPrChange>
          </w:rPr>
          <w:t>a longo</w:t>
        </w:r>
      </w:ins>
      <w:ins w:id="790" w:author="Guest User" w:date="2019-08-26T13:08:00Z">
        <w:r w:rsidR="165B6CE0" w:rsidRPr="52F7588A">
          <w:rPr>
            <w:rFonts w:eastAsia="Arial" w:cs="Arial"/>
            <w:rPrChange w:id="791" w:author="Guest User" w:date="2019-09-09T11:29:00Z">
              <w:rPr/>
            </w:rPrChange>
          </w:rPr>
          <w:t>s</w:t>
        </w:r>
      </w:ins>
      <w:ins w:id="792" w:author="Guest User" w:date="2019-08-26T12:58:00Z">
        <w:r w:rsidR="3473E4CE" w:rsidRPr="52F7588A">
          <w:rPr>
            <w:rFonts w:eastAsia="Arial" w:cs="Arial"/>
            <w:rPrChange w:id="793" w:author="Guest User" w:date="2019-09-09T11:29:00Z">
              <w:rPr/>
            </w:rPrChange>
          </w:rPr>
          <w:t xml:space="preserve"> </w:t>
        </w:r>
        <w:proofErr w:type="gramStart"/>
        <w:r w:rsidR="3473E4CE" w:rsidRPr="52F7588A">
          <w:rPr>
            <w:rFonts w:eastAsia="Arial" w:cs="Arial"/>
            <w:rPrChange w:id="794" w:author="Guest User" w:date="2019-09-09T11:29:00Z">
              <w:rPr/>
            </w:rPrChange>
          </w:rPr>
          <w:t>per</w:t>
        </w:r>
        <w:r w:rsidR="565856E6" w:rsidRPr="52F7588A">
          <w:rPr>
            <w:rFonts w:eastAsia="Arial" w:cs="Arial"/>
            <w:rPrChange w:id="795" w:author="Guest User" w:date="2019-09-09T11:29:00Z">
              <w:rPr/>
            </w:rPrChange>
          </w:rPr>
          <w:t>í</w:t>
        </w:r>
        <w:r w:rsidR="3473E4CE" w:rsidRPr="52F7588A">
          <w:rPr>
            <w:rFonts w:eastAsia="Arial" w:cs="Arial"/>
            <w:rPrChange w:id="796" w:author="Guest User" w:date="2019-09-09T11:29:00Z">
              <w:rPr/>
            </w:rPrChange>
          </w:rPr>
          <w:t>odo</w:t>
        </w:r>
      </w:ins>
      <w:ins w:id="797" w:author="Guest User" w:date="2019-08-26T13:09:00Z">
        <w:r w:rsidR="38E77138" w:rsidRPr="52F7588A">
          <w:rPr>
            <w:rFonts w:eastAsia="Arial" w:cs="Arial"/>
            <w:rPrChange w:id="798" w:author="Guest User" w:date="2019-09-09T11:29:00Z">
              <w:rPr/>
            </w:rPrChange>
          </w:rPr>
          <w:t>s</w:t>
        </w:r>
      </w:ins>
      <w:ins w:id="799" w:author="Guest User" w:date="2019-08-26T12:58:00Z">
        <w:r w:rsidR="3473E4CE" w:rsidRPr="52F7588A">
          <w:rPr>
            <w:rFonts w:eastAsia="Arial" w:cs="Arial"/>
            <w:rPrChange w:id="800" w:author="Guest User" w:date="2019-09-09T11:29:00Z">
              <w:rPr/>
            </w:rPrChange>
          </w:rPr>
          <w:t xml:space="preserve"> </w:t>
        </w:r>
        <w:r w:rsidR="4D481D9B" w:rsidRPr="52F7588A">
          <w:rPr>
            <w:rFonts w:eastAsia="Arial" w:cs="Arial"/>
            <w:rPrChange w:id="801" w:author="Guest User" w:date="2019-09-09T11:29:00Z">
              <w:rPr/>
            </w:rPrChange>
          </w:rPr>
          <w:t>de tempo</w:t>
        </w:r>
        <w:proofErr w:type="gramEnd"/>
        <w:r w:rsidR="4D481D9B" w:rsidRPr="52F7588A">
          <w:rPr>
            <w:rFonts w:eastAsia="Arial" w:cs="Arial"/>
            <w:rPrChange w:id="802" w:author="Guest User" w:date="2019-09-09T11:29:00Z">
              <w:rPr/>
            </w:rPrChange>
          </w:rPr>
          <w:t xml:space="preserve"> utilizando </w:t>
        </w:r>
        <w:r w:rsidR="3A876542" w:rsidRPr="52F7588A">
          <w:rPr>
            <w:rFonts w:eastAsia="Arial" w:cs="Arial"/>
            <w:rPrChange w:id="803" w:author="Guest User" w:date="2019-09-09T11:29:00Z">
              <w:rPr/>
            </w:rPrChange>
          </w:rPr>
          <w:t>o computador</w:t>
        </w:r>
      </w:ins>
      <w:ins w:id="804" w:author="Guest User" w:date="2019-08-26T12:59:00Z">
        <w:r w:rsidR="2CB3DC8A" w:rsidRPr="52F7588A">
          <w:rPr>
            <w:rFonts w:eastAsia="Arial" w:cs="Arial"/>
            <w:rPrChange w:id="805" w:author="Guest User" w:date="2019-09-09T11:29:00Z">
              <w:rPr/>
            </w:rPrChange>
          </w:rPr>
          <w:t>. D</w:t>
        </w:r>
        <w:r w:rsidR="0217691C" w:rsidRPr="52F7588A">
          <w:rPr>
            <w:rFonts w:eastAsia="Arial" w:cs="Arial"/>
            <w:rPrChange w:id="806" w:author="Guest User" w:date="2019-09-09T11:29:00Z">
              <w:rPr/>
            </w:rPrChange>
          </w:rPr>
          <w:t xml:space="preserve">esenvolvido em </w:t>
        </w:r>
      </w:ins>
      <w:proofErr w:type="spellStart"/>
      <w:r w:rsidR="00323E8B">
        <w:rPr>
          <w:rFonts w:eastAsia="Arial" w:cs="Arial"/>
        </w:rPr>
        <w:t>Flutter</w:t>
      </w:r>
      <w:proofErr w:type="spellEnd"/>
      <w:r w:rsidR="00323E8B">
        <w:rPr>
          <w:rFonts w:eastAsia="Arial" w:cs="Arial"/>
        </w:rPr>
        <w:t xml:space="preserve"> </w:t>
      </w:r>
      <w:ins w:id="807" w:author="Guest User" w:date="2019-08-26T13:02:00Z">
        <w:r w:rsidR="1759F712" w:rsidRPr="52F7588A">
          <w:rPr>
            <w:rFonts w:eastAsia="Arial" w:cs="Arial"/>
            <w:rPrChange w:id="808" w:author="Guest User" w:date="2019-09-09T11:29:00Z">
              <w:rPr/>
            </w:rPrChange>
          </w:rPr>
          <w:t xml:space="preserve">o sistema </w:t>
        </w:r>
      </w:ins>
      <w:ins w:id="809" w:author="Guest User" w:date="2019-08-26T13:06:00Z">
        <w:r w:rsidR="0E3FCECE" w:rsidRPr="52F7588A">
          <w:rPr>
            <w:rFonts w:eastAsia="Arial" w:cs="Arial"/>
            <w:rPrChange w:id="810" w:author="Guest User" w:date="2019-09-09T11:29:00Z">
              <w:rPr/>
            </w:rPrChange>
          </w:rPr>
          <w:t xml:space="preserve">cadastra </w:t>
        </w:r>
        <w:r w:rsidR="69D7B0F4" w:rsidRPr="52F7588A">
          <w:rPr>
            <w:rFonts w:eastAsia="Arial" w:cs="Arial"/>
            <w:rPrChange w:id="811" w:author="Guest User" w:date="2019-09-09T11:29:00Z">
              <w:rPr/>
            </w:rPrChange>
          </w:rPr>
          <w:t>o</w:t>
        </w:r>
        <w:r w:rsidR="06A6D0BA" w:rsidRPr="52F7588A">
          <w:rPr>
            <w:rFonts w:eastAsia="Arial" w:cs="Arial"/>
            <w:rPrChange w:id="812" w:author="Guest User" w:date="2019-09-09T11:29:00Z">
              <w:rPr/>
            </w:rPrChange>
          </w:rPr>
          <w:t>s usu</w:t>
        </w:r>
        <w:r w:rsidR="3D5FC35B" w:rsidRPr="52F7588A">
          <w:rPr>
            <w:rFonts w:eastAsia="Arial" w:cs="Arial"/>
            <w:rPrChange w:id="813" w:author="Guest User" w:date="2019-09-09T11:29:00Z">
              <w:rPr/>
            </w:rPrChange>
          </w:rPr>
          <w:t>á</w:t>
        </w:r>
        <w:r w:rsidR="06A6D0BA" w:rsidRPr="52F7588A">
          <w:rPr>
            <w:rFonts w:eastAsia="Arial" w:cs="Arial"/>
            <w:rPrChange w:id="814" w:author="Guest User" w:date="2019-09-09T11:29:00Z">
              <w:rPr/>
            </w:rPrChange>
          </w:rPr>
          <w:t>rios</w:t>
        </w:r>
        <w:r w:rsidR="2D33C63F" w:rsidRPr="52F7588A">
          <w:rPr>
            <w:rFonts w:eastAsia="Arial" w:cs="Arial"/>
            <w:rPrChange w:id="815" w:author="Guest User" w:date="2019-09-09T11:29:00Z">
              <w:rPr/>
            </w:rPrChange>
          </w:rPr>
          <w:t xml:space="preserve"> e faz o controle e monito</w:t>
        </w:r>
        <w:r w:rsidR="52BF25A7" w:rsidRPr="52F7588A">
          <w:rPr>
            <w:rFonts w:eastAsia="Arial" w:cs="Arial"/>
            <w:rPrChange w:id="816" w:author="Guest User" w:date="2019-09-09T11:29:00Z">
              <w:rPr/>
            </w:rPrChange>
          </w:rPr>
          <w:t>ramento desses usu</w:t>
        </w:r>
      </w:ins>
      <w:ins w:id="817" w:author="Guest User" w:date="2019-08-26T13:07:00Z">
        <w:r w:rsidR="18F6EAD0" w:rsidRPr="52F7588A">
          <w:rPr>
            <w:rFonts w:eastAsia="Arial" w:cs="Arial"/>
            <w:rPrChange w:id="818" w:author="Guest User" w:date="2019-09-09T11:29:00Z">
              <w:rPr/>
            </w:rPrChange>
          </w:rPr>
          <w:t>á</w:t>
        </w:r>
      </w:ins>
      <w:ins w:id="819" w:author="Guest User" w:date="2019-08-26T13:06:00Z">
        <w:r w:rsidR="52BF25A7" w:rsidRPr="52F7588A">
          <w:rPr>
            <w:rFonts w:eastAsia="Arial" w:cs="Arial"/>
            <w:rPrChange w:id="820" w:author="Guest User" w:date="2019-09-09T11:29:00Z">
              <w:rPr/>
            </w:rPrChange>
          </w:rPr>
          <w:t>rio</w:t>
        </w:r>
        <w:r w:rsidR="3CFC8D7C" w:rsidRPr="52F7588A">
          <w:rPr>
            <w:rFonts w:eastAsia="Arial" w:cs="Arial"/>
            <w:rPrChange w:id="821" w:author="Guest User" w:date="2019-09-09T11:29:00Z">
              <w:rPr/>
            </w:rPrChange>
          </w:rPr>
          <w:t>s de acordo</w:t>
        </w:r>
        <w:r w:rsidR="52BF25A7" w:rsidRPr="52F7588A">
          <w:rPr>
            <w:rFonts w:eastAsia="Arial" w:cs="Arial"/>
            <w:rPrChange w:id="822" w:author="Guest User" w:date="2019-09-09T11:29:00Z">
              <w:rPr/>
            </w:rPrChange>
          </w:rPr>
          <w:t xml:space="preserve"> </w:t>
        </w:r>
      </w:ins>
      <w:ins w:id="823" w:author="Guest User" w:date="2019-08-26T13:07:00Z">
        <w:r w:rsidR="44D4F68E" w:rsidRPr="52F7588A">
          <w:rPr>
            <w:rFonts w:eastAsia="Arial" w:cs="Arial"/>
            <w:rPrChange w:id="824" w:author="Guest User" w:date="2019-09-09T11:29:00Z">
              <w:rPr/>
            </w:rPrChange>
          </w:rPr>
          <w:t>com a pesquisa fe</w:t>
        </w:r>
        <w:r w:rsidR="0C97D3AE" w:rsidRPr="52F7588A">
          <w:rPr>
            <w:rFonts w:eastAsia="Arial" w:cs="Arial"/>
            <w:rPrChange w:id="825" w:author="Guest User" w:date="2019-09-09T11:29:00Z">
              <w:rPr/>
            </w:rPrChange>
          </w:rPr>
          <w:t>ita</w:t>
        </w:r>
        <w:r w:rsidR="2C095591" w:rsidRPr="52F7588A">
          <w:rPr>
            <w:rFonts w:eastAsia="Arial" w:cs="Arial"/>
            <w:rPrChange w:id="826" w:author="Guest User" w:date="2019-09-09T11:29:00Z">
              <w:rPr/>
            </w:rPrChange>
          </w:rPr>
          <w:t>.</w:t>
        </w:r>
      </w:ins>
    </w:p>
    <w:p w14:paraId="56C7F028" w14:textId="40B1AC4B" w:rsidR="00E909A7" w:rsidRDefault="00E909A7">
      <w:pPr>
        <w:spacing w:before="30" w:after="30" w:line="240" w:lineRule="auto"/>
        <w:ind w:firstLine="708"/>
        <w:rPr>
          <w:rFonts w:eastAsia="Arial" w:cs="Arial"/>
          <w:rPrChange w:id="827" w:author="Guest User" w:date="2019-09-09T11:31:00Z">
            <w:rPr/>
          </w:rPrChange>
        </w:rPr>
        <w:pPrChange w:id="828" w:author="Guest User" w:date="2019-09-09T11:34:00Z">
          <w:pPr/>
        </w:pPrChange>
      </w:pPr>
    </w:p>
    <w:p w14:paraId="19F4BAE6" w14:textId="61285EFA" w:rsidR="03EA2E1C" w:rsidRDefault="03EA2E1C">
      <w:pPr>
        <w:spacing w:before="30" w:after="30" w:line="240" w:lineRule="auto"/>
        <w:ind w:firstLine="708"/>
        <w:rPr>
          <w:rFonts w:eastAsia="Arial" w:cs="Arial"/>
          <w:rPrChange w:id="829" w:author="Guest User" w:date="2019-09-09T11:34:00Z">
            <w:rPr/>
          </w:rPrChange>
        </w:rPr>
        <w:pPrChange w:id="830" w:author="Guest User" w:date="2019-09-09T11:34:00Z">
          <w:pPr/>
        </w:pPrChange>
      </w:pPr>
    </w:p>
    <w:p w14:paraId="7B2BA2BE" w14:textId="77777777" w:rsidR="00E909A7" w:rsidRPr="00132FCA" w:rsidDel="70AE2811" w:rsidRDefault="00E909A7">
      <w:pPr>
        <w:spacing w:before="30" w:after="30" w:line="240" w:lineRule="auto"/>
        <w:rPr>
          <w:del w:id="831" w:author="Guest User" w:date="2019-09-09T11:31:00Z"/>
          <w:rFonts w:eastAsia="Arial" w:cs="Arial"/>
          <w:rPrChange w:id="832" w:author="Guest User" w:date="2019-09-09T11:30:00Z">
            <w:rPr>
              <w:del w:id="833" w:author="Guest User" w:date="2019-09-09T11:31:00Z"/>
            </w:rPr>
          </w:rPrChange>
        </w:rPr>
        <w:pPrChange w:id="834" w:author="Guest User" w:date="2019-09-09T11:30:00Z">
          <w:pPr>
            <w:spacing w:before="30" w:after="30"/>
            <w:ind w:firstLine="708"/>
          </w:pPr>
        </w:pPrChange>
      </w:pPr>
    </w:p>
    <w:p w14:paraId="7869ECCE" w14:textId="1FFA2854" w:rsidR="00A05B9B" w:rsidRPr="00132FCA" w:rsidDel="70AE2811" w:rsidRDefault="00A05B9B">
      <w:pPr>
        <w:spacing w:before="30" w:after="30" w:line="240" w:lineRule="auto"/>
        <w:rPr>
          <w:del w:id="835" w:author="Guest User" w:date="2019-09-09T11:31:00Z"/>
          <w:rFonts w:eastAsia="Arial" w:cs="Arial"/>
          <w:rPrChange w:id="836" w:author="Guest User" w:date="2019-09-09T11:30:00Z">
            <w:rPr>
              <w:del w:id="837" w:author="Guest User" w:date="2019-09-09T11:31:00Z"/>
            </w:rPr>
          </w:rPrChange>
        </w:rPr>
        <w:pPrChange w:id="838" w:author="Guest User" w:date="2019-09-09T11:30:00Z">
          <w:pPr>
            <w:spacing w:before="30" w:after="30"/>
          </w:pPr>
        </w:pPrChange>
      </w:pPr>
    </w:p>
    <w:p w14:paraId="41920DA3" w14:textId="3D34498C" w:rsidR="092E5367" w:rsidRPr="00954631" w:rsidDel="548BD551" w:rsidRDefault="092E5367">
      <w:pPr>
        <w:spacing w:before="30" w:after="30" w:line="240" w:lineRule="auto"/>
        <w:rPr>
          <w:del w:id="839" w:author="MICHAEL MAGALHAES DE SOUZA" w:date="2019-08-26T14:19:00Z"/>
          <w:rFonts w:eastAsia="Arial" w:cs="Arial"/>
          <w:b/>
          <w:rPrChange w:id="840" w:author="PAULO HENRIQUE GALHARDE CARRASCO" w:date="2019-09-05T16:44:00Z">
            <w:rPr>
              <w:del w:id="841" w:author="MICHAEL MAGALHAES DE SOUZA" w:date="2019-08-26T14:19:00Z"/>
            </w:rPr>
          </w:rPrChange>
        </w:rPr>
        <w:pPrChange w:id="842" w:author="PAULO HENRIQUE GALHARDE CARRASCO" w:date="2019-09-05T16:43:00Z">
          <w:pPr/>
        </w:pPrChange>
      </w:pPr>
    </w:p>
    <w:p w14:paraId="6C767092" w14:textId="1A0D089C" w:rsidR="548BD551" w:rsidRPr="00F34E2A" w:rsidRDefault="548BD551">
      <w:pPr>
        <w:spacing w:before="30" w:after="30" w:line="240" w:lineRule="auto"/>
        <w:jc w:val="left"/>
        <w:rPr>
          <w:rFonts w:eastAsia="Arial" w:cs="Arial"/>
          <w:rPrChange w:id="843" w:author="Guest User" w:date="2019-09-09T11:41:00Z">
            <w:rPr/>
          </w:rPrChange>
        </w:rPr>
        <w:pPrChange w:id="844" w:author="Guest User" w:date="2019-09-09T11:41:00Z">
          <w:pPr/>
        </w:pPrChange>
      </w:pPr>
      <w:ins w:id="845" w:author="MICHAEL MAGALHAES DE SOUZA" w:date="2019-08-26T14:19:00Z">
        <w:r w:rsidRPr="392F4E15">
          <w:rPr>
            <w:rFonts w:eastAsia="Arial" w:cs="Arial"/>
            <w:b/>
            <w:bCs/>
            <w:rPrChange w:id="846" w:author="Guest User" w:date="2019-09-09T11:30:00Z">
              <w:rPr/>
            </w:rPrChange>
          </w:rPr>
          <w:t xml:space="preserve">Palavras-chave: </w:t>
        </w:r>
        <w:r w:rsidR="34F334AD" w:rsidRPr="392F4E15">
          <w:rPr>
            <w:rFonts w:eastAsia="Arial" w:cs="Arial"/>
            <w:rPrChange w:id="847" w:author="Guest User" w:date="2019-09-09T11:30:00Z">
              <w:rPr/>
            </w:rPrChange>
          </w:rPr>
          <w:t>Osteomusculares</w:t>
        </w:r>
      </w:ins>
      <w:ins w:id="848" w:author="MICHAEL MAGALHAES DE SOUZA" w:date="2019-08-26T14:20:00Z">
        <w:r w:rsidRPr="392F4E15">
          <w:rPr>
            <w:rFonts w:eastAsia="Arial" w:cs="Arial"/>
            <w:rPrChange w:id="849" w:author="Guest User" w:date="2019-09-09T11:30:00Z">
              <w:rPr/>
            </w:rPrChange>
          </w:rPr>
          <w:t xml:space="preserve">; </w:t>
        </w:r>
      </w:ins>
      <w:ins w:id="850" w:author="MICHAEL MAGALHAES DE SOUZA" w:date="2019-08-26T14:23:00Z">
        <w:r w:rsidR="1C2CB834" w:rsidRPr="392F4E15">
          <w:rPr>
            <w:rFonts w:eastAsia="Arial" w:cs="Arial"/>
            <w:rPrChange w:id="851" w:author="Guest User" w:date="2019-09-09T11:30:00Z">
              <w:rPr/>
            </w:rPrChange>
          </w:rPr>
          <w:t>Profissiona</w:t>
        </w:r>
        <w:r w:rsidR="6521473B" w:rsidRPr="392F4E15">
          <w:rPr>
            <w:rFonts w:eastAsia="Arial" w:cs="Arial"/>
            <w:rPrChange w:id="852" w:author="Guest User" w:date="2019-09-09T11:30:00Z">
              <w:rPr/>
            </w:rPrChange>
          </w:rPr>
          <w:t xml:space="preserve">l na área de tecnologia; </w:t>
        </w:r>
        <w:r w:rsidR="1C7F2737" w:rsidRPr="392F4E15">
          <w:rPr>
            <w:rFonts w:eastAsia="Arial" w:cs="Arial"/>
            <w:rPrChange w:id="853" w:author="Guest User" w:date="2019-09-09T11:30:00Z">
              <w:rPr/>
            </w:rPrChange>
          </w:rPr>
          <w:t>Aplicaç</w:t>
        </w:r>
        <w:r w:rsidR="0F5B8563" w:rsidRPr="392F4E15">
          <w:rPr>
            <w:rFonts w:eastAsia="Arial" w:cs="Arial"/>
            <w:rPrChange w:id="854" w:author="Guest User" w:date="2019-09-09T11:30:00Z">
              <w:rPr/>
            </w:rPrChange>
          </w:rPr>
          <w:t xml:space="preserve">ão </w:t>
        </w:r>
      </w:ins>
      <w:r w:rsidR="00077E1D">
        <w:rPr>
          <w:rFonts w:eastAsia="Arial" w:cs="Arial"/>
        </w:rPr>
        <w:t xml:space="preserve">mobile; </w:t>
      </w:r>
      <w:proofErr w:type="spellStart"/>
      <w:r w:rsidR="00077E1D">
        <w:rPr>
          <w:rFonts w:eastAsia="Arial" w:cs="Arial"/>
        </w:rPr>
        <w:t>Flutter</w:t>
      </w:r>
      <w:proofErr w:type="spellEnd"/>
      <w:ins w:id="855" w:author="MICHAEL MAGALHAES DE SOUZA" w:date="2019-08-26T14:20:00Z">
        <w:r w:rsidRPr="392F4E15">
          <w:rPr>
            <w:rFonts w:eastAsia="Arial" w:cs="Arial"/>
            <w:rPrChange w:id="856" w:author="Guest User" w:date="2019-09-09T11:30:00Z">
              <w:rPr/>
            </w:rPrChange>
          </w:rPr>
          <w:t>.</w:t>
        </w:r>
      </w:ins>
    </w:p>
    <w:p w14:paraId="1D23CEB9" w14:textId="5FBD1E6D" w:rsidR="548BD551" w:rsidRPr="00F34E2A" w:rsidRDefault="548BD551">
      <w:pPr>
        <w:spacing w:before="30" w:after="30"/>
        <w:rPr>
          <w:rFonts w:eastAsia="Arial" w:cs="Arial"/>
          <w:rPrChange w:id="857" w:author="PAULO HENRIQUE GALHARDE CARRASCO" w:date="2019-09-05T18:07:00Z">
            <w:rPr/>
          </w:rPrChange>
        </w:rPr>
        <w:pPrChange w:id="858" w:author="MICHAEL MAGALHAES DE SOUZA" w:date="2019-08-26T14:19:00Z">
          <w:pPr/>
        </w:pPrChange>
      </w:pPr>
    </w:p>
    <w:p w14:paraId="3FBB0523" w14:textId="77777777" w:rsidR="00D653FC" w:rsidRDefault="00D653FC">
      <w:pPr>
        <w:spacing w:before="30" w:after="30"/>
        <w:jc w:val="center"/>
        <w:rPr>
          <w:ins w:id="859" w:author="PAULO HENRIQUE GALHARDE CARRASCO" w:date="2019-08-26T15:19:00Z"/>
          <w:b/>
          <w:bCs/>
          <w:color w:val="000000" w:themeColor="text1"/>
        </w:rPr>
      </w:pPr>
    </w:p>
    <w:p w14:paraId="756B59AC" w14:textId="77777777" w:rsidR="00D653FC" w:rsidRDefault="00D653FC">
      <w:pPr>
        <w:spacing w:before="30" w:after="30"/>
        <w:jc w:val="center"/>
        <w:rPr>
          <w:ins w:id="860" w:author="PAULO HENRIQUE GALHARDE CARRASCO" w:date="2019-08-26T15:19:00Z"/>
          <w:b/>
          <w:bCs/>
          <w:color w:val="000000" w:themeColor="text1"/>
        </w:rPr>
      </w:pPr>
    </w:p>
    <w:p w14:paraId="11405077" w14:textId="77777777" w:rsidR="00D653FC" w:rsidRDefault="00D653FC">
      <w:pPr>
        <w:spacing w:before="30" w:after="30"/>
        <w:jc w:val="center"/>
        <w:rPr>
          <w:ins w:id="861" w:author="PAULO HENRIQUE GALHARDE CARRASCO" w:date="2019-08-26T15:19:00Z"/>
          <w:b/>
          <w:bCs/>
          <w:color w:val="000000" w:themeColor="text1"/>
        </w:rPr>
      </w:pPr>
    </w:p>
    <w:p w14:paraId="35937731" w14:textId="77777777" w:rsidR="00D653FC" w:rsidRDefault="00D653FC">
      <w:pPr>
        <w:spacing w:before="30" w:after="30"/>
        <w:jc w:val="center"/>
        <w:rPr>
          <w:ins w:id="862" w:author="PAULO HENRIQUE GALHARDE CARRASCO" w:date="2019-08-26T15:19:00Z"/>
          <w:b/>
          <w:bCs/>
          <w:color w:val="000000" w:themeColor="text1"/>
        </w:rPr>
      </w:pPr>
    </w:p>
    <w:p w14:paraId="287EAB99" w14:textId="77777777" w:rsidR="00D653FC" w:rsidRDefault="00D653FC">
      <w:pPr>
        <w:spacing w:before="30" w:after="30"/>
        <w:jc w:val="center"/>
        <w:rPr>
          <w:ins w:id="863" w:author="PAULO HENRIQUE GALHARDE CARRASCO" w:date="2019-08-26T15:19:00Z"/>
          <w:b/>
          <w:bCs/>
          <w:color w:val="000000" w:themeColor="text1"/>
        </w:rPr>
      </w:pPr>
    </w:p>
    <w:p w14:paraId="28F82A53" w14:textId="77777777" w:rsidR="00D653FC" w:rsidRDefault="00D653FC">
      <w:pPr>
        <w:spacing w:before="30" w:after="30"/>
        <w:jc w:val="center"/>
        <w:rPr>
          <w:ins w:id="864" w:author="PAULO HENRIQUE GALHARDE CARRASCO" w:date="2019-08-26T15:19:00Z"/>
          <w:b/>
          <w:bCs/>
          <w:color w:val="000000" w:themeColor="text1"/>
        </w:rPr>
      </w:pPr>
    </w:p>
    <w:p w14:paraId="6AB4B0B9" w14:textId="77777777" w:rsidR="00D653FC" w:rsidRDefault="00D653FC">
      <w:pPr>
        <w:spacing w:before="30" w:after="30"/>
        <w:jc w:val="center"/>
        <w:rPr>
          <w:ins w:id="865" w:author="PAULO HENRIQUE GALHARDE CARRASCO" w:date="2019-08-26T15:19:00Z"/>
          <w:b/>
          <w:bCs/>
          <w:color w:val="000000" w:themeColor="text1"/>
        </w:rPr>
      </w:pPr>
    </w:p>
    <w:p w14:paraId="7CF62ED2" w14:textId="77777777" w:rsidR="00D653FC" w:rsidRDefault="00D653FC">
      <w:pPr>
        <w:spacing w:before="30" w:after="30"/>
        <w:jc w:val="center"/>
        <w:rPr>
          <w:ins w:id="866" w:author="PAULO HENRIQUE GALHARDE CARRASCO" w:date="2019-08-26T15:19:00Z"/>
          <w:b/>
          <w:bCs/>
          <w:color w:val="000000" w:themeColor="text1"/>
        </w:rPr>
      </w:pPr>
    </w:p>
    <w:p w14:paraId="426034A4" w14:textId="77777777" w:rsidR="00D653FC" w:rsidRDefault="00D653FC">
      <w:pPr>
        <w:spacing w:before="30" w:after="30"/>
        <w:jc w:val="center"/>
        <w:rPr>
          <w:ins w:id="867" w:author="PAULO HENRIQUE GALHARDE CARRASCO" w:date="2019-08-26T15:19:00Z"/>
          <w:b/>
          <w:bCs/>
          <w:color w:val="000000" w:themeColor="text1"/>
        </w:rPr>
      </w:pPr>
    </w:p>
    <w:p w14:paraId="78290C83" w14:textId="77777777" w:rsidR="00D653FC" w:rsidRDefault="00D653FC">
      <w:pPr>
        <w:spacing w:before="30" w:after="30"/>
        <w:jc w:val="center"/>
        <w:rPr>
          <w:ins w:id="868" w:author="PAULO HENRIQUE GALHARDE CARRASCO" w:date="2019-08-26T15:19:00Z"/>
          <w:b/>
          <w:bCs/>
          <w:color w:val="000000" w:themeColor="text1"/>
        </w:rPr>
      </w:pPr>
    </w:p>
    <w:p w14:paraId="655BC503" w14:textId="77777777" w:rsidR="00D653FC" w:rsidRDefault="00D653FC">
      <w:pPr>
        <w:spacing w:before="30" w:after="30"/>
        <w:jc w:val="center"/>
        <w:rPr>
          <w:ins w:id="869" w:author="PAULO HENRIQUE GALHARDE CARRASCO" w:date="2019-08-26T15:19:00Z"/>
          <w:b/>
          <w:bCs/>
          <w:color w:val="000000" w:themeColor="text1"/>
        </w:rPr>
      </w:pPr>
    </w:p>
    <w:p w14:paraId="3BCB429A" w14:textId="77777777" w:rsidR="00D653FC" w:rsidRDefault="00D653FC">
      <w:pPr>
        <w:spacing w:before="30" w:after="30"/>
        <w:jc w:val="center"/>
        <w:rPr>
          <w:ins w:id="870" w:author="PAULO HENRIQUE GALHARDE CARRASCO" w:date="2019-08-26T15:19:00Z"/>
          <w:b/>
          <w:bCs/>
          <w:color w:val="000000" w:themeColor="text1"/>
        </w:rPr>
      </w:pPr>
    </w:p>
    <w:p w14:paraId="1E644927" w14:textId="14082FD2" w:rsidR="26241D96" w:rsidRDefault="26241D96">
      <w:pPr>
        <w:spacing w:before="30" w:after="30"/>
        <w:jc w:val="center"/>
        <w:rPr>
          <w:del w:id="871" w:author="Guest User" w:date="2019-08-26T13:12:00Z"/>
          <w:b/>
          <w:bCs/>
          <w:rPrChange w:id="872" w:author="Guest User" w:date="2019-08-26T13:11:00Z">
            <w:rPr>
              <w:del w:id="873" w:author="Guest User" w:date="2019-08-26T13:12:00Z"/>
            </w:rPr>
          </w:rPrChange>
        </w:rPr>
        <w:pPrChange w:id="874" w:author="Guest User" w:date="2019-08-26T13:11:00Z">
          <w:pPr/>
        </w:pPrChange>
      </w:pPr>
    </w:p>
    <w:p w14:paraId="6AB97740" w14:textId="7C494658" w:rsidR="31428DAC" w:rsidRDefault="31428DAC">
      <w:pPr>
        <w:spacing w:before="30" w:after="30"/>
        <w:jc w:val="center"/>
        <w:rPr>
          <w:del w:id="875" w:author="Guest User" w:date="2019-08-26T13:12:00Z"/>
          <w:b/>
          <w:bCs/>
          <w:rPrChange w:id="876" w:author="Guest User" w:date="2019-08-26T13:11:00Z">
            <w:rPr>
              <w:del w:id="877" w:author="Guest User" w:date="2019-08-26T13:12:00Z"/>
            </w:rPr>
          </w:rPrChange>
        </w:rPr>
        <w:pPrChange w:id="878" w:author="Guest User" w:date="2019-08-26T13:11:00Z">
          <w:pPr/>
        </w:pPrChange>
      </w:pPr>
    </w:p>
    <w:p w14:paraId="6918E1CD" w14:textId="5AB9A540" w:rsidR="2EFA167A" w:rsidRDefault="2EFA167A">
      <w:pPr>
        <w:spacing w:before="30" w:after="30"/>
        <w:jc w:val="center"/>
        <w:rPr>
          <w:b/>
          <w:bCs/>
          <w:rPrChange w:id="879" w:author="Guest User" w:date="2019-08-26T13:11:00Z">
            <w:rPr/>
          </w:rPrChange>
        </w:rPr>
        <w:pPrChange w:id="880" w:author="Guest User" w:date="2019-08-26T13:11:00Z">
          <w:pPr/>
        </w:pPrChange>
      </w:pPr>
    </w:p>
    <w:p w14:paraId="0E7A2764" w14:textId="77777777" w:rsidR="00D653FC" w:rsidRDefault="00D653FC">
      <w:pPr>
        <w:spacing w:before="30" w:after="30"/>
        <w:jc w:val="center"/>
        <w:rPr>
          <w:ins w:id="881" w:author="PAULO HENRIQUE GALHARDE CARRASCO" w:date="2019-08-26T15:19:00Z"/>
          <w:del w:id="882" w:author="Guest User" w:date="2019-08-26T13:11:00Z"/>
          <w:b/>
          <w:bCs/>
          <w:color w:val="000000" w:themeColor="text1"/>
        </w:rPr>
      </w:pPr>
    </w:p>
    <w:p w14:paraId="369FDA3B" w14:textId="77777777" w:rsidR="00D653FC" w:rsidRDefault="00D653FC">
      <w:pPr>
        <w:spacing w:before="30" w:after="30"/>
        <w:jc w:val="center"/>
        <w:rPr>
          <w:ins w:id="883" w:author="PAULO HENRIQUE GALHARDE CARRASCO" w:date="2019-08-26T15:19:00Z"/>
          <w:del w:id="884" w:author="Guest User" w:date="2019-08-26T13:11:00Z"/>
          <w:b/>
          <w:bCs/>
          <w:color w:val="000000" w:themeColor="text1"/>
        </w:rPr>
      </w:pPr>
    </w:p>
    <w:p w14:paraId="385F3E58" w14:textId="77777777" w:rsidR="00D653FC" w:rsidRDefault="00D653FC">
      <w:pPr>
        <w:spacing w:before="30" w:after="30"/>
        <w:jc w:val="center"/>
        <w:rPr>
          <w:ins w:id="885" w:author="PAULO HENRIQUE GALHARDE CARRASCO" w:date="2019-08-26T15:19:00Z"/>
          <w:del w:id="886" w:author="Guest User" w:date="2019-08-26T13:11:00Z"/>
          <w:b/>
          <w:bCs/>
          <w:color w:val="000000" w:themeColor="text1"/>
        </w:rPr>
      </w:pPr>
    </w:p>
    <w:p w14:paraId="23E42823" w14:textId="77777777" w:rsidR="00D653FC" w:rsidRDefault="00D653FC">
      <w:pPr>
        <w:spacing w:before="30" w:after="30"/>
        <w:jc w:val="center"/>
        <w:rPr>
          <w:ins w:id="887" w:author="PAULO HENRIQUE GALHARDE CARRASCO" w:date="2019-08-26T15:19:00Z"/>
          <w:del w:id="888" w:author="Guest User" w:date="2019-08-26T13:11:00Z"/>
          <w:b/>
          <w:bCs/>
          <w:color w:val="000000" w:themeColor="text1"/>
        </w:rPr>
      </w:pPr>
    </w:p>
    <w:p w14:paraId="12E87333" w14:textId="77777777" w:rsidR="00D653FC" w:rsidRDefault="00D653FC">
      <w:pPr>
        <w:spacing w:before="30" w:after="30"/>
        <w:jc w:val="center"/>
        <w:rPr>
          <w:ins w:id="889" w:author="PAULO HENRIQUE GALHARDE CARRASCO" w:date="2019-08-26T15:19:00Z"/>
          <w:del w:id="890" w:author="Guest User" w:date="2019-08-26T13:11:00Z"/>
          <w:b/>
          <w:bCs/>
          <w:color w:val="000000" w:themeColor="text1"/>
        </w:rPr>
      </w:pPr>
    </w:p>
    <w:p w14:paraId="39910A8A" w14:textId="77777777" w:rsidR="00D653FC" w:rsidRDefault="00D653FC">
      <w:pPr>
        <w:spacing w:before="30" w:after="30"/>
        <w:jc w:val="center"/>
        <w:rPr>
          <w:ins w:id="891" w:author="PAULO HENRIQUE GALHARDE CARRASCO" w:date="2019-08-26T15:19:00Z"/>
          <w:del w:id="892" w:author="Guest User" w:date="2019-08-26T13:11:00Z"/>
          <w:b/>
          <w:bCs/>
          <w:color w:val="000000" w:themeColor="text1"/>
        </w:rPr>
      </w:pPr>
    </w:p>
    <w:p w14:paraId="2AEFA6B0" w14:textId="77777777" w:rsidR="00D653FC" w:rsidRDefault="00D653FC">
      <w:pPr>
        <w:spacing w:before="30" w:after="30"/>
        <w:jc w:val="center"/>
        <w:rPr>
          <w:ins w:id="893" w:author="PAULO HENRIQUE GALHARDE CARRASCO" w:date="2019-08-26T15:19:00Z"/>
          <w:del w:id="894" w:author="Guest User" w:date="2019-08-26T13:11:00Z"/>
          <w:b/>
          <w:bCs/>
          <w:color w:val="000000" w:themeColor="text1"/>
        </w:rPr>
      </w:pPr>
    </w:p>
    <w:p w14:paraId="43FD23FD" w14:textId="77777777" w:rsidR="00D653FC" w:rsidRDefault="00D653FC">
      <w:pPr>
        <w:spacing w:before="30" w:after="30"/>
        <w:jc w:val="center"/>
        <w:rPr>
          <w:ins w:id="895" w:author="PAULO HENRIQUE GALHARDE CARRASCO" w:date="2019-08-26T15:19:00Z"/>
          <w:del w:id="896" w:author="Guest User" w:date="2019-08-26T13:11:00Z"/>
          <w:b/>
          <w:bCs/>
          <w:color w:val="000000" w:themeColor="text1"/>
        </w:rPr>
      </w:pPr>
    </w:p>
    <w:p w14:paraId="19B05460" w14:textId="77777777" w:rsidR="006B5742" w:rsidRDefault="006B5742">
      <w:pPr>
        <w:spacing w:before="30" w:after="30"/>
        <w:rPr>
          <w:ins w:id="897" w:author="PAULO HENRIQUE GALHARDE CARRASCO" w:date="2019-08-26T15:19:00Z"/>
          <w:del w:id="898" w:author="Guest User" w:date="2019-08-26T13:11:00Z"/>
          <w:b/>
          <w:bCs/>
          <w:color w:val="000000" w:themeColor="text1"/>
        </w:rPr>
        <w:pPrChange w:id="899" w:author="PAULO HENRIQUE GALHARDE CARRASCO" w:date="2019-08-26T15:20:00Z">
          <w:pPr>
            <w:spacing w:before="30" w:after="30"/>
            <w:jc w:val="center"/>
          </w:pPr>
        </w:pPrChange>
      </w:pPr>
    </w:p>
    <w:p w14:paraId="4561E239" w14:textId="74A41259" w:rsidR="00196D13" w:rsidRPr="00161431" w:rsidRDefault="00196D13">
      <w:pPr>
        <w:spacing w:before="30" w:after="30"/>
        <w:jc w:val="center"/>
        <w:rPr>
          <w:b/>
          <w:bCs/>
          <w:color w:val="000000" w:themeColor="text1"/>
          <w:rPrChange w:id="900" w:author="Guest User" w:date="2019-08-26T13:12:00Z">
            <w:rPr/>
          </w:rPrChange>
        </w:rPr>
        <w:pPrChange w:id="901" w:author="Guest User" w:date="2019-08-26T13:12:00Z">
          <w:pPr>
            <w:jc w:val="center"/>
          </w:pPr>
        </w:pPrChange>
      </w:pPr>
    </w:p>
    <w:p w14:paraId="55D09A2C" w14:textId="68D135F4" w:rsidR="00954631" w:rsidRDefault="00954631">
      <w:pPr>
        <w:spacing w:before="30" w:after="30"/>
        <w:jc w:val="center"/>
        <w:rPr>
          <w:ins w:id="902" w:author="PAULO HENRIQUE GALHARDE CARRASCO" w:date="2019-09-05T16:44:00Z"/>
          <w:b/>
          <w:bCs/>
          <w:color w:val="000000" w:themeColor="text1"/>
        </w:rPr>
      </w:pPr>
    </w:p>
    <w:p w14:paraId="3D0FC4F5" w14:textId="77777777" w:rsidR="00954631" w:rsidRDefault="00954631">
      <w:pPr>
        <w:spacing w:before="30" w:after="30"/>
        <w:jc w:val="center"/>
        <w:rPr>
          <w:ins w:id="903" w:author="PAULO HENRIQUE GALHARDE CARRASCO" w:date="2019-09-05T16:44:00Z"/>
          <w:b/>
          <w:bCs/>
          <w:color w:val="000000" w:themeColor="text1"/>
        </w:rPr>
      </w:pPr>
    </w:p>
    <w:p w14:paraId="1D607D1C" w14:textId="77777777" w:rsidR="00954631" w:rsidRPr="00161431" w:rsidRDefault="00954631">
      <w:pPr>
        <w:spacing w:before="30" w:after="30"/>
        <w:jc w:val="center"/>
        <w:rPr>
          <w:b/>
          <w:bCs/>
          <w:color w:val="000000" w:themeColor="text1"/>
          <w:rPrChange w:id="904" w:author="Guest User" w:date="2019-08-26T13:12:00Z">
            <w:rPr/>
          </w:rPrChange>
        </w:rPr>
        <w:pPrChange w:id="905" w:author="Guest User" w:date="2019-08-26T13:12:00Z">
          <w:pPr>
            <w:jc w:val="center"/>
          </w:pPr>
        </w:pPrChange>
      </w:pPr>
    </w:p>
    <w:p w14:paraId="460B2811" w14:textId="23CDE352" w:rsidR="1229BCD1" w:rsidDel="00566ADD" w:rsidRDefault="1229BCD1">
      <w:pPr>
        <w:spacing w:before="30" w:after="30"/>
        <w:jc w:val="center"/>
        <w:rPr>
          <w:ins w:id="906" w:author="Guest User" w:date="2019-09-09T11:35:00Z"/>
          <w:del w:id="907" w:author="PAULO HENRIQUE GALHARDE CARRASCO" w:date="2019-10-14T21:19:00Z"/>
          <w:b/>
          <w:bCs/>
          <w:rPrChange w:id="908" w:author="Guest User" w:date="2019-09-09T11:24:00Z">
            <w:rPr>
              <w:ins w:id="909" w:author="Guest User" w:date="2019-09-09T11:35:00Z"/>
              <w:del w:id="910" w:author="PAULO HENRIQUE GALHARDE CARRASCO" w:date="2019-10-14T21:19:00Z"/>
            </w:rPr>
          </w:rPrChange>
        </w:rPr>
        <w:pPrChange w:id="911" w:author="Guest User" w:date="2019-09-09T11:24:00Z">
          <w:pPr/>
        </w:pPrChange>
      </w:pPr>
    </w:p>
    <w:p w14:paraId="0C0E8F35" w14:textId="516845BB" w:rsidR="188158C2" w:rsidRDefault="188158C2">
      <w:pPr>
        <w:spacing w:before="30" w:after="30"/>
        <w:rPr>
          <w:ins w:id="912" w:author="Guest User" w:date="2019-09-09T11:35:00Z"/>
          <w:b/>
          <w:bCs/>
          <w:rPrChange w:id="913" w:author="Guest User" w:date="2019-09-09T11:35:00Z">
            <w:rPr>
              <w:ins w:id="914" w:author="Guest User" w:date="2019-09-09T11:35:00Z"/>
            </w:rPr>
          </w:rPrChange>
        </w:rPr>
        <w:pPrChange w:id="915" w:author="PAULO HENRIQUE GALHARDE CARRASCO" w:date="2019-10-14T21:19:00Z">
          <w:pPr/>
        </w:pPrChange>
      </w:pPr>
    </w:p>
    <w:p w14:paraId="211B7170" w14:textId="279BD710" w:rsidR="188158C2" w:rsidDel="4697A1F9" w:rsidRDefault="188158C2">
      <w:pPr>
        <w:spacing w:before="30" w:after="30"/>
        <w:jc w:val="center"/>
        <w:rPr>
          <w:del w:id="916" w:author="Guest User" w:date="2019-09-09T11:40:00Z"/>
          <w:b/>
          <w:bCs/>
          <w:rPrChange w:id="917" w:author="Guest User" w:date="2019-09-09T11:35:00Z">
            <w:rPr>
              <w:del w:id="918" w:author="Guest User" w:date="2019-09-09T11:40:00Z"/>
            </w:rPr>
          </w:rPrChange>
        </w:rPr>
        <w:pPrChange w:id="919" w:author="Guest User" w:date="2019-09-09T11:35:00Z">
          <w:pPr/>
        </w:pPrChange>
      </w:pPr>
    </w:p>
    <w:p w14:paraId="1BB5C70D" w14:textId="62198D89" w:rsidR="1681032B" w:rsidDel="03EA2E1C" w:rsidRDefault="1681032B">
      <w:pPr>
        <w:spacing w:before="30" w:after="30"/>
        <w:jc w:val="center"/>
        <w:rPr>
          <w:del w:id="920" w:author="Guest User" w:date="2019-09-09T11:31:00Z"/>
          <w:b/>
          <w:bCs/>
          <w:rPrChange w:id="921" w:author="Guest User" w:date="2019-09-09T11:24:00Z">
            <w:rPr>
              <w:del w:id="922" w:author="Guest User" w:date="2019-09-09T11:31:00Z"/>
            </w:rPr>
          </w:rPrChange>
        </w:rPr>
        <w:pPrChange w:id="923" w:author="Guest User" w:date="2019-09-09T11:24:00Z">
          <w:pPr/>
        </w:pPrChange>
      </w:pPr>
    </w:p>
    <w:p w14:paraId="527FA6C1" w14:textId="38D11DF9" w:rsidR="00196D13" w:rsidRPr="00161431" w:rsidRDefault="00196D13">
      <w:pPr>
        <w:spacing w:before="30" w:after="30"/>
        <w:jc w:val="center"/>
        <w:rPr>
          <w:del w:id="924" w:author="Guest User" w:date="2019-08-26T13:20:00Z"/>
          <w:b/>
          <w:bCs/>
          <w:color w:val="000000" w:themeColor="text1"/>
          <w:rPrChange w:id="925" w:author="Guest User" w:date="2019-08-26T13:12:00Z">
            <w:rPr>
              <w:del w:id="926" w:author="Guest User" w:date="2019-08-26T13:20:00Z"/>
            </w:rPr>
          </w:rPrChange>
        </w:rPr>
        <w:pPrChange w:id="927" w:author="Guest User" w:date="2019-08-26T13:12:00Z">
          <w:pPr>
            <w:jc w:val="center"/>
          </w:pPr>
        </w:pPrChange>
      </w:pPr>
    </w:p>
    <w:p w14:paraId="556442F8" w14:textId="3F69EA4A" w:rsidR="00196D13" w:rsidRPr="00161431" w:rsidRDefault="00196D13">
      <w:pPr>
        <w:spacing w:before="30" w:after="30"/>
        <w:jc w:val="center"/>
        <w:rPr>
          <w:del w:id="928" w:author="Guest User" w:date="2019-08-26T13:20:00Z"/>
          <w:b/>
          <w:bCs/>
          <w:color w:val="000000" w:themeColor="text1"/>
          <w:rPrChange w:id="929" w:author="Guest User" w:date="2019-08-26T13:12:00Z">
            <w:rPr>
              <w:del w:id="930" w:author="Guest User" w:date="2019-08-26T13:20:00Z"/>
            </w:rPr>
          </w:rPrChange>
        </w:rPr>
        <w:pPrChange w:id="931" w:author="Guest User" w:date="2019-08-26T13:12:00Z">
          <w:pPr>
            <w:jc w:val="center"/>
          </w:pPr>
        </w:pPrChange>
      </w:pPr>
    </w:p>
    <w:p w14:paraId="3D39591C" w14:textId="3F69EA4A" w:rsidR="00196D13" w:rsidRPr="00161431" w:rsidRDefault="00196D13">
      <w:pPr>
        <w:spacing w:before="30" w:after="30"/>
        <w:jc w:val="center"/>
        <w:rPr>
          <w:del w:id="932" w:author="Guest User" w:date="2019-08-26T13:20:00Z"/>
          <w:b/>
          <w:bCs/>
          <w:color w:val="000000" w:themeColor="text1"/>
          <w:rPrChange w:id="933" w:author="Guest User" w:date="2019-08-26T13:12:00Z">
            <w:rPr>
              <w:del w:id="934" w:author="Guest User" w:date="2019-08-26T13:20:00Z"/>
            </w:rPr>
          </w:rPrChange>
        </w:rPr>
        <w:pPrChange w:id="935" w:author="Guest User" w:date="2019-08-26T13:12:00Z">
          <w:pPr>
            <w:jc w:val="center"/>
          </w:pPr>
        </w:pPrChange>
      </w:pPr>
    </w:p>
    <w:p w14:paraId="35554A17" w14:textId="3F69EA4A" w:rsidR="00196D13" w:rsidRPr="00161431" w:rsidRDefault="00196D13">
      <w:pPr>
        <w:spacing w:before="30" w:after="30"/>
        <w:jc w:val="center"/>
        <w:rPr>
          <w:del w:id="936" w:author="Guest User" w:date="2019-08-26T13:20:00Z"/>
          <w:b/>
          <w:bCs/>
          <w:color w:val="000000" w:themeColor="text1"/>
          <w:rPrChange w:id="937" w:author="Guest User" w:date="2019-08-26T13:12:00Z">
            <w:rPr>
              <w:del w:id="938" w:author="Guest User" w:date="2019-08-26T13:20:00Z"/>
            </w:rPr>
          </w:rPrChange>
        </w:rPr>
        <w:pPrChange w:id="939" w:author="Guest User" w:date="2019-08-26T13:12:00Z">
          <w:pPr>
            <w:jc w:val="center"/>
          </w:pPr>
        </w:pPrChange>
      </w:pPr>
    </w:p>
    <w:p w14:paraId="6B4B0375" w14:textId="3F69EA4A" w:rsidR="00196D13" w:rsidRPr="00161431" w:rsidRDefault="00196D13">
      <w:pPr>
        <w:spacing w:before="30" w:after="30"/>
        <w:jc w:val="center"/>
        <w:rPr>
          <w:del w:id="940" w:author="Guest User" w:date="2019-08-26T13:20:00Z"/>
          <w:b/>
          <w:bCs/>
          <w:color w:val="000000" w:themeColor="text1"/>
          <w:rPrChange w:id="941" w:author="Guest User" w:date="2019-08-26T13:12:00Z">
            <w:rPr>
              <w:del w:id="942" w:author="Guest User" w:date="2019-08-26T13:20:00Z"/>
            </w:rPr>
          </w:rPrChange>
        </w:rPr>
        <w:pPrChange w:id="943" w:author="Guest User" w:date="2019-08-26T13:12:00Z">
          <w:pPr>
            <w:jc w:val="center"/>
          </w:pPr>
        </w:pPrChange>
      </w:pPr>
    </w:p>
    <w:p w14:paraId="37E7392A" w14:textId="3F69EA4A" w:rsidR="00196D13" w:rsidRPr="00161431" w:rsidRDefault="00196D13">
      <w:pPr>
        <w:spacing w:before="30" w:after="30"/>
        <w:jc w:val="center"/>
        <w:rPr>
          <w:del w:id="944" w:author="Guest User" w:date="2019-08-26T13:20:00Z"/>
          <w:b/>
          <w:bCs/>
          <w:color w:val="000000" w:themeColor="text1"/>
          <w:rPrChange w:id="945" w:author="Guest User" w:date="2019-08-26T13:12:00Z">
            <w:rPr>
              <w:del w:id="946" w:author="Guest User" w:date="2019-08-26T13:20:00Z"/>
            </w:rPr>
          </w:rPrChange>
        </w:rPr>
        <w:pPrChange w:id="947" w:author="Guest User" w:date="2019-08-26T13:12:00Z">
          <w:pPr>
            <w:jc w:val="center"/>
          </w:pPr>
        </w:pPrChange>
      </w:pPr>
    </w:p>
    <w:p w14:paraId="4379A1EC" w14:textId="3F69EA4A" w:rsidR="00196D13" w:rsidRPr="00161431" w:rsidRDefault="00196D13">
      <w:pPr>
        <w:spacing w:before="30" w:after="30"/>
        <w:rPr>
          <w:del w:id="948" w:author="Guest User" w:date="2019-08-26T13:20:00Z"/>
          <w:b/>
          <w:bCs/>
          <w:color w:val="000000" w:themeColor="text1"/>
          <w:rPrChange w:id="949" w:author="Guest User" w:date="2019-08-26T13:12:00Z">
            <w:rPr>
              <w:del w:id="950" w:author="Guest User" w:date="2019-08-26T13:20:00Z"/>
            </w:rPr>
          </w:rPrChange>
        </w:rPr>
        <w:pPrChange w:id="951" w:author="Guest User" w:date="2019-08-26T13:12:00Z">
          <w:pPr>
            <w:jc w:val="center"/>
          </w:pPr>
        </w:pPrChange>
      </w:pPr>
    </w:p>
    <w:p w14:paraId="5CDC3D98" w14:textId="17CF4725" w:rsidR="00196D13" w:rsidRDefault="00D653FC">
      <w:pPr>
        <w:spacing w:before="30" w:after="30"/>
        <w:jc w:val="center"/>
        <w:rPr>
          <w:ins w:id="952" w:author="PAULO HENRIQUE GALHARDE CARRASCO" w:date="2019-10-14T21:39:00Z"/>
          <w:b/>
          <w:bCs/>
        </w:rPr>
      </w:pPr>
      <w:ins w:id="953" w:author="PAULO HENRIQUE GALHARDE CARRASCO" w:date="2019-08-26T15:19:00Z">
        <w:r w:rsidRPr="03EA2E1C">
          <w:rPr>
            <w:b/>
            <w:bCs/>
            <w:rPrChange w:id="954" w:author="Guest User" w:date="2019-09-09T11:31:00Z">
              <w:rPr/>
            </w:rPrChange>
          </w:rPr>
          <w:t>ABSTRACT</w:t>
        </w:r>
      </w:ins>
    </w:p>
    <w:p w14:paraId="05E90773" w14:textId="77777777" w:rsidR="000B341C" w:rsidRPr="00161431" w:rsidRDefault="000B341C">
      <w:pPr>
        <w:spacing w:before="30" w:after="30"/>
        <w:jc w:val="center"/>
        <w:rPr>
          <w:b/>
          <w:bCs/>
          <w:rPrChange w:id="955" w:author="Guest User" w:date="2019-09-09T11:40:00Z">
            <w:rPr/>
          </w:rPrChange>
        </w:rPr>
        <w:pPrChange w:id="956" w:author="Guest User" w:date="2019-09-09T11:40:00Z">
          <w:pPr>
            <w:jc w:val="center"/>
          </w:pPr>
        </w:pPrChange>
      </w:pPr>
    </w:p>
    <w:p w14:paraId="75EE088C" w14:textId="0D13950B" w:rsidR="03EA2E1C" w:rsidDel="000B341C" w:rsidRDefault="03EA2E1C">
      <w:pPr>
        <w:spacing w:before="30"/>
        <w:jc w:val="center"/>
        <w:rPr>
          <w:ins w:id="957" w:author="Guest User" w:date="2019-09-09T12:01:00Z"/>
          <w:del w:id="958" w:author="PAULO HENRIQUE GALHARDE CARRASCO" w:date="2019-10-14T21:39:00Z"/>
          <w:b/>
          <w:bCs/>
          <w:rPrChange w:id="959" w:author="Guest User" w:date="2019-09-09T11:36:00Z">
            <w:rPr>
              <w:ins w:id="960" w:author="Guest User" w:date="2019-09-09T12:01:00Z"/>
              <w:del w:id="961" w:author="PAULO HENRIQUE GALHARDE CARRASCO" w:date="2019-10-14T21:39:00Z"/>
            </w:rPr>
          </w:rPrChange>
        </w:rPr>
        <w:pPrChange w:id="962" w:author="Guest User" w:date="2019-09-09T11:36:00Z">
          <w:pPr/>
        </w:pPrChange>
      </w:pPr>
    </w:p>
    <w:p w14:paraId="262A04CC" w14:textId="720E6EBA" w:rsidR="0DB7E5A6" w:rsidRDefault="0DB7E5A6">
      <w:pPr>
        <w:spacing w:before="30"/>
        <w:rPr>
          <w:b/>
          <w:bCs/>
          <w:rPrChange w:id="963" w:author="Guest User" w:date="2019-09-09T11:43:00Z">
            <w:rPr/>
          </w:rPrChange>
        </w:rPr>
        <w:pPrChange w:id="964" w:author="PAULO HENRIQUE GALHARDE CARRASCO" w:date="2019-10-14T21:39:00Z">
          <w:pPr/>
        </w:pPrChange>
      </w:pPr>
    </w:p>
    <w:p w14:paraId="689A2C3A" w14:textId="16429C1E" w:rsidR="1A3A39C2" w:rsidDel="01060CE8" w:rsidRDefault="1A3A39C2">
      <w:pPr>
        <w:spacing w:before="30" w:line="240" w:lineRule="auto"/>
        <w:jc w:val="center"/>
        <w:rPr>
          <w:del w:id="965" w:author="Guest User" w:date="2019-09-09T11:41:00Z"/>
          <w:b/>
          <w:bCs/>
          <w:rPrChange w:id="966" w:author="Guest User" w:date="2019-09-09T11:37:00Z">
            <w:rPr>
              <w:del w:id="967" w:author="Guest User" w:date="2019-09-09T11:41:00Z"/>
            </w:rPr>
          </w:rPrChange>
        </w:rPr>
        <w:pPrChange w:id="968" w:author="PAULO HENRIQUE GALHARDE CARRASCO" w:date="2019-10-14T21:39:00Z">
          <w:pPr/>
        </w:pPrChange>
      </w:pPr>
    </w:p>
    <w:p w14:paraId="590DAF92" w14:textId="5AB9A540" w:rsidR="006761CB" w:rsidRPr="006761CB" w:rsidDel="03EA2E1C" w:rsidRDefault="006761CB">
      <w:pPr>
        <w:spacing w:before="30" w:after="30" w:line="240" w:lineRule="auto"/>
        <w:jc w:val="center"/>
        <w:rPr>
          <w:del w:id="969" w:author="Guest User" w:date="2019-09-09T11:31:00Z"/>
          <w:b/>
        </w:rPr>
        <w:pPrChange w:id="970" w:author="PAULO HENRIQUE GALHARDE CARRASCO" w:date="2019-10-14T21:39:00Z">
          <w:pPr>
            <w:spacing w:before="30" w:after="30"/>
            <w:jc w:val="center"/>
          </w:pPr>
        </w:pPrChange>
      </w:pPr>
    </w:p>
    <w:p w14:paraId="29145921" w14:textId="4E4A5D7D" w:rsidR="269C3349" w:rsidRPr="00E038A2" w:rsidRDefault="00323E8B">
      <w:pPr>
        <w:spacing w:before="30" w:after="30" w:line="240" w:lineRule="auto"/>
        <w:rPr>
          <w:del w:id="971" w:author="Guest User" w:date="2019-08-26T13:12:00Z"/>
          <w:rFonts w:eastAsia="Arial" w:cs="Arial"/>
          <w:color w:val="222222"/>
          <w:sz w:val="22"/>
          <w:szCs w:val="22"/>
          <w:lang w:val="en-US"/>
          <w:rPrChange w:id="972" w:author="PAULO HENRIQUE GALHARDE CARRASCO" w:date="2019-09-05T16:45:00Z">
            <w:rPr>
              <w:del w:id="973" w:author="Guest User" w:date="2019-08-26T13:12:00Z"/>
            </w:rPr>
          </w:rPrChange>
        </w:rPr>
        <w:pPrChange w:id="974" w:author="PAULO HENRIQUE GALHARDE CARRASCO" w:date="2019-10-14T21:39:00Z">
          <w:pPr/>
        </w:pPrChange>
      </w:pPr>
      <w:r w:rsidRPr="00323E8B">
        <w:rPr>
          <w:rFonts w:eastAsia="Arial" w:cs="Arial"/>
          <w:lang w:val="en-US"/>
        </w:rPr>
        <w:t xml:space="preserve">The current research project aims to develop a software to demonstrate and help in the prevention and treatment of musculoskeletal disorders in technology professionals; in this context, a mobile system is presented that informs the user about such disorders and instructs him to avoid, prevent and treat them, monitoring the time the professional uses the computer and issuing an alert for a brief rest or stretching of the muscles. For the conception of this project, medical articles and the knowledge of professionals specialized in orthopedics and physiotherapy were used. The mobile system seeks to help these professionals </w:t>
      </w:r>
      <w:proofErr w:type="gramStart"/>
      <w:r w:rsidRPr="00323E8B">
        <w:rPr>
          <w:rFonts w:eastAsia="Arial" w:cs="Arial"/>
          <w:lang w:val="en-US"/>
        </w:rPr>
        <w:t>in the area of</w:t>
      </w:r>
      <w:proofErr w:type="gramEnd"/>
      <w:r w:rsidRPr="00323E8B">
        <w:rPr>
          <w:rFonts w:eastAsia="Arial" w:cs="Arial"/>
          <w:lang w:val="en-US"/>
        </w:rPr>
        <w:t xml:space="preserve"> technology, making them aware of taking greater care for long periods of time using the computer. Developed in Flutter, the system registers users and controls and monitors these users according to the survey carried out.</w:t>
      </w:r>
    </w:p>
    <w:p w14:paraId="0DDA4FF8" w14:textId="48B9010F" w:rsidR="0683999C" w:rsidRPr="00E038A2" w:rsidRDefault="0683999C">
      <w:pPr>
        <w:spacing w:before="30" w:after="30" w:line="240" w:lineRule="auto"/>
        <w:rPr>
          <w:del w:id="975" w:author="Guest User" w:date="2019-08-26T13:20:00Z"/>
          <w:rFonts w:eastAsia="Arial" w:cs="Arial"/>
          <w:sz w:val="22"/>
          <w:szCs w:val="22"/>
          <w:lang w:val="en-US"/>
          <w:rPrChange w:id="976" w:author="PAULO HENRIQUE GALHARDE CARRASCO" w:date="2019-09-05T16:45:00Z">
            <w:rPr>
              <w:del w:id="977" w:author="Guest User" w:date="2019-08-26T13:20:00Z"/>
            </w:rPr>
          </w:rPrChange>
        </w:rPr>
        <w:pPrChange w:id="978" w:author="PAULO HENRIQUE GALHARDE CARRASCO" w:date="2019-10-14T21:39:00Z">
          <w:pPr/>
        </w:pPrChange>
      </w:pPr>
    </w:p>
    <w:p w14:paraId="13EDBF19" w14:textId="52249156" w:rsidR="003A19DC" w:rsidDel="03EA2E1C" w:rsidRDefault="003A19DC">
      <w:pPr>
        <w:spacing w:before="30" w:after="30" w:line="240" w:lineRule="auto"/>
        <w:rPr>
          <w:ins w:id="979" w:author="PAULO HENRIQUE GALHARDE CARRASCO" w:date="2019-09-05T16:46:00Z"/>
          <w:del w:id="980" w:author="Guest User" w:date="2019-09-09T11:31:00Z"/>
          <w:rFonts w:eastAsia="Arial" w:cs="Arial"/>
          <w:sz w:val="22"/>
          <w:szCs w:val="22"/>
          <w:lang w:val="en-US"/>
        </w:rPr>
      </w:pPr>
    </w:p>
    <w:p w14:paraId="5FE85EEA" w14:textId="77777777" w:rsidR="00E038A2" w:rsidRPr="00E038A2" w:rsidRDefault="00E038A2">
      <w:pPr>
        <w:spacing w:before="30" w:after="30" w:line="240" w:lineRule="auto"/>
        <w:rPr>
          <w:rFonts w:eastAsia="Arial" w:cs="Arial"/>
          <w:lang w:val="en-US"/>
          <w:rPrChange w:id="981" w:author="Guest User" w:date="2019-09-09T11:37:00Z">
            <w:rPr/>
          </w:rPrChange>
        </w:rPr>
        <w:pPrChange w:id="982" w:author="PAULO HENRIQUE GALHARDE CARRASCO" w:date="2019-10-14T21:39:00Z">
          <w:pPr>
            <w:spacing w:before="30" w:after="30"/>
          </w:pPr>
        </w:pPrChange>
      </w:pPr>
    </w:p>
    <w:p w14:paraId="074FE72C" w14:textId="6096EF74" w:rsidR="006B33AB" w:rsidRPr="00E038A2" w:rsidRDefault="006B33AB">
      <w:pPr>
        <w:spacing w:before="30" w:after="30" w:line="240" w:lineRule="auto"/>
        <w:rPr>
          <w:rFonts w:eastAsia="Arial" w:cs="Arial"/>
          <w:lang w:val="en-US"/>
          <w:rPrChange w:id="983" w:author="Guest User" w:date="2019-09-09T11:37:00Z">
            <w:rPr/>
          </w:rPrChange>
        </w:rPr>
        <w:pPrChange w:id="984" w:author="Guest User" w:date="2019-09-09T11:37:00Z">
          <w:pPr>
            <w:spacing w:before="30" w:after="30"/>
          </w:pPr>
        </w:pPrChange>
      </w:pPr>
    </w:p>
    <w:p w14:paraId="59FE8CD4" w14:textId="66568359" w:rsidR="2AE0B4EB" w:rsidRPr="00E432AA" w:rsidRDefault="2AE0B4EB">
      <w:pPr>
        <w:spacing w:line="240" w:lineRule="auto"/>
        <w:rPr>
          <w:ins w:id="985" w:author="MICHAEL MAGALHAES DE SOUZA" w:date="2019-08-26T14:20:00Z"/>
          <w:del w:id="986" w:author="MICHAEL MAGALHAES DE SOUZA" w:date="2019-08-26T14:23:00Z"/>
          <w:rFonts w:cs="Arial"/>
          <w:sz w:val="22"/>
          <w:szCs w:val="22"/>
          <w:lang w:val="en-US"/>
          <w:rPrChange w:id="987" w:author="PAULO HENRIQUE GALHARDE CARRASCO" w:date="2019-09-05T18:20:00Z">
            <w:rPr>
              <w:ins w:id="988" w:author="MICHAEL MAGALHAES DE SOUZA" w:date="2019-08-26T14:20:00Z"/>
              <w:del w:id="989" w:author="MICHAEL MAGALHAES DE SOUZA" w:date="2019-08-26T14:23:00Z"/>
            </w:rPr>
          </w:rPrChange>
        </w:rPr>
        <w:pPrChange w:id="990" w:author="PAULO HENRIQUE GALHARDE CARRASCO" w:date="2019-09-05T16:45:00Z">
          <w:pPr/>
        </w:pPrChange>
      </w:pPr>
      <w:ins w:id="991" w:author="MICHAEL MAGALHAES DE SOUZA" w:date="2019-08-26T14:20:00Z">
        <w:r w:rsidRPr="20F77BFE">
          <w:rPr>
            <w:rFonts w:cs="Arial"/>
            <w:b/>
            <w:bCs/>
            <w:lang w:val="en-US"/>
            <w:rPrChange w:id="992" w:author="Guest User" w:date="2019-09-09T11:37:00Z">
              <w:rPr/>
            </w:rPrChange>
          </w:rPr>
          <w:t xml:space="preserve">Key Words: </w:t>
        </w:r>
        <w:r w:rsidRPr="20F77BFE">
          <w:rPr>
            <w:rFonts w:cs="Arial"/>
            <w:lang w:val="en-US"/>
            <w:rPrChange w:id="993" w:author="Guest User" w:date="2019-09-09T11:37:00Z">
              <w:rPr/>
            </w:rPrChange>
          </w:rPr>
          <w:t xml:space="preserve">Course Transfer; </w:t>
        </w:r>
      </w:ins>
      <w:ins w:id="994" w:author="MICHAEL MAGALHAES DE SOUZA" w:date="2019-08-26T14:23:00Z">
        <w:r w:rsidR="26F5EDE7" w:rsidRPr="20F77BFE">
          <w:rPr>
            <w:rFonts w:cs="Arial"/>
            <w:lang w:val="en-US"/>
            <w:rPrChange w:id="995" w:author="Guest User" w:date="2019-09-09T11:37:00Z">
              <w:rPr/>
            </w:rPrChange>
          </w:rPr>
          <w:t xml:space="preserve">Technology Professional; </w:t>
        </w:r>
      </w:ins>
      <w:r w:rsidR="00323E8B">
        <w:rPr>
          <w:rFonts w:cs="Arial"/>
          <w:lang w:val="en-US"/>
        </w:rPr>
        <w:t>Mobile; Flutter</w:t>
      </w:r>
      <w:ins w:id="996" w:author="MICHAEL MAGALHAES DE SOUZA" w:date="2019-08-26T14:20:00Z">
        <w:r w:rsidRPr="20F77BFE">
          <w:rPr>
            <w:rFonts w:cs="Arial"/>
            <w:lang w:val="en-US"/>
            <w:rPrChange w:id="997" w:author="Guest User" w:date="2019-09-09T11:37:00Z">
              <w:rPr/>
            </w:rPrChange>
          </w:rPr>
          <w:t>.</w:t>
        </w:r>
      </w:ins>
    </w:p>
    <w:p w14:paraId="06203AEB" w14:textId="03AD4A30" w:rsidR="26F5EDE7" w:rsidRPr="00E432AA" w:rsidRDefault="26F5EDE7">
      <w:pPr>
        <w:spacing w:line="240" w:lineRule="auto"/>
        <w:rPr>
          <w:rFonts w:cs="Arial"/>
          <w:lang w:val="en-US"/>
          <w:rPrChange w:id="998" w:author="Guest User" w:date="2019-09-09T11:37:00Z">
            <w:rPr/>
          </w:rPrChange>
        </w:rPr>
        <w:pPrChange w:id="999" w:author="Guest User" w:date="2019-09-09T11:37:00Z">
          <w:pPr/>
        </w:pPrChange>
      </w:pPr>
    </w:p>
    <w:p w14:paraId="2D9D4C95" w14:textId="1E5B72A4" w:rsidR="2AE0B4EB" w:rsidRPr="007332B7" w:rsidRDefault="2AE0B4EB">
      <w:pPr>
        <w:spacing w:before="30" w:after="30"/>
        <w:rPr>
          <w:rFonts w:eastAsia="Arial" w:cs="Arial"/>
          <w:lang w:val="en-US"/>
          <w:rPrChange w:id="1000" w:author="MICHAEL MAGALHAES DE SOUZA" w:date="2019-08-26T14:20:00Z">
            <w:rPr/>
          </w:rPrChange>
        </w:rPr>
        <w:pPrChange w:id="1001" w:author="MICHAEL MAGALHAES DE SOUZA" w:date="2019-08-26T14:20:00Z">
          <w:pPr/>
        </w:pPrChange>
      </w:pPr>
    </w:p>
    <w:p w14:paraId="3570F21B" w14:textId="5AB9A540" w:rsidR="2EFA167A" w:rsidRPr="007332B7" w:rsidRDefault="2EFA167A">
      <w:pPr>
        <w:spacing w:before="30" w:after="30"/>
        <w:jc w:val="center"/>
        <w:rPr>
          <w:rFonts w:eastAsia="Arial" w:cs="Arial"/>
          <w:b/>
          <w:lang w:val="en-US"/>
          <w:rPrChange w:id="1002" w:author="Guest User" w:date="2019-08-26T13:11:00Z">
            <w:rPr/>
          </w:rPrChange>
        </w:rPr>
        <w:pPrChange w:id="1003" w:author="Guest User" w:date="2019-08-26T13:11:00Z">
          <w:pPr/>
        </w:pPrChange>
      </w:pPr>
    </w:p>
    <w:p w14:paraId="2EACD758" w14:textId="77777777" w:rsidR="00240BCA" w:rsidRPr="007332B7" w:rsidRDefault="00240BCA">
      <w:pPr>
        <w:spacing w:before="30" w:after="30"/>
        <w:jc w:val="center"/>
        <w:rPr>
          <w:rFonts w:eastAsia="Arial" w:cs="Arial"/>
          <w:b/>
          <w:color w:val="000000" w:themeColor="text1"/>
          <w:lang w:val="en-US"/>
          <w:rPrChange w:id="1004" w:author="Guest User" w:date="2019-08-26T17:12:00Z">
            <w:rPr>
              <w:b/>
              <w:bCs/>
              <w:color w:val="000000" w:themeColor="text1"/>
            </w:rPr>
          </w:rPrChange>
        </w:rPr>
      </w:pPr>
    </w:p>
    <w:p w14:paraId="7AC2E6BB" w14:textId="77777777" w:rsidR="00240BCA" w:rsidRPr="007332B7" w:rsidRDefault="00240BCA">
      <w:pPr>
        <w:spacing w:before="30" w:after="30"/>
        <w:jc w:val="center"/>
        <w:rPr>
          <w:ins w:id="1005" w:author="PAULO HENRIQUE GALHARDE CARRASCO" w:date="2019-08-26T15:20:00Z"/>
          <w:b/>
          <w:bCs/>
          <w:color w:val="000000" w:themeColor="text1"/>
          <w:lang w:val="en-US"/>
        </w:rPr>
      </w:pPr>
    </w:p>
    <w:p w14:paraId="6E1CB234" w14:textId="77777777" w:rsidR="00240BCA" w:rsidRPr="007332B7" w:rsidRDefault="00240BCA">
      <w:pPr>
        <w:spacing w:before="30" w:after="30"/>
        <w:jc w:val="center"/>
        <w:rPr>
          <w:ins w:id="1006" w:author="PAULO HENRIQUE GALHARDE CARRASCO" w:date="2019-08-26T15:20:00Z"/>
          <w:b/>
          <w:bCs/>
          <w:color w:val="000000" w:themeColor="text1"/>
          <w:lang w:val="en-US"/>
        </w:rPr>
      </w:pPr>
    </w:p>
    <w:p w14:paraId="78FCD389" w14:textId="77777777" w:rsidR="00240BCA" w:rsidRPr="007332B7" w:rsidRDefault="00240BCA">
      <w:pPr>
        <w:spacing w:before="30" w:after="30"/>
        <w:jc w:val="center"/>
        <w:rPr>
          <w:ins w:id="1007" w:author="PAULO HENRIQUE GALHARDE CARRASCO" w:date="2019-08-26T15:20:00Z"/>
          <w:b/>
          <w:bCs/>
          <w:color w:val="000000" w:themeColor="text1"/>
          <w:lang w:val="en-US"/>
        </w:rPr>
      </w:pPr>
    </w:p>
    <w:p w14:paraId="024B8873" w14:textId="77777777" w:rsidR="00240BCA" w:rsidRPr="007332B7" w:rsidRDefault="00240BCA">
      <w:pPr>
        <w:spacing w:before="30" w:after="30"/>
        <w:jc w:val="center"/>
        <w:rPr>
          <w:ins w:id="1008" w:author="PAULO HENRIQUE GALHARDE CARRASCO" w:date="2019-08-26T15:20:00Z"/>
          <w:b/>
          <w:bCs/>
          <w:color w:val="000000" w:themeColor="text1"/>
          <w:lang w:val="en-US"/>
        </w:rPr>
      </w:pPr>
    </w:p>
    <w:p w14:paraId="6DE158E6" w14:textId="77777777" w:rsidR="00240BCA" w:rsidRPr="007332B7" w:rsidRDefault="00240BCA">
      <w:pPr>
        <w:spacing w:before="30" w:after="30"/>
        <w:jc w:val="center"/>
        <w:rPr>
          <w:ins w:id="1009" w:author="PAULO HENRIQUE GALHARDE CARRASCO" w:date="2019-08-26T15:20:00Z"/>
          <w:b/>
          <w:bCs/>
          <w:color w:val="000000" w:themeColor="text1"/>
          <w:lang w:val="en-US"/>
        </w:rPr>
      </w:pPr>
    </w:p>
    <w:p w14:paraId="5165C954" w14:textId="77777777" w:rsidR="00240BCA" w:rsidRPr="007332B7" w:rsidRDefault="00240BCA">
      <w:pPr>
        <w:spacing w:before="30" w:after="30"/>
        <w:jc w:val="center"/>
        <w:rPr>
          <w:ins w:id="1010" w:author="PAULO HENRIQUE GALHARDE CARRASCO" w:date="2019-08-26T15:20:00Z"/>
          <w:b/>
          <w:bCs/>
          <w:color w:val="000000" w:themeColor="text1"/>
          <w:lang w:val="en-US"/>
        </w:rPr>
      </w:pPr>
    </w:p>
    <w:p w14:paraId="407E67C3" w14:textId="77777777" w:rsidR="00240BCA" w:rsidRPr="007332B7" w:rsidRDefault="00240BCA">
      <w:pPr>
        <w:spacing w:before="30" w:after="30"/>
        <w:jc w:val="center"/>
        <w:rPr>
          <w:ins w:id="1011" w:author="PAULO HENRIQUE GALHARDE CARRASCO" w:date="2019-08-26T15:20:00Z"/>
          <w:b/>
          <w:bCs/>
          <w:color w:val="000000" w:themeColor="text1"/>
          <w:lang w:val="en-US"/>
        </w:rPr>
      </w:pPr>
    </w:p>
    <w:p w14:paraId="089E7448" w14:textId="77777777" w:rsidR="00240BCA" w:rsidRPr="007332B7" w:rsidRDefault="00240BCA">
      <w:pPr>
        <w:spacing w:before="30" w:after="30"/>
        <w:jc w:val="center"/>
        <w:rPr>
          <w:ins w:id="1012" w:author="PAULO HENRIQUE GALHARDE CARRASCO" w:date="2019-08-26T15:20:00Z"/>
          <w:b/>
          <w:bCs/>
          <w:color w:val="000000" w:themeColor="text1"/>
          <w:lang w:val="en-US"/>
        </w:rPr>
      </w:pPr>
    </w:p>
    <w:p w14:paraId="39AAA826" w14:textId="77777777" w:rsidR="00240BCA" w:rsidRPr="007332B7" w:rsidRDefault="00240BCA">
      <w:pPr>
        <w:spacing w:before="30" w:after="30"/>
        <w:jc w:val="center"/>
        <w:rPr>
          <w:ins w:id="1013" w:author="PAULO HENRIQUE GALHARDE CARRASCO" w:date="2019-08-26T18:40:00Z"/>
          <w:b/>
          <w:bCs/>
          <w:color w:val="000000" w:themeColor="text1"/>
          <w:lang w:val="en-US"/>
        </w:rPr>
      </w:pPr>
    </w:p>
    <w:p w14:paraId="1751333C" w14:textId="77777777" w:rsidR="000D3452" w:rsidRPr="007332B7" w:rsidRDefault="000D3452">
      <w:pPr>
        <w:spacing w:before="30" w:after="30"/>
        <w:jc w:val="center"/>
        <w:rPr>
          <w:ins w:id="1014" w:author="PAULO HENRIQUE GALHARDE CARRASCO" w:date="2019-08-26T15:20:00Z"/>
          <w:b/>
          <w:bCs/>
          <w:color w:val="000000" w:themeColor="text1"/>
          <w:lang w:val="en-US"/>
        </w:rPr>
      </w:pPr>
    </w:p>
    <w:p w14:paraId="4B6AD691" w14:textId="77777777" w:rsidR="00240BCA" w:rsidRPr="007332B7" w:rsidDel="001E276D" w:rsidRDefault="00240BCA">
      <w:pPr>
        <w:spacing w:before="30" w:after="30"/>
        <w:jc w:val="center"/>
        <w:rPr>
          <w:ins w:id="1015" w:author="PAULO HENRIQUE GALHARDE CARRASCO" w:date="2019-08-26T15:20:00Z"/>
          <w:del w:id="1016" w:author="Paulo galharde" w:date="2019-09-22T15:02:00Z"/>
          <w:b/>
          <w:bCs/>
          <w:color w:val="000000" w:themeColor="text1"/>
          <w:lang w:val="en-US"/>
        </w:rPr>
      </w:pPr>
    </w:p>
    <w:p w14:paraId="7919C062" w14:textId="77777777" w:rsidR="003C31E3" w:rsidRPr="007332B7" w:rsidDel="001E276D" w:rsidRDefault="003C31E3">
      <w:pPr>
        <w:spacing w:before="30" w:after="30"/>
        <w:rPr>
          <w:ins w:id="1017" w:author="PAULO HENRIQUE GALHARDE CARRASCO" w:date="2019-08-26T18:52:00Z"/>
          <w:del w:id="1018" w:author="Paulo galharde" w:date="2019-09-22T15:02:00Z"/>
          <w:b/>
          <w:bCs/>
          <w:color w:val="000000" w:themeColor="text1"/>
          <w:lang w:val="en-US"/>
        </w:rPr>
      </w:pPr>
    </w:p>
    <w:p w14:paraId="07DD634B" w14:textId="77777777" w:rsidR="003B713A" w:rsidRPr="007332B7" w:rsidDel="001E276D" w:rsidRDefault="003B713A">
      <w:pPr>
        <w:spacing w:before="30" w:after="30"/>
        <w:rPr>
          <w:ins w:id="1019" w:author="PAULO HENRIQUE GALHARDE CARRASCO" w:date="2019-08-26T18:52:00Z"/>
          <w:del w:id="1020" w:author="Paulo galharde" w:date="2019-09-22T15:02:00Z"/>
          <w:b/>
          <w:bCs/>
          <w:color w:val="000000" w:themeColor="text1"/>
          <w:lang w:val="en-US"/>
        </w:rPr>
      </w:pPr>
    </w:p>
    <w:p w14:paraId="7D86C8D0" w14:textId="708E2C91" w:rsidR="003B713A" w:rsidRPr="007332B7" w:rsidDel="001E276D" w:rsidRDefault="003B713A">
      <w:pPr>
        <w:spacing w:before="30" w:after="30"/>
        <w:rPr>
          <w:ins w:id="1021" w:author="PAULO HENRIQUE GALHARDE CARRASCO" w:date="2019-09-05T16:46:00Z"/>
          <w:del w:id="1022" w:author="Paulo galharde" w:date="2019-09-22T15:02:00Z"/>
          <w:b/>
          <w:bCs/>
          <w:color w:val="000000" w:themeColor="text1"/>
          <w:lang w:val="en-US"/>
        </w:rPr>
      </w:pPr>
    </w:p>
    <w:p w14:paraId="1950B6A8" w14:textId="487C07CC" w:rsidR="00E038A2" w:rsidRPr="007332B7" w:rsidDel="001E276D" w:rsidRDefault="00E038A2">
      <w:pPr>
        <w:spacing w:before="30" w:after="30"/>
        <w:rPr>
          <w:ins w:id="1023" w:author="PAULO HENRIQUE GALHARDE CARRASCO" w:date="2019-09-05T16:46:00Z"/>
          <w:del w:id="1024" w:author="Paulo galharde" w:date="2019-09-22T15:02:00Z"/>
          <w:b/>
          <w:bCs/>
          <w:color w:val="000000" w:themeColor="text1"/>
          <w:lang w:val="en-US"/>
        </w:rPr>
      </w:pPr>
    </w:p>
    <w:p w14:paraId="594402DC" w14:textId="212EA563" w:rsidR="00E038A2" w:rsidRPr="007332B7" w:rsidDel="001E276D" w:rsidRDefault="00E038A2">
      <w:pPr>
        <w:spacing w:before="30" w:after="30"/>
        <w:rPr>
          <w:ins w:id="1025" w:author="PAULO HENRIQUE GALHARDE CARRASCO" w:date="2019-09-05T16:46:00Z"/>
          <w:del w:id="1026" w:author="Paulo galharde" w:date="2019-09-22T15:02:00Z"/>
          <w:b/>
          <w:bCs/>
          <w:color w:val="000000" w:themeColor="text1"/>
          <w:lang w:val="en-US"/>
        </w:rPr>
      </w:pPr>
    </w:p>
    <w:p w14:paraId="158B9D49" w14:textId="281DB696" w:rsidR="00E038A2" w:rsidRPr="007332B7" w:rsidDel="001E276D" w:rsidRDefault="00E038A2">
      <w:pPr>
        <w:spacing w:before="30" w:after="30"/>
        <w:rPr>
          <w:ins w:id="1027" w:author="PAULO HENRIQUE GALHARDE CARRASCO" w:date="2019-09-05T16:46:00Z"/>
          <w:del w:id="1028" w:author="Paulo galharde" w:date="2019-09-22T15:02:00Z"/>
          <w:b/>
          <w:bCs/>
          <w:color w:val="000000" w:themeColor="text1"/>
          <w:lang w:val="en-US"/>
        </w:rPr>
      </w:pPr>
    </w:p>
    <w:p w14:paraId="16F273C2" w14:textId="6E4F9617" w:rsidR="00E038A2" w:rsidRPr="007332B7" w:rsidRDefault="00E038A2">
      <w:pPr>
        <w:spacing w:before="30" w:after="30"/>
        <w:rPr>
          <w:ins w:id="1029" w:author="PAULO HENRIQUE GALHARDE CARRASCO" w:date="2019-09-05T16:46:00Z"/>
          <w:b/>
          <w:bCs/>
          <w:color w:val="000000" w:themeColor="text1"/>
          <w:lang w:val="en-US"/>
        </w:rPr>
      </w:pPr>
    </w:p>
    <w:p w14:paraId="7E3DEE88" w14:textId="2EC14C9B" w:rsidR="00E038A2" w:rsidRPr="007332B7" w:rsidRDefault="00E038A2">
      <w:pPr>
        <w:spacing w:before="30" w:after="30"/>
        <w:rPr>
          <w:ins w:id="1030" w:author="PAULO HENRIQUE GALHARDE CARRASCO" w:date="2019-10-14T21:36:00Z"/>
          <w:b/>
          <w:bCs/>
          <w:color w:val="000000" w:themeColor="text1"/>
          <w:lang w:val="en-US"/>
        </w:rPr>
      </w:pPr>
    </w:p>
    <w:p w14:paraId="48A497A5" w14:textId="77777777" w:rsidR="00165630" w:rsidRPr="007332B7" w:rsidRDefault="00165630">
      <w:pPr>
        <w:spacing w:before="30" w:after="30"/>
        <w:rPr>
          <w:ins w:id="1031" w:author="Paulo galharde" w:date="2019-09-22T15:02:00Z"/>
          <w:b/>
          <w:bCs/>
          <w:color w:val="000000" w:themeColor="text1"/>
          <w:lang w:val="en-US"/>
        </w:rPr>
      </w:pPr>
    </w:p>
    <w:p w14:paraId="12C31C94" w14:textId="57CF724F" w:rsidR="001E276D" w:rsidRPr="007332B7" w:rsidRDefault="001E276D">
      <w:pPr>
        <w:spacing w:before="30" w:after="30"/>
        <w:rPr>
          <w:ins w:id="1032" w:author="PAULO HENRIQUE GALHARDE CARRASCO" w:date="2019-10-14T21:39:00Z"/>
          <w:b/>
          <w:bCs/>
          <w:color w:val="000000" w:themeColor="text1"/>
          <w:lang w:val="en-US"/>
        </w:rPr>
      </w:pPr>
    </w:p>
    <w:p w14:paraId="4C612EFE" w14:textId="4754AE80" w:rsidR="000B341C" w:rsidRPr="007332B7" w:rsidRDefault="000B341C">
      <w:pPr>
        <w:spacing w:before="30" w:after="30"/>
        <w:rPr>
          <w:ins w:id="1033" w:author="PAULO HENRIQUE GALHARDE CARRASCO" w:date="2019-10-14T21:39:00Z"/>
          <w:b/>
          <w:bCs/>
          <w:color w:val="000000" w:themeColor="text1"/>
          <w:lang w:val="en-US"/>
        </w:rPr>
      </w:pPr>
    </w:p>
    <w:p w14:paraId="16B73161" w14:textId="0CEE17A7" w:rsidR="000B341C" w:rsidRPr="007332B7" w:rsidRDefault="000B341C">
      <w:pPr>
        <w:spacing w:before="30" w:after="30"/>
        <w:rPr>
          <w:ins w:id="1034" w:author="PAULO HENRIQUE GALHARDE CARRASCO" w:date="2019-10-14T21:39:00Z"/>
          <w:b/>
          <w:bCs/>
          <w:color w:val="000000" w:themeColor="text1"/>
          <w:lang w:val="en-US"/>
        </w:rPr>
      </w:pPr>
    </w:p>
    <w:p w14:paraId="250E2B1A" w14:textId="77777777" w:rsidR="000B341C" w:rsidRPr="007332B7" w:rsidRDefault="000B341C">
      <w:pPr>
        <w:spacing w:before="30" w:after="30"/>
        <w:rPr>
          <w:ins w:id="1035" w:author="Paulo galharde" w:date="2019-09-22T15:02:00Z"/>
          <w:b/>
          <w:bCs/>
          <w:color w:val="000000" w:themeColor="text1"/>
          <w:lang w:val="en-US"/>
        </w:rPr>
      </w:pPr>
    </w:p>
    <w:p w14:paraId="4F74F027" w14:textId="542DDA4A" w:rsidR="001E276D" w:rsidRPr="007332B7" w:rsidDel="001865FF" w:rsidRDefault="001E276D">
      <w:pPr>
        <w:spacing w:before="30" w:after="30"/>
        <w:rPr>
          <w:ins w:id="1036" w:author="Paulo galharde" w:date="2019-09-22T15:02:00Z"/>
          <w:del w:id="1037" w:author="PAULO HENRIQUE GALHARDE CARRASCO" w:date="2019-10-14T12:44:00Z"/>
          <w:b/>
          <w:bCs/>
          <w:color w:val="000000" w:themeColor="text1"/>
          <w:lang w:val="en-US"/>
        </w:rPr>
      </w:pPr>
    </w:p>
    <w:p w14:paraId="7E1C25B7" w14:textId="77777777" w:rsidR="001E276D" w:rsidRPr="007332B7" w:rsidRDefault="001E276D">
      <w:pPr>
        <w:spacing w:before="30" w:after="30"/>
        <w:rPr>
          <w:ins w:id="1038" w:author="PAULO HENRIQUE GALHARDE CARRASCO" w:date="2019-08-26T15:20:00Z"/>
          <w:b/>
          <w:bCs/>
          <w:color w:val="000000" w:themeColor="text1"/>
          <w:lang w:val="en-US"/>
        </w:rPr>
        <w:pPrChange w:id="1039" w:author="PAULO HENRIQUE GALHARDE CARRASCO" w:date="2019-08-26T18:19:00Z">
          <w:pPr>
            <w:spacing w:before="30" w:after="30"/>
            <w:jc w:val="center"/>
          </w:pPr>
        </w:pPrChange>
      </w:pPr>
    </w:p>
    <w:p w14:paraId="01B9648D" w14:textId="3ED60964" w:rsidR="005E7DD6" w:rsidRDefault="005E7DD6" w:rsidP="004C4843">
      <w:pPr>
        <w:jc w:val="center"/>
        <w:rPr>
          <w:b/>
        </w:rPr>
      </w:pPr>
      <w:ins w:id="1040" w:author="PAULO HENRIQUE GALHARDE CARRASCO" w:date="2019-08-26T15:21:00Z">
        <w:r w:rsidRPr="00C94FA0">
          <w:rPr>
            <w:b/>
            <w:rPrChange w:id="1041" w:author="PAULO HENRIQUE GALHARDE CARRASCO" w:date="2019-08-26T16:31:00Z">
              <w:rPr/>
            </w:rPrChange>
          </w:rPr>
          <w:t>LISTA DE FIGURAS</w:t>
        </w:r>
      </w:ins>
    </w:p>
    <w:p w14:paraId="3433103B" w14:textId="77777777" w:rsidR="004C4843" w:rsidRPr="004C4843" w:rsidRDefault="004C4843" w:rsidP="004C4843">
      <w:pPr>
        <w:jc w:val="center"/>
        <w:rPr>
          <w:b/>
        </w:rPr>
      </w:pPr>
    </w:p>
    <w:p w14:paraId="5D301C8B" w14:textId="46656C67" w:rsidR="00707E8A" w:rsidRDefault="003A008E">
      <w:pPr>
        <w:pStyle w:val="ndicedeilustraes"/>
        <w:tabs>
          <w:tab w:val="right" w:leader="dot" w:pos="9062"/>
        </w:tabs>
        <w:rPr>
          <w:rFonts w:asciiTheme="minorHAnsi" w:eastAsiaTheme="minorEastAsia" w:hAnsiTheme="minorHAnsi" w:cstheme="minorBidi"/>
          <w:noProof/>
          <w:sz w:val="22"/>
          <w:szCs w:val="22"/>
        </w:rPr>
      </w:pPr>
      <w:r w:rsidRPr="003A008E">
        <w:rPr>
          <w:b/>
          <w:bCs/>
          <w:color w:val="000000" w:themeColor="text1"/>
        </w:rPr>
        <w:fldChar w:fldCharType="begin"/>
      </w:r>
      <w:r w:rsidRPr="003A008E">
        <w:rPr>
          <w:b/>
          <w:bCs/>
          <w:color w:val="000000" w:themeColor="text1"/>
        </w:rPr>
        <w:instrText xml:space="preserve"> TOC \h \z \c "Figura" </w:instrText>
      </w:r>
      <w:r w:rsidRPr="003A008E">
        <w:rPr>
          <w:b/>
          <w:bCs/>
          <w:color w:val="000000" w:themeColor="text1"/>
        </w:rPr>
        <w:fldChar w:fldCharType="separate"/>
      </w:r>
      <w:hyperlink w:anchor="_Toc23800463" w:history="1">
        <w:r w:rsidR="00707E8A" w:rsidRPr="002A7DB5">
          <w:rPr>
            <w:rStyle w:val="Hyperlink"/>
            <w:noProof/>
          </w:rPr>
          <w:t>Figura 1 - Questionário</w:t>
        </w:r>
        <w:r w:rsidR="00707E8A">
          <w:rPr>
            <w:noProof/>
            <w:webHidden/>
          </w:rPr>
          <w:tab/>
        </w:r>
        <w:r w:rsidR="00707E8A">
          <w:rPr>
            <w:noProof/>
            <w:webHidden/>
          </w:rPr>
          <w:fldChar w:fldCharType="begin"/>
        </w:r>
        <w:r w:rsidR="00707E8A">
          <w:rPr>
            <w:noProof/>
            <w:webHidden/>
          </w:rPr>
          <w:instrText xml:space="preserve"> PAGEREF _Toc23800463 \h </w:instrText>
        </w:r>
        <w:r w:rsidR="00707E8A">
          <w:rPr>
            <w:noProof/>
            <w:webHidden/>
          </w:rPr>
        </w:r>
        <w:r w:rsidR="00707E8A">
          <w:rPr>
            <w:noProof/>
            <w:webHidden/>
          </w:rPr>
          <w:fldChar w:fldCharType="separate"/>
        </w:r>
        <w:r w:rsidR="00321FD5">
          <w:rPr>
            <w:noProof/>
            <w:webHidden/>
          </w:rPr>
          <w:t>33</w:t>
        </w:r>
        <w:r w:rsidR="00707E8A">
          <w:rPr>
            <w:noProof/>
            <w:webHidden/>
          </w:rPr>
          <w:fldChar w:fldCharType="end"/>
        </w:r>
      </w:hyperlink>
    </w:p>
    <w:p w14:paraId="19C3EF9E" w14:textId="5E591C05" w:rsidR="00707E8A" w:rsidRDefault="00FE7208">
      <w:pPr>
        <w:pStyle w:val="ndicedeilustraes"/>
        <w:tabs>
          <w:tab w:val="right" w:leader="dot" w:pos="9062"/>
        </w:tabs>
        <w:rPr>
          <w:rFonts w:asciiTheme="minorHAnsi" w:eastAsiaTheme="minorEastAsia" w:hAnsiTheme="minorHAnsi" w:cstheme="minorBidi"/>
          <w:noProof/>
          <w:sz w:val="22"/>
          <w:szCs w:val="22"/>
        </w:rPr>
      </w:pPr>
      <w:hyperlink w:anchor="_Toc23800464" w:history="1">
        <w:r w:rsidR="00707E8A" w:rsidRPr="002A7DB5">
          <w:rPr>
            <w:rStyle w:val="Hyperlink"/>
            <w:noProof/>
          </w:rPr>
          <w:t>Figura 2 - Diagramas da UML</w:t>
        </w:r>
        <w:r w:rsidR="00707E8A">
          <w:rPr>
            <w:noProof/>
            <w:webHidden/>
          </w:rPr>
          <w:tab/>
        </w:r>
        <w:r w:rsidR="00707E8A">
          <w:rPr>
            <w:noProof/>
            <w:webHidden/>
          </w:rPr>
          <w:fldChar w:fldCharType="begin"/>
        </w:r>
        <w:r w:rsidR="00707E8A">
          <w:rPr>
            <w:noProof/>
            <w:webHidden/>
          </w:rPr>
          <w:instrText xml:space="preserve"> PAGEREF _Toc23800464 \h </w:instrText>
        </w:r>
        <w:r w:rsidR="00707E8A">
          <w:rPr>
            <w:noProof/>
            <w:webHidden/>
          </w:rPr>
        </w:r>
        <w:r w:rsidR="00707E8A">
          <w:rPr>
            <w:noProof/>
            <w:webHidden/>
          </w:rPr>
          <w:fldChar w:fldCharType="separate"/>
        </w:r>
        <w:r w:rsidR="00321FD5">
          <w:rPr>
            <w:noProof/>
            <w:webHidden/>
          </w:rPr>
          <w:t>37</w:t>
        </w:r>
        <w:r w:rsidR="00707E8A">
          <w:rPr>
            <w:noProof/>
            <w:webHidden/>
          </w:rPr>
          <w:fldChar w:fldCharType="end"/>
        </w:r>
      </w:hyperlink>
    </w:p>
    <w:p w14:paraId="0CCC4230" w14:textId="364A05E0" w:rsidR="00707E8A" w:rsidRDefault="00FE7208">
      <w:pPr>
        <w:pStyle w:val="ndicedeilustraes"/>
        <w:tabs>
          <w:tab w:val="right" w:leader="dot" w:pos="9062"/>
        </w:tabs>
        <w:rPr>
          <w:rFonts w:asciiTheme="minorHAnsi" w:eastAsiaTheme="minorEastAsia" w:hAnsiTheme="minorHAnsi" w:cstheme="minorBidi"/>
          <w:noProof/>
          <w:sz w:val="22"/>
          <w:szCs w:val="22"/>
        </w:rPr>
      </w:pPr>
      <w:hyperlink w:anchor="_Toc23800465" w:history="1">
        <w:r w:rsidR="00707E8A" w:rsidRPr="002A7DB5">
          <w:rPr>
            <w:rStyle w:val="Hyperlink"/>
            <w:noProof/>
          </w:rPr>
          <w:t>Figura 3 - Diagrama de caso de uso</w:t>
        </w:r>
        <w:r w:rsidR="00707E8A">
          <w:rPr>
            <w:noProof/>
            <w:webHidden/>
          </w:rPr>
          <w:tab/>
        </w:r>
        <w:r w:rsidR="00707E8A">
          <w:rPr>
            <w:noProof/>
            <w:webHidden/>
          </w:rPr>
          <w:fldChar w:fldCharType="begin"/>
        </w:r>
        <w:r w:rsidR="00707E8A">
          <w:rPr>
            <w:noProof/>
            <w:webHidden/>
          </w:rPr>
          <w:instrText xml:space="preserve"> PAGEREF _Toc23800465 \h </w:instrText>
        </w:r>
        <w:r w:rsidR="00707E8A">
          <w:rPr>
            <w:noProof/>
            <w:webHidden/>
          </w:rPr>
        </w:r>
        <w:r w:rsidR="00707E8A">
          <w:rPr>
            <w:noProof/>
            <w:webHidden/>
          </w:rPr>
          <w:fldChar w:fldCharType="separate"/>
        </w:r>
        <w:r w:rsidR="00321FD5">
          <w:rPr>
            <w:noProof/>
            <w:webHidden/>
          </w:rPr>
          <w:t>38</w:t>
        </w:r>
        <w:r w:rsidR="00707E8A">
          <w:rPr>
            <w:noProof/>
            <w:webHidden/>
          </w:rPr>
          <w:fldChar w:fldCharType="end"/>
        </w:r>
      </w:hyperlink>
    </w:p>
    <w:p w14:paraId="1313F159" w14:textId="5EA0274A" w:rsidR="00707E8A" w:rsidRDefault="00FE7208">
      <w:pPr>
        <w:pStyle w:val="ndicedeilustraes"/>
        <w:tabs>
          <w:tab w:val="right" w:leader="dot" w:pos="9062"/>
        </w:tabs>
        <w:rPr>
          <w:rFonts w:asciiTheme="minorHAnsi" w:eastAsiaTheme="minorEastAsia" w:hAnsiTheme="minorHAnsi" w:cstheme="minorBidi"/>
          <w:noProof/>
          <w:sz w:val="22"/>
          <w:szCs w:val="22"/>
        </w:rPr>
      </w:pPr>
      <w:hyperlink w:anchor="_Toc23800466" w:history="1">
        <w:r w:rsidR="00707E8A" w:rsidRPr="002A7DB5">
          <w:rPr>
            <w:rStyle w:val="Hyperlink"/>
            <w:noProof/>
          </w:rPr>
          <w:t>Figura 4 - Diagrama de Classes</w:t>
        </w:r>
        <w:r w:rsidR="00707E8A">
          <w:rPr>
            <w:noProof/>
            <w:webHidden/>
          </w:rPr>
          <w:tab/>
        </w:r>
        <w:r w:rsidR="00707E8A">
          <w:rPr>
            <w:noProof/>
            <w:webHidden/>
          </w:rPr>
          <w:fldChar w:fldCharType="begin"/>
        </w:r>
        <w:r w:rsidR="00707E8A">
          <w:rPr>
            <w:noProof/>
            <w:webHidden/>
          </w:rPr>
          <w:instrText xml:space="preserve"> PAGEREF _Toc23800466 \h </w:instrText>
        </w:r>
        <w:r w:rsidR="00707E8A">
          <w:rPr>
            <w:noProof/>
            <w:webHidden/>
          </w:rPr>
        </w:r>
        <w:r w:rsidR="00707E8A">
          <w:rPr>
            <w:noProof/>
            <w:webHidden/>
          </w:rPr>
          <w:fldChar w:fldCharType="separate"/>
        </w:r>
        <w:r w:rsidR="00321FD5">
          <w:rPr>
            <w:noProof/>
            <w:webHidden/>
          </w:rPr>
          <w:t>39</w:t>
        </w:r>
        <w:r w:rsidR="00707E8A">
          <w:rPr>
            <w:noProof/>
            <w:webHidden/>
          </w:rPr>
          <w:fldChar w:fldCharType="end"/>
        </w:r>
      </w:hyperlink>
    </w:p>
    <w:p w14:paraId="7F1EA8DD" w14:textId="25CA2E6D" w:rsidR="00707E8A" w:rsidRDefault="00FE7208">
      <w:pPr>
        <w:pStyle w:val="ndicedeilustraes"/>
        <w:tabs>
          <w:tab w:val="right" w:leader="dot" w:pos="9062"/>
        </w:tabs>
        <w:rPr>
          <w:rFonts w:asciiTheme="minorHAnsi" w:eastAsiaTheme="minorEastAsia" w:hAnsiTheme="minorHAnsi" w:cstheme="minorBidi"/>
          <w:noProof/>
          <w:sz w:val="22"/>
          <w:szCs w:val="22"/>
        </w:rPr>
      </w:pPr>
      <w:hyperlink w:anchor="_Toc23800467" w:history="1">
        <w:r w:rsidR="00707E8A" w:rsidRPr="002A7DB5">
          <w:rPr>
            <w:rStyle w:val="Hyperlink"/>
            <w:noProof/>
          </w:rPr>
          <w:t>Figura 5 - Diagrama de Entidade Relacionamento</w:t>
        </w:r>
        <w:r w:rsidR="00707E8A">
          <w:rPr>
            <w:noProof/>
            <w:webHidden/>
          </w:rPr>
          <w:tab/>
        </w:r>
        <w:r w:rsidR="00707E8A">
          <w:rPr>
            <w:noProof/>
            <w:webHidden/>
          </w:rPr>
          <w:fldChar w:fldCharType="begin"/>
        </w:r>
        <w:r w:rsidR="00707E8A">
          <w:rPr>
            <w:noProof/>
            <w:webHidden/>
          </w:rPr>
          <w:instrText xml:space="preserve"> PAGEREF _Toc23800467 \h </w:instrText>
        </w:r>
        <w:r w:rsidR="00707E8A">
          <w:rPr>
            <w:noProof/>
            <w:webHidden/>
          </w:rPr>
        </w:r>
        <w:r w:rsidR="00707E8A">
          <w:rPr>
            <w:noProof/>
            <w:webHidden/>
          </w:rPr>
          <w:fldChar w:fldCharType="separate"/>
        </w:r>
        <w:r w:rsidR="00321FD5">
          <w:rPr>
            <w:noProof/>
            <w:webHidden/>
          </w:rPr>
          <w:t>40</w:t>
        </w:r>
        <w:r w:rsidR="00707E8A">
          <w:rPr>
            <w:noProof/>
            <w:webHidden/>
          </w:rPr>
          <w:fldChar w:fldCharType="end"/>
        </w:r>
      </w:hyperlink>
    </w:p>
    <w:p w14:paraId="564115B4" w14:textId="0ACA9259" w:rsidR="00707E8A" w:rsidRDefault="00FE7208">
      <w:pPr>
        <w:pStyle w:val="ndicedeilustraes"/>
        <w:tabs>
          <w:tab w:val="right" w:leader="dot" w:pos="9062"/>
        </w:tabs>
        <w:rPr>
          <w:rFonts w:asciiTheme="minorHAnsi" w:eastAsiaTheme="minorEastAsia" w:hAnsiTheme="minorHAnsi" w:cstheme="minorBidi"/>
          <w:noProof/>
          <w:sz w:val="22"/>
          <w:szCs w:val="22"/>
        </w:rPr>
      </w:pPr>
      <w:hyperlink w:anchor="_Toc23800468" w:history="1">
        <w:r w:rsidR="00707E8A" w:rsidRPr="002A7DB5">
          <w:rPr>
            <w:rStyle w:val="Hyperlink"/>
            <w:noProof/>
          </w:rPr>
          <w:t>Figura 6 - Tela de Login</w:t>
        </w:r>
        <w:r w:rsidR="00707E8A">
          <w:rPr>
            <w:noProof/>
            <w:webHidden/>
          </w:rPr>
          <w:tab/>
        </w:r>
        <w:r w:rsidR="00707E8A">
          <w:rPr>
            <w:noProof/>
            <w:webHidden/>
          </w:rPr>
          <w:fldChar w:fldCharType="begin"/>
        </w:r>
        <w:r w:rsidR="00707E8A">
          <w:rPr>
            <w:noProof/>
            <w:webHidden/>
          </w:rPr>
          <w:instrText xml:space="preserve"> PAGEREF _Toc23800468 \h </w:instrText>
        </w:r>
        <w:r w:rsidR="00707E8A">
          <w:rPr>
            <w:noProof/>
            <w:webHidden/>
          </w:rPr>
        </w:r>
        <w:r w:rsidR="00707E8A">
          <w:rPr>
            <w:noProof/>
            <w:webHidden/>
          </w:rPr>
          <w:fldChar w:fldCharType="separate"/>
        </w:r>
        <w:r w:rsidR="00321FD5">
          <w:rPr>
            <w:noProof/>
            <w:webHidden/>
          </w:rPr>
          <w:t>40</w:t>
        </w:r>
        <w:r w:rsidR="00707E8A">
          <w:rPr>
            <w:noProof/>
            <w:webHidden/>
          </w:rPr>
          <w:fldChar w:fldCharType="end"/>
        </w:r>
      </w:hyperlink>
    </w:p>
    <w:p w14:paraId="19EA7821" w14:textId="44974BD7" w:rsidR="00707E8A" w:rsidRDefault="00FE7208">
      <w:pPr>
        <w:pStyle w:val="ndicedeilustraes"/>
        <w:tabs>
          <w:tab w:val="right" w:leader="dot" w:pos="9062"/>
        </w:tabs>
        <w:rPr>
          <w:rFonts w:asciiTheme="minorHAnsi" w:eastAsiaTheme="minorEastAsia" w:hAnsiTheme="minorHAnsi" w:cstheme="minorBidi"/>
          <w:noProof/>
          <w:sz w:val="22"/>
          <w:szCs w:val="22"/>
        </w:rPr>
      </w:pPr>
      <w:hyperlink w:anchor="_Toc23800469" w:history="1">
        <w:r w:rsidR="00707E8A" w:rsidRPr="002A7DB5">
          <w:rPr>
            <w:rStyle w:val="Hyperlink"/>
            <w:noProof/>
          </w:rPr>
          <w:t>Figura 7 - Cadastro de Paciente</w:t>
        </w:r>
        <w:r w:rsidR="00707E8A">
          <w:rPr>
            <w:noProof/>
            <w:webHidden/>
          </w:rPr>
          <w:tab/>
        </w:r>
        <w:r w:rsidR="00707E8A">
          <w:rPr>
            <w:noProof/>
            <w:webHidden/>
          </w:rPr>
          <w:fldChar w:fldCharType="begin"/>
        </w:r>
        <w:r w:rsidR="00707E8A">
          <w:rPr>
            <w:noProof/>
            <w:webHidden/>
          </w:rPr>
          <w:instrText xml:space="preserve"> PAGEREF _Toc23800469 \h </w:instrText>
        </w:r>
        <w:r w:rsidR="00707E8A">
          <w:rPr>
            <w:noProof/>
            <w:webHidden/>
          </w:rPr>
        </w:r>
        <w:r w:rsidR="00707E8A">
          <w:rPr>
            <w:noProof/>
            <w:webHidden/>
          </w:rPr>
          <w:fldChar w:fldCharType="separate"/>
        </w:r>
        <w:r w:rsidR="00321FD5">
          <w:rPr>
            <w:noProof/>
            <w:webHidden/>
          </w:rPr>
          <w:t>41</w:t>
        </w:r>
        <w:r w:rsidR="00707E8A">
          <w:rPr>
            <w:noProof/>
            <w:webHidden/>
          </w:rPr>
          <w:fldChar w:fldCharType="end"/>
        </w:r>
      </w:hyperlink>
    </w:p>
    <w:p w14:paraId="530F4661" w14:textId="2AE380BF" w:rsidR="00707E8A" w:rsidRDefault="00FE7208">
      <w:pPr>
        <w:pStyle w:val="ndicedeilustraes"/>
        <w:tabs>
          <w:tab w:val="right" w:leader="dot" w:pos="9062"/>
        </w:tabs>
        <w:rPr>
          <w:rFonts w:asciiTheme="minorHAnsi" w:eastAsiaTheme="minorEastAsia" w:hAnsiTheme="minorHAnsi" w:cstheme="minorBidi"/>
          <w:noProof/>
          <w:sz w:val="22"/>
          <w:szCs w:val="22"/>
        </w:rPr>
      </w:pPr>
      <w:hyperlink w:anchor="_Toc23800470" w:history="1">
        <w:r w:rsidR="00707E8A" w:rsidRPr="002A7DB5">
          <w:rPr>
            <w:rStyle w:val="Hyperlink"/>
            <w:noProof/>
          </w:rPr>
          <w:t>Figura 8 - Tela Principal</w:t>
        </w:r>
        <w:r w:rsidR="00707E8A">
          <w:rPr>
            <w:noProof/>
            <w:webHidden/>
          </w:rPr>
          <w:tab/>
        </w:r>
        <w:r w:rsidR="00707E8A">
          <w:rPr>
            <w:noProof/>
            <w:webHidden/>
          </w:rPr>
          <w:fldChar w:fldCharType="begin"/>
        </w:r>
        <w:r w:rsidR="00707E8A">
          <w:rPr>
            <w:noProof/>
            <w:webHidden/>
          </w:rPr>
          <w:instrText xml:space="preserve"> PAGEREF _Toc23800470 \h </w:instrText>
        </w:r>
        <w:r w:rsidR="00707E8A">
          <w:rPr>
            <w:noProof/>
            <w:webHidden/>
          </w:rPr>
        </w:r>
        <w:r w:rsidR="00707E8A">
          <w:rPr>
            <w:noProof/>
            <w:webHidden/>
          </w:rPr>
          <w:fldChar w:fldCharType="separate"/>
        </w:r>
        <w:r w:rsidR="00321FD5">
          <w:rPr>
            <w:noProof/>
            <w:webHidden/>
          </w:rPr>
          <w:t>42</w:t>
        </w:r>
        <w:r w:rsidR="00707E8A">
          <w:rPr>
            <w:noProof/>
            <w:webHidden/>
          </w:rPr>
          <w:fldChar w:fldCharType="end"/>
        </w:r>
      </w:hyperlink>
    </w:p>
    <w:p w14:paraId="06175AD7" w14:textId="33EB1923" w:rsidR="004C4843" w:rsidRDefault="003A008E" w:rsidP="003A008E">
      <w:pPr>
        <w:spacing w:before="30" w:after="30" w:line="240" w:lineRule="auto"/>
        <w:jc w:val="left"/>
        <w:rPr>
          <w:ins w:id="1042" w:author="PAULO HENRIQUE GALHARDE CARRASCO" w:date="2019-08-26T16:24:00Z"/>
          <w:b/>
          <w:bCs/>
          <w:color w:val="000000" w:themeColor="text1"/>
        </w:rPr>
      </w:pPr>
      <w:r w:rsidRPr="003A008E">
        <w:rPr>
          <w:b/>
          <w:bCs/>
          <w:color w:val="000000" w:themeColor="text1"/>
        </w:rPr>
        <w:fldChar w:fldCharType="end"/>
      </w:r>
    </w:p>
    <w:p w14:paraId="6609DC27" w14:textId="77777777" w:rsidR="003C31E3" w:rsidRDefault="003C31E3">
      <w:pPr>
        <w:spacing w:before="30" w:after="30"/>
        <w:jc w:val="center"/>
        <w:rPr>
          <w:ins w:id="1043" w:author="PAULO HENRIQUE GALHARDE CARRASCO" w:date="2019-08-26T15:21:00Z"/>
          <w:b/>
          <w:bCs/>
          <w:color w:val="000000" w:themeColor="text1"/>
        </w:rPr>
      </w:pPr>
    </w:p>
    <w:p w14:paraId="52DCBAB9" w14:textId="77777777" w:rsidR="005E7DD6" w:rsidRDefault="005E7DD6">
      <w:pPr>
        <w:spacing w:before="30" w:after="30"/>
        <w:jc w:val="center"/>
        <w:rPr>
          <w:ins w:id="1044" w:author="PAULO HENRIQUE GALHARDE CARRASCO" w:date="2019-08-26T15:21:00Z"/>
          <w:b/>
          <w:bCs/>
          <w:color w:val="000000" w:themeColor="text1"/>
        </w:rPr>
      </w:pPr>
    </w:p>
    <w:p w14:paraId="4D03E394" w14:textId="77777777" w:rsidR="005E7DD6" w:rsidRDefault="005E7DD6">
      <w:pPr>
        <w:spacing w:before="30" w:after="30"/>
        <w:jc w:val="center"/>
        <w:rPr>
          <w:ins w:id="1045" w:author="PAULO HENRIQUE GALHARDE CARRASCO" w:date="2019-08-26T15:21:00Z"/>
          <w:b/>
          <w:bCs/>
          <w:color w:val="000000" w:themeColor="text1"/>
        </w:rPr>
      </w:pPr>
    </w:p>
    <w:p w14:paraId="5CF658B4" w14:textId="77777777" w:rsidR="005E7DD6" w:rsidRDefault="005E7DD6">
      <w:pPr>
        <w:spacing w:before="30" w:after="30"/>
        <w:jc w:val="center"/>
        <w:rPr>
          <w:ins w:id="1046" w:author="PAULO HENRIQUE GALHARDE CARRASCO" w:date="2019-08-26T15:21:00Z"/>
          <w:b/>
          <w:bCs/>
          <w:color w:val="000000" w:themeColor="text1"/>
        </w:rPr>
      </w:pPr>
    </w:p>
    <w:p w14:paraId="698F8215" w14:textId="77777777" w:rsidR="005E7DD6" w:rsidRDefault="005E7DD6">
      <w:pPr>
        <w:spacing w:before="30" w:after="30"/>
        <w:jc w:val="center"/>
        <w:rPr>
          <w:ins w:id="1047" w:author="PAULO HENRIQUE GALHARDE CARRASCO" w:date="2019-08-26T15:21:00Z"/>
          <w:b/>
          <w:bCs/>
          <w:color w:val="000000" w:themeColor="text1"/>
        </w:rPr>
      </w:pPr>
    </w:p>
    <w:p w14:paraId="24C5675E" w14:textId="77777777" w:rsidR="005E7DD6" w:rsidRDefault="005E7DD6">
      <w:pPr>
        <w:spacing w:before="30" w:after="30"/>
        <w:jc w:val="center"/>
        <w:rPr>
          <w:ins w:id="1048" w:author="PAULO HENRIQUE GALHARDE CARRASCO" w:date="2019-08-26T15:21:00Z"/>
          <w:b/>
          <w:bCs/>
          <w:color w:val="000000" w:themeColor="text1"/>
        </w:rPr>
      </w:pPr>
    </w:p>
    <w:p w14:paraId="6673451E" w14:textId="77777777" w:rsidR="005E7DD6" w:rsidRDefault="005E7DD6">
      <w:pPr>
        <w:spacing w:before="30" w:after="30"/>
        <w:jc w:val="center"/>
        <w:rPr>
          <w:ins w:id="1049" w:author="PAULO HENRIQUE GALHARDE CARRASCO" w:date="2019-08-26T15:21:00Z"/>
          <w:b/>
          <w:bCs/>
          <w:color w:val="000000" w:themeColor="text1"/>
        </w:rPr>
      </w:pPr>
    </w:p>
    <w:p w14:paraId="0C11A5A4" w14:textId="77777777" w:rsidR="005E7DD6" w:rsidRDefault="005E7DD6">
      <w:pPr>
        <w:spacing w:before="30" w:after="30"/>
        <w:jc w:val="center"/>
        <w:rPr>
          <w:ins w:id="1050" w:author="PAULO HENRIQUE GALHARDE CARRASCO" w:date="2019-08-26T15:21:00Z"/>
          <w:b/>
          <w:bCs/>
          <w:color w:val="000000" w:themeColor="text1"/>
        </w:rPr>
      </w:pPr>
    </w:p>
    <w:p w14:paraId="1DC92C00" w14:textId="77777777" w:rsidR="005E7DD6" w:rsidRDefault="005E7DD6">
      <w:pPr>
        <w:spacing w:before="30" w:after="30"/>
        <w:jc w:val="center"/>
        <w:rPr>
          <w:ins w:id="1051" w:author="PAULO HENRIQUE GALHARDE CARRASCO" w:date="2019-08-26T15:21:00Z"/>
          <w:b/>
          <w:bCs/>
          <w:color w:val="000000" w:themeColor="text1"/>
        </w:rPr>
      </w:pPr>
    </w:p>
    <w:p w14:paraId="0E366790" w14:textId="77777777" w:rsidR="005E7DD6" w:rsidRDefault="005E7DD6">
      <w:pPr>
        <w:spacing w:before="30" w:after="30"/>
        <w:jc w:val="center"/>
        <w:rPr>
          <w:ins w:id="1052" w:author="PAULO HENRIQUE GALHARDE CARRASCO" w:date="2019-08-26T15:21:00Z"/>
          <w:b/>
          <w:bCs/>
          <w:color w:val="000000" w:themeColor="text1"/>
        </w:rPr>
      </w:pPr>
    </w:p>
    <w:p w14:paraId="3BA82180" w14:textId="77777777" w:rsidR="005E7DD6" w:rsidRDefault="005E7DD6">
      <w:pPr>
        <w:spacing w:before="30" w:after="30"/>
        <w:jc w:val="center"/>
        <w:rPr>
          <w:ins w:id="1053" w:author="PAULO HENRIQUE GALHARDE CARRASCO" w:date="2019-08-26T15:21:00Z"/>
          <w:b/>
          <w:bCs/>
          <w:color w:val="000000" w:themeColor="text1"/>
        </w:rPr>
      </w:pPr>
    </w:p>
    <w:p w14:paraId="4C03FB05" w14:textId="77777777" w:rsidR="005E7DD6" w:rsidRDefault="005E7DD6">
      <w:pPr>
        <w:spacing w:before="30" w:after="30"/>
        <w:jc w:val="center"/>
        <w:rPr>
          <w:ins w:id="1054" w:author="PAULO HENRIQUE GALHARDE CARRASCO" w:date="2019-08-26T15:21:00Z"/>
          <w:b/>
          <w:bCs/>
          <w:color w:val="000000" w:themeColor="text1"/>
        </w:rPr>
      </w:pPr>
    </w:p>
    <w:p w14:paraId="5994972F" w14:textId="77777777" w:rsidR="005E7DD6" w:rsidRDefault="005E7DD6">
      <w:pPr>
        <w:spacing w:before="30" w:after="30"/>
        <w:jc w:val="center"/>
        <w:rPr>
          <w:ins w:id="1055" w:author="PAULO HENRIQUE GALHARDE CARRASCO" w:date="2019-08-26T15:21:00Z"/>
          <w:b/>
          <w:bCs/>
          <w:color w:val="000000" w:themeColor="text1"/>
        </w:rPr>
      </w:pPr>
    </w:p>
    <w:p w14:paraId="17F6FF37" w14:textId="77777777" w:rsidR="005E7DD6" w:rsidRDefault="005E7DD6">
      <w:pPr>
        <w:spacing w:before="30" w:after="30"/>
        <w:jc w:val="center"/>
        <w:rPr>
          <w:ins w:id="1056" w:author="PAULO HENRIQUE GALHARDE CARRASCO" w:date="2019-08-26T15:21:00Z"/>
          <w:b/>
          <w:bCs/>
          <w:color w:val="000000" w:themeColor="text1"/>
        </w:rPr>
      </w:pPr>
    </w:p>
    <w:p w14:paraId="7D3D754E" w14:textId="77777777" w:rsidR="005E7DD6" w:rsidRDefault="005E7DD6">
      <w:pPr>
        <w:spacing w:before="30" w:after="30"/>
        <w:jc w:val="center"/>
        <w:rPr>
          <w:ins w:id="1057" w:author="PAULO HENRIQUE GALHARDE CARRASCO" w:date="2019-08-26T15:21:00Z"/>
          <w:b/>
          <w:bCs/>
          <w:color w:val="000000" w:themeColor="text1"/>
        </w:rPr>
      </w:pPr>
    </w:p>
    <w:p w14:paraId="1D2049C7" w14:textId="77777777" w:rsidR="005E7DD6" w:rsidRDefault="005E7DD6">
      <w:pPr>
        <w:spacing w:before="30" w:after="30"/>
        <w:jc w:val="center"/>
        <w:rPr>
          <w:ins w:id="1058" w:author="PAULO HENRIQUE GALHARDE CARRASCO" w:date="2019-08-26T15:21:00Z"/>
          <w:b/>
          <w:bCs/>
          <w:color w:val="000000" w:themeColor="text1"/>
        </w:rPr>
      </w:pPr>
    </w:p>
    <w:p w14:paraId="77FFF20D" w14:textId="32EC50BB" w:rsidR="005E7DD6" w:rsidRDefault="005E7DD6">
      <w:pPr>
        <w:spacing w:before="30" w:after="30"/>
        <w:jc w:val="center"/>
        <w:rPr>
          <w:ins w:id="1059" w:author="Paulo galharde" w:date="2019-09-22T15:02:00Z"/>
          <w:b/>
          <w:bCs/>
          <w:color w:val="000000" w:themeColor="text1"/>
        </w:rPr>
      </w:pPr>
    </w:p>
    <w:p w14:paraId="2EE1F060" w14:textId="2CCF4F92" w:rsidR="001E276D" w:rsidRDefault="001E276D">
      <w:pPr>
        <w:spacing w:before="30" w:after="30"/>
        <w:jc w:val="center"/>
        <w:rPr>
          <w:ins w:id="1060" w:author="Paulo galharde" w:date="2019-09-22T15:02:00Z"/>
          <w:b/>
          <w:bCs/>
          <w:color w:val="000000" w:themeColor="text1"/>
        </w:rPr>
      </w:pPr>
    </w:p>
    <w:p w14:paraId="282C4C76" w14:textId="467E1C17" w:rsidR="001E276D" w:rsidRDefault="001E276D">
      <w:pPr>
        <w:spacing w:before="30" w:after="30"/>
        <w:jc w:val="center"/>
        <w:rPr>
          <w:ins w:id="1061" w:author="Paulo galharde" w:date="2019-09-22T15:02:00Z"/>
          <w:b/>
          <w:bCs/>
          <w:color w:val="000000" w:themeColor="text1"/>
        </w:rPr>
      </w:pPr>
    </w:p>
    <w:p w14:paraId="6F08744C" w14:textId="32626E90" w:rsidR="001E276D" w:rsidRDefault="001E276D">
      <w:pPr>
        <w:spacing w:before="30" w:after="30"/>
        <w:jc w:val="center"/>
        <w:rPr>
          <w:ins w:id="1062" w:author="Paulo galharde" w:date="2019-09-22T15:02:00Z"/>
          <w:b/>
          <w:bCs/>
          <w:color w:val="000000" w:themeColor="text1"/>
        </w:rPr>
      </w:pPr>
    </w:p>
    <w:p w14:paraId="51EF8421" w14:textId="77777777" w:rsidR="005E7DD6" w:rsidDel="001E276D" w:rsidRDefault="005E7DD6">
      <w:pPr>
        <w:spacing w:before="30" w:after="30"/>
        <w:jc w:val="center"/>
        <w:rPr>
          <w:ins w:id="1063" w:author="PAULO HENRIQUE GALHARDE CARRASCO" w:date="2019-08-26T15:21:00Z"/>
          <w:del w:id="1064" w:author="Paulo galharde" w:date="2019-09-22T15:02:00Z"/>
          <w:b/>
          <w:bCs/>
          <w:color w:val="000000" w:themeColor="text1"/>
        </w:rPr>
      </w:pPr>
    </w:p>
    <w:p w14:paraId="39AFA08B" w14:textId="77777777" w:rsidR="005E7DD6" w:rsidDel="001E276D" w:rsidRDefault="005E7DD6">
      <w:pPr>
        <w:spacing w:before="30" w:after="30"/>
        <w:jc w:val="center"/>
        <w:rPr>
          <w:ins w:id="1065" w:author="PAULO HENRIQUE GALHARDE CARRASCO" w:date="2019-08-26T15:21:00Z"/>
          <w:del w:id="1066" w:author="Paulo galharde" w:date="2019-09-22T15:02:00Z"/>
          <w:b/>
          <w:bCs/>
          <w:color w:val="000000" w:themeColor="text1"/>
        </w:rPr>
      </w:pPr>
    </w:p>
    <w:p w14:paraId="485CDFDD" w14:textId="77777777" w:rsidR="005E7DD6" w:rsidDel="001E276D" w:rsidRDefault="005E7DD6">
      <w:pPr>
        <w:spacing w:before="30" w:after="30"/>
        <w:jc w:val="center"/>
        <w:rPr>
          <w:ins w:id="1067" w:author="PAULO HENRIQUE GALHARDE CARRASCO" w:date="2019-08-26T15:21:00Z"/>
          <w:del w:id="1068" w:author="Paulo galharde" w:date="2019-09-22T15:02:00Z"/>
          <w:b/>
          <w:bCs/>
          <w:color w:val="000000" w:themeColor="text1"/>
        </w:rPr>
      </w:pPr>
    </w:p>
    <w:p w14:paraId="50EE8F4D" w14:textId="77777777" w:rsidR="00C94FA0" w:rsidRDefault="00C94FA0" w:rsidP="003A008E">
      <w:pPr>
        <w:spacing w:before="30" w:after="30"/>
        <w:rPr>
          <w:ins w:id="1069" w:author="PAULO HENRIQUE GALHARDE CARRASCO" w:date="2019-08-26T15:21:00Z"/>
          <w:b/>
          <w:bCs/>
          <w:color w:val="000000" w:themeColor="text1"/>
        </w:rPr>
      </w:pPr>
    </w:p>
    <w:p w14:paraId="2BD9D034" w14:textId="0B85415F" w:rsidR="005E7DD6" w:rsidRPr="00C94FA0" w:rsidRDefault="005E7DD6">
      <w:pPr>
        <w:jc w:val="center"/>
        <w:rPr>
          <w:ins w:id="1070" w:author="PAULO HENRIQUE GALHARDE CARRASCO" w:date="2019-08-26T15:21:00Z"/>
          <w:b/>
          <w:rPrChange w:id="1071" w:author="PAULO HENRIQUE GALHARDE CARRASCO" w:date="2019-08-26T16:31:00Z">
            <w:rPr>
              <w:ins w:id="1072" w:author="PAULO HENRIQUE GALHARDE CARRASCO" w:date="2019-08-26T15:21:00Z"/>
            </w:rPr>
          </w:rPrChange>
        </w:rPr>
        <w:pPrChange w:id="1073" w:author="PAULO HENRIQUE GALHARDE CARRASCO" w:date="2019-08-26T16:31:00Z">
          <w:pPr>
            <w:spacing w:before="30" w:after="30"/>
            <w:jc w:val="center"/>
          </w:pPr>
        </w:pPrChange>
      </w:pPr>
      <w:ins w:id="1074" w:author="PAULO HENRIQUE GALHARDE CARRASCO" w:date="2019-08-26T15:21:00Z">
        <w:r w:rsidRPr="00C94FA0">
          <w:rPr>
            <w:b/>
            <w:rPrChange w:id="1075" w:author="PAULO HENRIQUE GALHARDE CARRASCO" w:date="2019-08-26T16:31:00Z">
              <w:rPr/>
            </w:rPrChange>
          </w:rPr>
          <w:t>LISTA DE GRÁFICOS</w:t>
        </w:r>
      </w:ins>
    </w:p>
    <w:p w14:paraId="6068A831" w14:textId="77777777" w:rsidR="005E7DD6" w:rsidRDefault="005E7DD6">
      <w:pPr>
        <w:spacing w:before="30" w:after="30"/>
        <w:jc w:val="center"/>
        <w:rPr>
          <w:ins w:id="1076" w:author="PAULO HENRIQUE GALHARDE CARRASCO" w:date="2019-08-26T15:21:00Z"/>
          <w:b/>
          <w:bCs/>
          <w:color w:val="000000" w:themeColor="text1"/>
        </w:rPr>
      </w:pPr>
    </w:p>
    <w:p w14:paraId="4022ECAC" w14:textId="77777777" w:rsidR="005E7DD6" w:rsidRDefault="005E7DD6">
      <w:pPr>
        <w:spacing w:before="30" w:after="30"/>
        <w:jc w:val="center"/>
        <w:rPr>
          <w:ins w:id="1077" w:author="PAULO HENRIQUE GALHARDE CARRASCO" w:date="2019-08-26T15:21:00Z"/>
          <w:b/>
          <w:bCs/>
          <w:color w:val="000000" w:themeColor="text1"/>
        </w:rPr>
      </w:pPr>
    </w:p>
    <w:p w14:paraId="69DC6117" w14:textId="77777777" w:rsidR="005E7DD6" w:rsidRDefault="005E7DD6">
      <w:pPr>
        <w:spacing w:before="30" w:after="30"/>
        <w:jc w:val="center"/>
        <w:rPr>
          <w:ins w:id="1078" w:author="PAULO HENRIQUE GALHARDE CARRASCO" w:date="2019-08-26T15:21:00Z"/>
          <w:b/>
          <w:bCs/>
          <w:color w:val="000000" w:themeColor="text1"/>
        </w:rPr>
      </w:pPr>
    </w:p>
    <w:p w14:paraId="11A43303" w14:textId="77777777" w:rsidR="005E7DD6" w:rsidRDefault="005E7DD6">
      <w:pPr>
        <w:spacing w:before="30" w:after="30"/>
        <w:jc w:val="center"/>
        <w:rPr>
          <w:ins w:id="1079" w:author="PAULO HENRIQUE GALHARDE CARRASCO" w:date="2019-08-26T15:21:00Z"/>
          <w:b/>
          <w:bCs/>
          <w:color w:val="000000" w:themeColor="text1"/>
        </w:rPr>
      </w:pPr>
    </w:p>
    <w:p w14:paraId="04E970CA" w14:textId="77777777" w:rsidR="005E7DD6" w:rsidRDefault="005E7DD6">
      <w:pPr>
        <w:spacing w:before="30" w:after="30"/>
        <w:jc w:val="center"/>
        <w:rPr>
          <w:ins w:id="1080" w:author="PAULO HENRIQUE GALHARDE CARRASCO" w:date="2019-08-26T15:21:00Z"/>
          <w:b/>
          <w:bCs/>
          <w:color w:val="000000" w:themeColor="text1"/>
        </w:rPr>
      </w:pPr>
    </w:p>
    <w:p w14:paraId="1D0BB7AD" w14:textId="77777777" w:rsidR="005E7DD6" w:rsidRDefault="005E7DD6">
      <w:pPr>
        <w:spacing w:before="30" w:after="30"/>
        <w:jc w:val="center"/>
        <w:rPr>
          <w:ins w:id="1081" w:author="PAULO HENRIQUE GALHARDE CARRASCO" w:date="2019-08-26T15:21:00Z"/>
          <w:b/>
          <w:bCs/>
          <w:color w:val="000000" w:themeColor="text1"/>
        </w:rPr>
      </w:pPr>
    </w:p>
    <w:p w14:paraId="3165AE5E" w14:textId="77777777" w:rsidR="005E7DD6" w:rsidRDefault="005E7DD6">
      <w:pPr>
        <w:spacing w:before="30" w:after="30"/>
        <w:jc w:val="center"/>
        <w:rPr>
          <w:ins w:id="1082" w:author="PAULO HENRIQUE GALHARDE CARRASCO" w:date="2019-08-26T18:19:00Z"/>
          <w:b/>
          <w:bCs/>
          <w:color w:val="000000" w:themeColor="text1"/>
        </w:rPr>
      </w:pPr>
    </w:p>
    <w:p w14:paraId="22AD2BCB" w14:textId="77777777" w:rsidR="00A05B9B" w:rsidRDefault="00A05B9B">
      <w:pPr>
        <w:spacing w:before="30" w:after="30"/>
        <w:jc w:val="center"/>
        <w:rPr>
          <w:ins w:id="1083" w:author="PAULO HENRIQUE GALHARDE CARRASCO" w:date="2019-08-26T18:19:00Z"/>
          <w:b/>
          <w:bCs/>
          <w:color w:val="000000" w:themeColor="text1"/>
        </w:rPr>
      </w:pPr>
    </w:p>
    <w:p w14:paraId="090C5700" w14:textId="77777777" w:rsidR="00A05B9B" w:rsidRDefault="00A05B9B">
      <w:pPr>
        <w:spacing w:before="30" w:after="30"/>
        <w:jc w:val="center"/>
        <w:rPr>
          <w:ins w:id="1084" w:author="PAULO HENRIQUE GALHARDE CARRASCO" w:date="2019-08-26T18:19:00Z"/>
          <w:b/>
          <w:bCs/>
          <w:color w:val="000000" w:themeColor="text1"/>
        </w:rPr>
      </w:pPr>
    </w:p>
    <w:p w14:paraId="744D0C8E" w14:textId="77777777" w:rsidR="00A05B9B" w:rsidRDefault="00A05B9B">
      <w:pPr>
        <w:spacing w:before="30" w:after="30"/>
        <w:jc w:val="center"/>
        <w:rPr>
          <w:ins w:id="1085" w:author="PAULO HENRIQUE GALHARDE CARRASCO" w:date="2019-08-26T18:19:00Z"/>
          <w:b/>
          <w:bCs/>
          <w:color w:val="000000" w:themeColor="text1"/>
        </w:rPr>
      </w:pPr>
    </w:p>
    <w:p w14:paraId="30F3EB9E" w14:textId="77777777" w:rsidR="00A05B9B" w:rsidRDefault="00A05B9B">
      <w:pPr>
        <w:spacing w:before="30" w:after="30"/>
        <w:jc w:val="center"/>
        <w:rPr>
          <w:ins w:id="1086" w:author="PAULO HENRIQUE GALHARDE CARRASCO" w:date="2019-08-26T18:19:00Z"/>
          <w:b/>
          <w:bCs/>
          <w:color w:val="000000" w:themeColor="text1"/>
        </w:rPr>
      </w:pPr>
    </w:p>
    <w:p w14:paraId="3A763A35" w14:textId="77777777" w:rsidR="00A05B9B" w:rsidRDefault="00A05B9B">
      <w:pPr>
        <w:spacing w:before="30" w:after="30"/>
        <w:jc w:val="center"/>
        <w:rPr>
          <w:ins w:id="1087" w:author="PAULO HENRIQUE GALHARDE CARRASCO" w:date="2019-08-26T18:19:00Z"/>
          <w:b/>
          <w:bCs/>
          <w:color w:val="000000" w:themeColor="text1"/>
        </w:rPr>
      </w:pPr>
    </w:p>
    <w:p w14:paraId="7AF02FB6" w14:textId="77777777" w:rsidR="00A05B9B" w:rsidRDefault="00A05B9B">
      <w:pPr>
        <w:spacing w:before="30" w:after="30"/>
        <w:jc w:val="center"/>
        <w:rPr>
          <w:ins w:id="1088" w:author="PAULO HENRIQUE GALHARDE CARRASCO" w:date="2019-08-26T18:19:00Z"/>
          <w:b/>
          <w:bCs/>
          <w:color w:val="000000" w:themeColor="text1"/>
        </w:rPr>
      </w:pPr>
    </w:p>
    <w:p w14:paraId="5A9AB0D0" w14:textId="77777777" w:rsidR="00A05B9B" w:rsidRDefault="00A05B9B">
      <w:pPr>
        <w:spacing w:before="30" w:after="30"/>
        <w:jc w:val="center"/>
        <w:rPr>
          <w:ins w:id="1089" w:author="PAULO HENRIQUE GALHARDE CARRASCO" w:date="2019-08-26T18:19:00Z"/>
          <w:b/>
          <w:bCs/>
          <w:color w:val="000000" w:themeColor="text1"/>
        </w:rPr>
      </w:pPr>
    </w:p>
    <w:p w14:paraId="2AD1BB5E" w14:textId="77777777" w:rsidR="00A05B9B" w:rsidRDefault="00A05B9B">
      <w:pPr>
        <w:spacing w:before="30" w:after="30"/>
        <w:jc w:val="center"/>
        <w:rPr>
          <w:ins w:id="1090" w:author="PAULO HENRIQUE GALHARDE CARRASCO" w:date="2019-08-26T18:19:00Z"/>
          <w:b/>
          <w:bCs/>
          <w:color w:val="000000" w:themeColor="text1"/>
        </w:rPr>
      </w:pPr>
    </w:p>
    <w:p w14:paraId="6AC688E5" w14:textId="77777777" w:rsidR="00A05B9B" w:rsidRDefault="00A05B9B">
      <w:pPr>
        <w:spacing w:before="30" w:after="30"/>
        <w:jc w:val="center"/>
        <w:rPr>
          <w:ins w:id="1091" w:author="PAULO HENRIQUE GALHARDE CARRASCO" w:date="2019-08-26T18:19:00Z"/>
          <w:b/>
          <w:bCs/>
          <w:color w:val="000000" w:themeColor="text1"/>
        </w:rPr>
      </w:pPr>
    </w:p>
    <w:p w14:paraId="5F9000F9" w14:textId="77777777" w:rsidR="00A05B9B" w:rsidRDefault="00A05B9B">
      <w:pPr>
        <w:spacing w:before="30" w:after="30"/>
        <w:jc w:val="center"/>
        <w:rPr>
          <w:ins w:id="1092" w:author="PAULO HENRIQUE GALHARDE CARRASCO" w:date="2019-08-26T18:19:00Z"/>
          <w:b/>
          <w:bCs/>
          <w:color w:val="000000" w:themeColor="text1"/>
        </w:rPr>
      </w:pPr>
    </w:p>
    <w:p w14:paraId="4AC2278F" w14:textId="77777777" w:rsidR="00A05B9B" w:rsidRDefault="00A05B9B">
      <w:pPr>
        <w:spacing w:before="30" w:after="30"/>
        <w:jc w:val="center"/>
        <w:rPr>
          <w:ins w:id="1093" w:author="PAULO HENRIQUE GALHARDE CARRASCO" w:date="2019-08-26T18:19:00Z"/>
          <w:b/>
          <w:bCs/>
          <w:color w:val="000000" w:themeColor="text1"/>
        </w:rPr>
      </w:pPr>
    </w:p>
    <w:p w14:paraId="316709E8" w14:textId="77777777" w:rsidR="00A05B9B" w:rsidRDefault="00A05B9B">
      <w:pPr>
        <w:spacing w:before="30" w:after="30"/>
        <w:jc w:val="center"/>
        <w:rPr>
          <w:ins w:id="1094" w:author="PAULO HENRIQUE GALHARDE CARRASCO" w:date="2019-08-26T18:19:00Z"/>
          <w:b/>
          <w:bCs/>
          <w:color w:val="000000" w:themeColor="text1"/>
        </w:rPr>
      </w:pPr>
    </w:p>
    <w:p w14:paraId="1DFB5DD8" w14:textId="77777777" w:rsidR="00A05B9B" w:rsidRDefault="00A05B9B">
      <w:pPr>
        <w:spacing w:before="30" w:after="30"/>
        <w:jc w:val="center"/>
        <w:rPr>
          <w:ins w:id="1095" w:author="PAULO HENRIQUE GALHARDE CARRASCO" w:date="2019-08-26T18:19:00Z"/>
          <w:b/>
          <w:bCs/>
          <w:color w:val="000000" w:themeColor="text1"/>
        </w:rPr>
      </w:pPr>
    </w:p>
    <w:p w14:paraId="2D435A44" w14:textId="77777777" w:rsidR="00A05B9B" w:rsidRDefault="00A05B9B">
      <w:pPr>
        <w:spacing w:before="30" w:after="30"/>
        <w:jc w:val="center"/>
        <w:rPr>
          <w:ins w:id="1096" w:author="PAULO HENRIQUE GALHARDE CARRASCO" w:date="2019-08-26T18:19:00Z"/>
          <w:b/>
          <w:bCs/>
          <w:color w:val="000000" w:themeColor="text1"/>
        </w:rPr>
      </w:pPr>
    </w:p>
    <w:p w14:paraId="46DFD736" w14:textId="18DFDFB5" w:rsidR="00A05B9B" w:rsidDel="001E276D" w:rsidRDefault="00A05B9B" w:rsidP="001E276D">
      <w:pPr>
        <w:spacing w:before="30" w:after="30"/>
        <w:rPr>
          <w:del w:id="1097" w:author="Paulo galharde" w:date="2019-09-22T15:02:00Z"/>
          <w:b/>
          <w:bCs/>
          <w:color w:val="000000" w:themeColor="text1"/>
        </w:rPr>
      </w:pPr>
    </w:p>
    <w:p w14:paraId="5F95F0E7" w14:textId="1647B911" w:rsidR="001E276D" w:rsidRDefault="001E276D">
      <w:pPr>
        <w:spacing w:before="30" w:after="30"/>
        <w:jc w:val="center"/>
        <w:rPr>
          <w:ins w:id="1098" w:author="Paulo galharde" w:date="2019-09-22T15:02:00Z"/>
          <w:b/>
          <w:bCs/>
          <w:color w:val="000000" w:themeColor="text1"/>
        </w:rPr>
      </w:pPr>
    </w:p>
    <w:p w14:paraId="58939146" w14:textId="30390AF0" w:rsidR="001E276D" w:rsidRDefault="001E276D">
      <w:pPr>
        <w:spacing w:before="30" w:after="30"/>
        <w:jc w:val="center"/>
        <w:rPr>
          <w:ins w:id="1099" w:author="Paulo galharde" w:date="2019-09-22T15:02:00Z"/>
          <w:b/>
          <w:bCs/>
          <w:color w:val="000000" w:themeColor="text1"/>
        </w:rPr>
      </w:pPr>
    </w:p>
    <w:p w14:paraId="1765713B" w14:textId="29B5A852" w:rsidR="001E276D" w:rsidRDefault="001E276D">
      <w:pPr>
        <w:spacing w:before="30" w:after="30"/>
        <w:jc w:val="center"/>
        <w:rPr>
          <w:ins w:id="1100" w:author="Paulo galharde" w:date="2019-09-22T15:02:00Z"/>
          <w:b/>
          <w:bCs/>
          <w:color w:val="000000" w:themeColor="text1"/>
        </w:rPr>
      </w:pPr>
    </w:p>
    <w:p w14:paraId="39071AFF" w14:textId="60A36DDE" w:rsidR="001E276D" w:rsidRDefault="001E276D">
      <w:pPr>
        <w:spacing w:before="30" w:after="30"/>
        <w:jc w:val="center"/>
        <w:rPr>
          <w:ins w:id="1101" w:author="Paulo galharde" w:date="2019-09-22T15:02:00Z"/>
          <w:b/>
          <w:bCs/>
          <w:color w:val="000000" w:themeColor="text1"/>
        </w:rPr>
      </w:pPr>
    </w:p>
    <w:p w14:paraId="78BAD78E" w14:textId="01792351" w:rsidR="001E276D" w:rsidRDefault="001E276D">
      <w:pPr>
        <w:spacing w:before="30" w:after="30"/>
        <w:jc w:val="center"/>
        <w:rPr>
          <w:ins w:id="1102" w:author="Paulo galharde" w:date="2019-09-22T15:02:00Z"/>
          <w:b/>
          <w:bCs/>
          <w:color w:val="000000" w:themeColor="text1"/>
        </w:rPr>
      </w:pPr>
    </w:p>
    <w:p w14:paraId="1F4C86C9" w14:textId="77777777" w:rsidR="001E276D" w:rsidRDefault="001E276D">
      <w:pPr>
        <w:spacing w:before="30" w:after="30"/>
        <w:jc w:val="center"/>
        <w:rPr>
          <w:ins w:id="1103" w:author="Paulo galharde" w:date="2019-09-22T15:02:00Z"/>
          <w:b/>
          <w:bCs/>
          <w:color w:val="000000" w:themeColor="text1"/>
        </w:rPr>
      </w:pPr>
    </w:p>
    <w:p w14:paraId="5F004A68" w14:textId="14EEF74C" w:rsidR="00A05B9B" w:rsidDel="00644A4A" w:rsidRDefault="00A05B9B">
      <w:pPr>
        <w:spacing w:before="30" w:after="30"/>
        <w:rPr>
          <w:del w:id="1104" w:author="Paulo galharde" w:date="2019-09-22T15:02:00Z"/>
          <w:b/>
          <w:bCs/>
          <w:color w:val="000000" w:themeColor="text1"/>
        </w:rPr>
      </w:pPr>
    </w:p>
    <w:p w14:paraId="2E91EA83" w14:textId="77777777" w:rsidR="00644A4A" w:rsidRDefault="00644A4A">
      <w:pPr>
        <w:spacing w:before="30" w:after="30"/>
        <w:jc w:val="center"/>
        <w:rPr>
          <w:ins w:id="1105" w:author="PAULO HENRIQUE GALHARDE CARRASCO" w:date="2019-10-07T22:25:00Z"/>
          <w:b/>
          <w:bCs/>
          <w:color w:val="000000" w:themeColor="text1"/>
        </w:rPr>
      </w:pPr>
    </w:p>
    <w:p w14:paraId="32086457" w14:textId="2C259ECA" w:rsidR="00A05B9B" w:rsidRDefault="00A05B9B" w:rsidP="00321FD5">
      <w:pPr>
        <w:spacing w:before="30" w:after="30"/>
        <w:rPr>
          <w:b/>
          <w:bCs/>
          <w:color w:val="000000" w:themeColor="text1"/>
        </w:rPr>
      </w:pPr>
    </w:p>
    <w:p w14:paraId="3A497DF4" w14:textId="77777777" w:rsidR="00321FD5" w:rsidDel="001E276D" w:rsidRDefault="00321FD5">
      <w:pPr>
        <w:spacing w:before="30" w:after="30"/>
        <w:jc w:val="center"/>
        <w:rPr>
          <w:ins w:id="1106" w:author="PAULO HENRIQUE GALHARDE CARRASCO" w:date="2019-08-26T18:19:00Z"/>
          <w:del w:id="1107" w:author="Paulo galharde" w:date="2019-09-22T15:02:00Z"/>
          <w:b/>
          <w:bCs/>
          <w:color w:val="000000" w:themeColor="text1"/>
        </w:rPr>
      </w:pPr>
    </w:p>
    <w:p w14:paraId="5D7D31CE" w14:textId="77777777" w:rsidR="00A05B9B" w:rsidDel="001E276D" w:rsidRDefault="00A05B9B">
      <w:pPr>
        <w:spacing w:before="30" w:after="30"/>
        <w:jc w:val="center"/>
        <w:rPr>
          <w:ins w:id="1108" w:author="PAULO HENRIQUE GALHARDE CARRASCO" w:date="2019-08-26T18:19:00Z"/>
          <w:del w:id="1109" w:author="Paulo galharde" w:date="2019-09-22T15:02:00Z"/>
          <w:b/>
          <w:bCs/>
          <w:color w:val="000000" w:themeColor="text1"/>
        </w:rPr>
      </w:pPr>
    </w:p>
    <w:p w14:paraId="5E6BC601" w14:textId="77777777" w:rsidR="00A05B9B" w:rsidDel="001E276D" w:rsidRDefault="00A05B9B">
      <w:pPr>
        <w:spacing w:before="30" w:after="30"/>
        <w:jc w:val="center"/>
        <w:rPr>
          <w:ins w:id="1110" w:author="PAULO HENRIQUE GALHARDE CARRASCO" w:date="2019-08-26T18:19:00Z"/>
          <w:del w:id="1111" w:author="Paulo galharde" w:date="2019-09-22T15:02:00Z"/>
          <w:b/>
          <w:bCs/>
          <w:color w:val="000000" w:themeColor="text1"/>
        </w:rPr>
      </w:pPr>
    </w:p>
    <w:p w14:paraId="4D829111" w14:textId="306ABB66" w:rsidR="00A05B9B" w:rsidDel="001E276D" w:rsidRDefault="00A05B9B">
      <w:pPr>
        <w:tabs>
          <w:tab w:val="left" w:pos="3105"/>
        </w:tabs>
        <w:spacing w:before="30" w:after="30"/>
        <w:rPr>
          <w:ins w:id="1112" w:author="PAULO HENRIQUE GALHARDE CARRASCO" w:date="2019-08-26T18:19:00Z"/>
          <w:del w:id="1113" w:author="Paulo galharde" w:date="2019-09-22T15:02:00Z"/>
          <w:b/>
          <w:bCs/>
          <w:color w:val="000000" w:themeColor="text1"/>
        </w:rPr>
        <w:pPrChange w:id="1114" w:author="Paulo galharde" w:date="2019-09-22T15:02:00Z">
          <w:pPr>
            <w:spacing w:before="30" w:after="30"/>
            <w:jc w:val="center"/>
          </w:pPr>
        </w:pPrChange>
      </w:pPr>
    </w:p>
    <w:p w14:paraId="294EA722" w14:textId="77777777" w:rsidR="00A05B9B" w:rsidDel="001E276D" w:rsidRDefault="00A05B9B">
      <w:pPr>
        <w:spacing w:before="30" w:after="30"/>
        <w:jc w:val="center"/>
        <w:rPr>
          <w:ins w:id="1115" w:author="PAULO HENRIQUE GALHARDE CARRASCO" w:date="2019-08-26T15:21:00Z"/>
          <w:del w:id="1116" w:author="Paulo galharde" w:date="2019-09-22T15:02:00Z"/>
          <w:b/>
          <w:bCs/>
          <w:color w:val="000000" w:themeColor="text1"/>
        </w:rPr>
      </w:pPr>
    </w:p>
    <w:p w14:paraId="3DF7D0CB" w14:textId="77777777" w:rsidR="005E7DD6" w:rsidDel="008C229A" w:rsidRDefault="005E7DD6">
      <w:pPr>
        <w:spacing w:before="30" w:after="30"/>
        <w:rPr>
          <w:del w:id="1117" w:author="PAULO HENRIQUE GALHARDE CARRASCO" w:date="2019-08-26T17:57:00Z"/>
          <w:b/>
          <w:color w:val="000000" w:themeColor="text1"/>
        </w:rPr>
        <w:pPrChange w:id="1118" w:author="PAULO HENRIQUE GALHARDE CARRASCO" w:date="2019-08-26T16:53:00Z">
          <w:pPr>
            <w:spacing w:before="30" w:after="30"/>
            <w:jc w:val="center"/>
          </w:pPr>
        </w:pPrChange>
      </w:pPr>
    </w:p>
    <w:p w14:paraId="050167A7" w14:textId="77777777" w:rsidR="005E7DD6" w:rsidRDefault="005E7DD6">
      <w:pPr>
        <w:spacing w:before="30" w:after="30"/>
        <w:rPr>
          <w:ins w:id="1119" w:author="PAULO HENRIQUE GALHARDE CARRASCO" w:date="2019-08-26T15:21:00Z"/>
          <w:b/>
          <w:bCs/>
          <w:color w:val="000000" w:themeColor="text1"/>
        </w:rPr>
        <w:pPrChange w:id="1120" w:author="PAULO HENRIQUE GALHARDE CARRASCO" w:date="2019-08-26T17:57:00Z">
          <w:pPr>
            <w:spacing w:before="30" w:after="30"/>
            <w:jc w:val="center"/>
          </w:pPr>
        </w:pPrChange>
      </w:pPr>
    </w:p>
    <w:p w14:paraId="62202742" w14:textId="4EFDA7F6" w:rsidR="005E7DD6" w:rsidRDefault="00C94FA0" w:rsidP="00E0353D">
      <w:pPr>
        <w:jc w:val="center"/>
        <w:rPr>
          <w:ins w:id="1121" w:author="PAULO HENRIQUE GALHARDE CARRASCO" w:date="2019-08-26T16:28:00Z"/>
          <w:b/>
        </w:rPr>
      </w:pPr>
      <w:ins w:id="1122" w:author="PAULO HENRIQUE GALHARDE CARRASCO" w:date="2019-08-26T16:24:00Z">
        <w:r w:rsidRPr="00E0353D">
          <w:rPr>
            <w:b/>
          </w:rPr>
          <w:t>LISTA DE SIGLAS</w:t>
        </w:r>
      </w:ins>
    </w:p>
    <w:p w14:paraId="3B97895C" w14:textId="77777777" w:rsidR="00FE2BD1" w:rsidRDefault="00FE2BD1" w:rsidP="003A008E">
      <w:pPr>
        <w:rPr>
          <w:ins w:id="1123" w:author="PAULO HENRIQUE GALHARDE CARRASCO" w:date="2019-08-26T16:28:00Z"/>
          <w:b/>
        </w:rPr>
      </w:pPr>
    </w:p>
    <w:p w14:paraId="052DC017" w14:textId="12751600" w:rsidR="007575ED" w:rsidRDefault="007575ED" w:rsidP="00FC0D5A">
      <w:pPr>
        <w:rPr>
          <w:rFonts w:eastAsia="Arial"/>
        </w:rPr>
      </w:pPr>
      <w:r>
        <w:rPr>
          <w:rFonts w:eastAsia="Arial"/>
        </w:rPr>
        <w:t xml:space="preserve">AMERT </w:t>
      </w:r>
      <w:r>
        <w:rPr>
          <w:rFonts w:eastAsia="Arial"/>
        </w:rPr>
        <w:tab/>
      </w:r>
      <w:r>
        <w:rPr>
          <w:rFonts w:eastAsia="Arial"/>
        </w:rPr>
        <w:tab/>
        <w:t>Afecções Musculoesqueléticas Relacionadas ao trabalho</w:t>
      </w:r>
    </w:p>
    <w:p w14:paraId="5A146220" w14:textId="2F767B0B" w:rsidR="00506DAC" w:rsidRDefault="00506DAC" w:rsidP="00FC0D5A">
      <w:pPr>
        <w:rPr>
          <w:rFonts w:eastAsia="Arial"/>
        </w:rPr>
      </w:pPr>
      <w:r>
        <w:rPr>
          <w:rFonts w:eastAsia="Arial"/>
        </w:rPr>
        <w:t>DER</w:t>
      </w:r>
      <w:r>
        <w:rPr>
          <w:rFonts w:eastAsia="Arial"/>
        </w:rPr>
        <w:tab/>
      </w:r>
      <w:r>
        <w:rPr>
          <w:rFonts w:eastAsia="Arial"/>
        </w:rPr>
        <w:tab/>
      </w:r>
      <w:r>
        <w:rPr>
          <w:rFonts w:eastAsia="Arial"/>
        </w:rPr>
        <w:tab/>
        <w:t>Diagrama Entidade - Relacionamento</w:t>
      </w:r>
    </w:p>
    <w:p w14:paraId="42F201CA" w14:textId="37EA1300" w:rsidR="00FC0D5A" w:rsidRDefault="00FC0D5A" w:rsidP="00FC0D5A">
      <w:ins w:id="1124" w:author="PAULO HENRIQUE GALHARDE CARRASCO" w:date="2019-08-26T18:22:00Z">
        <w:r>
          <w:t>DORT</w:t>
        </w:r>
        <w:r>
          <w:tab/>
          <w:t>s</w:t>
        </w:r>
      </w:ins>
      <w:ins w:id="1125" w:author="PAULO HENRIQUE GALHARDE CARRASCO" w:date="2019-09-05T16:46:00Z">
        <w:r w:rsidR="00E038A2">
          <w:t>:</w:t>
        </w:r>
      </w:ins>
      <w:ins w:id="1126" w:author="PAULO HENRIQUE GALHARDE CARRASCO" w:date="2019-08-26T18:22:00Z">
        <w:r>
          <w:tab/>
        </w:r>
        <w:r>
          <w:tab/>
          <w:t xml:space="preserve">Distúrbios Osteomusculares </w:t>
        </w:r>
      </w:ins>
      <w:ins w:id="1127" w:author="PAULO HENRIQUE GALHARDE CARRASCO" w:date="2019-09-05T18:20:00Z">
        <w:r w:rsidR="006D6209">
          <w:t>Relacionados ao Trabalho</w:t>
        </w:r>
      </w:ins>
    </w:p>
    <w:p w14:paraId="4D89C69D" w14:textId="325B5DE4" w:rsidR="00157E3D" w:rsidRPr="003E44B1" w:rsidRDefault="00157E3D" w:rsidP="00FC0D5A">
      <w:pPr>
        <w:rPr>
          <w:ins w:id="1128" w:author="PAULO HENRIQUE GALHARDE CARRASCO" w:date="2019-08-26T18:22:00Z"/>
        </w:rPr>
      </w:pPr>
      <w:r>
        <w:t>FATEC</w:t>
      </w:r>
      <w:r>
        <w:tab/>
      </w:r>
      <w:r>
        <w:tab/>
        <w:t>Faculdade de Tecnologia do Estado de São Paulo</w:t>
      </w:r>
    </w:p>
    <w:p w14:paraId="4FB70E23" w14:textId="5F0D5EDA" w:rsidR="00E0353D" w:rsidRDefault="003E44B1" w:rsidP="00E0353D">
      <w:ins w:id="1129" w:author="PAULO HENRIQUE GALHARDE CARRASCO" w:date="2019-08-26T16:29:00Z">
        <w:r>
          <w:t>LER</w:t>
        </w:r>
      </w:ins>
      <w:ins w:id="1130" w:author="PAULO HENRIQUE GALHARDE CARRASCO" w:date="2019-09-05T16:46:00Z">
        <w:r w:rsidR="00E038A2">
          <w:t>:</w:t>
        </w:r>
      </w:ins>
      <w:ins w:id="1131" w:author="PAULO HENRIQUE GALHARDE CARRASCO" w:date="2019-08-26T16:29:00Z">
        <w:r w:rsidR="00566A3A">
          <w:tab/>
        </w:r>
        <w:r w:rsidR="00566A3A">
          <w:tab/>
        </w:r>
        <w:r w:rsidR="00566A3A">
          <w:tab/>
          <w:t xml:space="preserve">Lesão por esforço </w:t>
        </w:r>
      </w:ins>
      <w:ins w:id="1132" w:author="PAULO HENRIQUE GALHARDE CARRASCO" w:date="2019-08-26T17:57:00Z">
        <w:r w:rsidR="008C229A">
          <w:t>repetitivo</w:t>
        </w:r>
      </w:ins>
    </w:p>
    <w:p w14:paraId="362788B8" w14:textId="56035929" w:rsidR="007575ED" w:rsidRDefault="007575ED" w:rsidP="007575ED">
      <w:pPr>
        <w:rPr>
          <w:rFonts w:eastAsia="Arial"/>
        </w:rPr>
      </w:pPr>
      <w:r>
        <w:rPr>
          <w:rFonts w:eastAsia="Arial"/>
        </w:rPr>
        <w:t xml:space="preserve">LTC </w:t>
      </w:r>
      <w:r>
        <w:rPr>
          <w:rFonts w:eastAsia="Arial"/>
        </w:rPr>
        <w:tab/>
      </w:r>
      <w:r>
        <w:rPr>
          <w:rFonts w:eastAsia="Arial"/>
        </w:rPr>
        <w:tab/>
      </w:r>
      <w:r>
        <w:rPr>
          <w:rFonts w:eastAsia="Arial"/>
        </w:rPr>
        <w:tab/>
        <w:t>Lesões por Traumas Cumulativos</w:t>
      </w:r>
    </w:p>
    <w:p w14:paraId="41824131" w14:textId="0A3F6D07" w:rsidR="009C418F" w:rsidRDefault="009C418F" w:rsidP="007575ED">
      <w:pPr>
        <w:rPr>
          <w:rFonts w:eastAsia="Arial"/>
        </w:rPr>
      </w:pPr>
      <w:r>
        <w:rPr>
          <w:rFonts w:eastAsia="Arial"/>
        </w:rPr>
        <w:t xml:space="preserve">PHP </w:t>
      </w:r>
      <w:r>
        <w:rPr>
          <w:rFonts w:eastAsia="Arial"/>
        </w:rPr>
        <w:tab/>
      </w:r>
      <w:r>
        <w:rPr>
          <w:rFonts w:eastAsia="Arial"/>
        </w:rPr>
        <w:tab/>
      </w:r>
      <w:r>
        <w:rPr>
          <w:rFonts w:eastAsia="Arial"/>
        </w:rPr>
        <w:tab/>
      </w:r>
      <w:r w:rsidRPr="1DFAD467">
        <w:rPr>
          <w:rFonts w:eastAsia="Arial" w:cs="Arial"/>
        </w:rPr>
        <w:t xml:space="preserve">Hypertext </w:t>
      </w:r>
      <w:proofErr w:type="spellStart"/>
      <w:r w:rsidRPr="1DFAD467">
        <w:rPr>
          <w:rFonts w:eastAsia="Arial" w:cs="Arial"/>
        </w:rPr>
        <w:t>Preprocessor</w:t>
      </w:r>
      <w:proofErr w:type="spellEnd"/>
    </w:p>
    <w:p w14:paraId="4D4626DA" w14:textId="58B21251" w:rsidR="00157E3D" w:rsidRPr="00157E3D" w:rsidRDefault="00157E3D" w:rsidP="007575ED">
      <w:pPr>
        <w:rPr>
          <w:rFonts w:eastAsia="Arial"/>
        </w:rPr>
      </w:pPr>
      <w:r w:rsidRPr="00157E3D">
        <w:rPr>
          <w:rFonts w:eastAsia="Arial"/>
          <w:lang w:val="en-US"/>
        </w:rPr>
        <w:t>RF</w:t>
      </w:r>
      <w:r>
        <w:rPr>
          <w:rFonts w:eastAsia="Arial"/>
          <w:lang w:val="en-US"/>
        </w:rPr>
        <w:tab/>
      </w:r>
      <w:r>
        <w:rPr>
          <w:rFonts w:eastAsia="Arial"/>
          <w:lang w:val="en-US"/>
        </w:rPr>
        <w:tab/>
      </w:r>
      <w:r>
        <w:rPr>
          <w:rFonts w:eastAsia="Arial"/>
          <w:lang w:val="en-US"/>
        </w:rPr>
        <w:tab/>
      </w:r>
      <w:r w:rsidRPr="00157E3D">
        <w:rPr>
          <w:rFonts w:eastAsia="Arial"/>
        </w:rPr>
        <w:t>Requisito Funcional</w:t>
      </w:r>
    </w:p>
    <w:p w14:paraId="1D2E5B9E" w14:textId="77777777" w:rsidR="00077E1D" w:rsidRDefault="00157E3D" w:rsidP="007575ED">
      <w:pPr>
        <w:rPr>
          <w:rFonts w:eastAsia="Arial"/>
        </w:rPr>
      </w:pPr>
      <w:r w:rsidRPr="00157E3D">
        <w:rPr>
          <w:rFonts w:eastAsia="Arial"/>
        </w:rPr>
        <w:t>RNF</w:t>
      </w:r>
      <w:r w:rsidRPr="00157E3D">
        <w:rPr>
          <w:rFonts w:eastAsia="Arial"/>
        </w:rPr>
        <w:tab/>
      </w:r>
      <w:r w:rsidRPr="00157E3D">
        <w:rPr>
          <w:rFonts w:eastAsia="Arial"/>
        </w:rPr>
        <w:tab/>
      </w:r>
      <w:r w:rsidRPr="00157E3D">
        <w:rPr>
          <w:rFonts w:eastAsia="Arial"/>
        </w:rPr>
        <w:tab/>
        <w:t>Requisito Não Funcional</w:t>
      </w:r>
    </w:p>
    <w:p w14:paraId="59806737" w14:textId="60E3C5F6" w:rsidR="003A008E" w:rsidRPr="00077E1D" w:rsidRDefault="003A008E" w:rsidP="007575ED">
      <w:pPr>
        <w:rPr>
          <w:rFonts w:eastAsia="Arial"/>
        </w:rPr>
      </w:pPr>
      <w:r w:rsidRPr="007332B7">
        <w:rPr>
          <w:rFonts w:eastAsia="Arial"/>
          <w:lang w:val="en-US"/>
        </w:rPr>
        <w:t>WMSD</w:t>
      </w:r>
      <w:r w:rsidRPr="007332B7">
        <w:rPr>
          <w:rFonts w:eastAsia="Arial"/>
          <w:lang w:val="en-US"/>
        </w:rPr>
        <w:tab/>
      </w:r>
      <w:r w:rsidRPr="007332B7">
        <w:rPr>
          <w:rFonts w:eastAsia="Arial"/>
          <w:lang w:val="en-US"/>
        </w:rPr>
        <w:tab/>
      </w:r>
      <w:r w:rsidRPr="003A008E">
        <w:rPr>
          <w:rFonts w:eastAsia="Arial"/>
          <w:lang w:val="en-US"/>
        </w:rPr>
        <w:t>Work-related Muscul</w:t>
      </w:r>
      <w:r>
        <w:rPr>
          <w:rFonts w:eastAsia="Arial"/>
          <w:lang w:val="en-US"/>
        </w:rPr>
        <w:t>ar</w:t>
      </w:r>
      <w:r w:rsidRPr="003A008E">
        <w:rPr>
          <w:rFonts w:eastAsia="Arial"/>
          <w:lang w:val="en-US"/>
        </w:rPr>
        <w:t xml:space="preserve"> Skeletal Disorders</w:t>
      </w:r>
    </w:p>
    <w:p w14:paraId="1EFCB3E1" w14:textId="77777777" w:rsidR="007575ED" w:rsidRPr="007332B7" w:rsidRDefault="007575ED" w:rsidP="00E0353D">
      <w:pPr>
        <w:rPr>
          <w:lang w:val="en-US"/>
        </w:rPr>
      </w:pPr>
    </w:p>
    <w:p w14:paraId="4242B31F" w14:textId="77777777" w:rsidR="007575ED" w:rsidRPr="007332B7" w:rsidRDefault="007575ED" w:rsidP="00E0353D">
      <w:pPr>
        <w:rPr>
          <w:ins w:id="1133" w:author="PAULO HENRIQUE GALHARDE CARRASCO" w:date="2019-08-26T17:57:00Z"/>
          <w:lang w:val="en-US"/>
        </w:rPr>
      </w:pPr>
    </w:p>
    <w:p w14:paraId="1AEADE20" w14:textId="2EFB0929" w:rsidR="003C31E3" w:rsidRPr="007332B7" w:rsidRDefault="001F361A">
      <w:pPr>
        <w:tabs>
          <w:tab w:val="left" w:pos="1613"/>
        </w:tabs>
        <w:spacing w:before="30" w:after="30"/>
        <w:rPr>
          <w:ins w:id="1134" w:author="PAULO HENRIQUE GALHARDE CARRASCO" w:date="2019-08-26T16:24:00Z"/>
          <w:b/>
          <w:bCs/>
          <w:color w:val="000000" w:themeColor="text1"/>
          <w:lang w:val="en-US"/>
        </w:rPr>
        <w:pPrChange w:id="1135" w:author="PAULO HENRIQUE GALHARDE CARRASCO" w:date="2019-08-26T16:26:00Z">
          <w:pPr>
            <w:spacing w:before="30" w:after="30"/>
            <w:jc w:val="center"/>
          </w:pPr>
        </w:pPrChange>
      </w:pPr>
      <w:ins w:id="1136" w:author="PAULO HENRIQUE GALHARDE CARRASCO" w:date="2019-08-26T16:26:00Z">
        <w:r w:rsidRPr="007332B7">
          <w:rPr>
            <w:b/>
            <w:bCs/>
            <w:color w:val="000000" w:themeColor="text1"/>
            <w:lang w:val="en-US"/>
          </w:rPr>
          <w:tab/>
        </w:r>
      </w:ins>
    </w:p>
    <w:p w14:paraId="35F2ACD5" w14:textId="77777777" w:rsidR="003C31E3" w:rsidRPr="007332B7" w:rsidRDefault="003C31E3" w:rsidP="003C31E3">
      <w:pPr>
        <w:spacing w:before="30" w:after="30"/>
        <w:jc w:val="left"/>
        <w:rPr>
          <w:ins w:id="1137" w:author="PAULO HENRIQUE GALHARDE CARRASCO" w:date="2019-08-26T16:34:00Z"/>
          <w:b/>
          <w:bCs/>
          <w:color w:val="000000" w:themeColor="text1"/>
          <w:lang w:val="en-US"/>
        </w:rPr>
      </w:pPr>
    </w:p>
    <w:p w14:paraId="2E832DE8" w14:textId="77777777" w:rsidR="009176EA" w:rsidRPr="007332B7" w:rsidRDefault="009176EA" w:rsidP="009176EA">
      <w:pPr>
        <w:jc w:val="center"/>
        <w:rPr>
          <w:ins w:id="1138" w:author="PAULO HENRIQUE GALHARDE CARRASCO" w:date="2019-08-26T16:34:00Z"/>
          <w:lang w:val="en-US"/>
        </w:rPr>
      </w:pPr>
    </w:p>
    <w:p w14:paraId="7BDB5F82" w14:textId="77777777" w:rsidR="009176EA" w:rsidRPr="007332B7" w:rsidRDefault="009176EA" w:rsidP="009176EA">
      <w:pPr>
        <w:jc w:val="center"/>
        <w:rPr>
          <w:ins w:id="1139" w:author="PAULO HENRIQUE GALHARDE CARRASCO" w:date="2019-08-26T16:34:00Z"/>
          <w:lang w:val="en-US"/>
        </w:rPr>
      </w:pPr>
    </w:p>
    <w:p w14:paraId="5F1941DC" w14:textId="77777777" w:rsidR="009176EA" w:rsidRPr="007332B7" w:rsidRDefault="009176EA" w:rsidP="009176EA">
      <w:pPr>
        <w:jc w:val="center"/>
        <w:rPr>
          <w:ins w:id="1140" w:author="PAULO HENRIQUE GALHARDE CARRASCO" w:date="2019-08-26T16:34:00Z"/>
          <w:lang w:val="en-US"/>
        </w:rPr>
      </w:pPr>
    </w:p>
    <w:p w14:paraId="18A2C9A0" w14:textId="77777777" w:rsidR="009176EA" w:rsidRPr="007332B7" w:rsidRDefault="009176EA" w:rsidP="009176EA">
      <w:pPr>
        <w:jc w:val="center"/>
        <w:rPr>
          <w:ins w:id="1141" w:author="PAULO HENRIQUE GALHARDE CARRASCO" w:date="2019-08-26T18:19:00Z"/>
          <w:lang w:val="en-US"/>
        </w:rPr>
      </w:pPr>
    </w:p>
    <w:p w14:paraId="32BF5BEA" w14:textId="77777777" w:rsidR="00A05B9B" w:rsidRPr="007332B7" w:rsidRDefault="00A05B9B" w:rsidP="009176EA">
      <w:pPr>
        <w:jc w:val="center"/>
        <w:rPr>
          <w:ins w:id="1142" w:author="PAULO HENRIQUE GALHARDE CARRASCO" w:date="2019-08-26T18:19:00Z"/>
          <w:lang w:val="en-US"/>
        </w:rPr>
      </w:pPr>
    </w:p>
    <w:p w14:paraId="1AC4B6C2" w14:textId="77777777" w:rsidR="00A05B9B" w:rsidRPr="007332B7" w:rsidRDefault="00A05B9B" w:rsidP="009176EA">
      <w:pPr>
        <w:jc w:val="center"/>
        <w:rPr>
          <w:ins w:id="1143" w:author="PAULO HENRIQUE GALHARDE CARRASCO" w:date="2019-08-26T18:19:00Z"/>
          <w:lang w:val="en-US"/>
        </w:rPr>
      </w:pPr>
    </w:p>
    <w:p w14:paraId="375B4312" w14:textId="77777777" w:rsidR="00A05B9B" w:rsidRPr="007332B7" w:rsidRDefault="00A05B9B" w:rsidP="009176EA">
      <w:pPr>
        <w:jc w:val="center"/>
        <w:rPr>
          <w:ins w:id="1144" w:author="PAULO HENRIQUE GALHARDE CARRASCO" w:date="2019-08-26T18:19:00Z"/>
          <w:lang w:val="en-US"/>
        </w:rPr>
      </w:pPr>
    </w:p>
    <w:p w14:paraId="0FD9323F" w14:textId="77777777" w:rsidR="00A05B9B" w:rsidRPr="007332B7" w:rsidRDefault="00A05B9B" w:rsidP="009176EA">
      <w:pPr>
        <w:jc w:val="center"/>
        <w:rPr>
          <w:ins w:id="1145" w:author="PAULO HENRIQUE GALHARDE CARRASCO" w:date="2019-08-26T18:19:00Z"/>
          <w:lang w:val="en-US"/>
        </w:rPr>
      </w:pPr>
    </w:p>
    <w:p w14:paraId="540A21CD" w14:textId="77777777" w:rsidR="00A05B9B" w:rsidRPr="007332B7" w:rsidRDefault="00A05B9B" w:rsidP="009176EA">
      <w:pPr>
        <w:jc w:val="center"/>
        <w:rPr>
          <w:ins w:id="1146" w:author="PAULO HENRIQUE GALHARDE CARRASCO" w:date="2019-08-26T18:19:00Z"/>
          <w:lang w:val="en-US"/>
        </w:rPr>
      </w:pPr>
    </w:p>
    <w:p w14:paraId="0A425B33" w14:textId="77777777" w:rsidR="00A05B9B" w:rsidRPr="007332B7" w:rsidRDefault="00A05B9B" w:rsidP="009176EA">
      <w:pPr>
        <w:jc w:val="center"/>
        <w:rPr>
          <w:ins w:id="1147" w:author="PAULO HENRIQUE GALHARDE CARRASCO" w:date="2019-08-26T18:19:00Z"/>
          <w:lang w:val="en-US"/>
        </w:rPr>
      </w:pPr>
    </w:p>
    <w:p w14:paraId="66A6E496" w14:textId="77777777" w:rsidR="00A05B9B" w:rsidRPr="007332B7" w:rsidRDefault="00A05B9B" w:rsidP="009176EA">
      <w:pPr>
        <w:jc w:val="center"/>
        <w:rPr>
          <w:ins w:id="1148" w:author="PAULO HENRIQUE GALHARDE CARRASCO" w:date="2019-08-26T18:19:00Z"/>
          <w:lang w:val="en-US"/>
        </w:rPr>
      </w:pPr>
    </w:p>
    <w:p w14:paraId="225C4430" w14:textId="77777777" w:rsidR="00A05B9B" w:rsidRPr="007332B7" w:rsidRDefault="00A05B9B" w:rsidP="009176EA">
      <w:pPr>
        <w:jc w:val="center"/>
        <w:rPr>
          <w:ins w:id="1149" w:author="PAULO HENRIQUE GALHARDE CARRASCO" w:date="2019-08-26T18:19:00Z"/>
          <w:lang w:val="en-US"/>
        </w:rPr>
      </w:pPr>
    </w:p>
    <w:p w14:paraId="3E1FEA0E" w14:textId="77777777" w:rsidR="00A05B9B" w:rsidRPr="007332B7" w:rsidRDefault="00A05B9B" w:rsidP="009176EA">
      <w:pPr>
        <w:jc w:val="center"/>
        <w:rPr>
          <w:ins w:id="1150" w:author="PAULO HENRIQUE GALHARDE CARRASCO" w:date="2019-08-26T18:19:00Z"/>
          <w:lang w:val="en-US"/>
        </w:rPr>
      </w:pPr>
    </w:p>
    <w:p w14:paraId="120AD46A" w14:textId="77777777" w:rsidR="00A05B9B" w:rsidRPr="007332B7" w:rsidRDefault="00A05B9B" w:rsidP="009176EA">
      <w:pPr>
        <w:jc w:val="center"/>
        <w:rPr>
          <w:ins w:id="1151" w:author="PAULO HENRIQUE GALHARDE CARRASCO" w:date="2019-08-26T18:19:00Z"/>
          <w:lang w:val="en-US"/>
        </w:rPr>
      </w:pPr>
    </w:p>
    <w:p w14:paraId="7BF58B9B" w14:textId="77777777" w:rsidR="00E91E68" w:rsidRPr="007332B7" w:rsidRDefault="00E91E68">
      <w:pPr>
        <w:rPr>
          <w:ins w:id="1152" w:author="PAULO HENRIQUE GALHARDE CARRASCO" w:date="2019-08-26T18:53:00Z"/>
          <w:lang w:val="en-US"/>
        </w:rPr>
        <w:sectPr w:rsidR="00E91E68" w:rsidRPr="007332B7" w:rsidSect="003B713A">
          <w:headerReference w:type="default" r:id="rId11"/>
          <w:pgSz w:w="11907" w:h="16840" w:code="9"/>
          <w:pgMar w:top="1701" w:right="1134" w:bottom="1134" w:left="1701" w:header="709" w:footer="709" w:gutter="0"/>
          <w:cols w:space="708"/>
          <w:docGrid w:linePitch="360"/>
        </w:sectPr>
      </w:pPr>
    </w:p>
    <w:p w14:paraId="2ABB9506" w14:textId="77777777" w:rsidR="009176EA" w:rsidRPr="007332B7" w:rsidRDefault="009176EA">
      <w:pPr>
        <w:rPr>
          <w:ins w:id="1154" w:author="PAULO HENRIQUE GALHARDE CARRASCO" w:date="2019-08-26T16:34:00Z"/>
          <w:lang w:val="en-US"/>
        </w:rPr>
        <w:pPrChange w:id="1155" w:author="PAULO HENRIQUE GALHARDE CARRASCO" w:date="2019-08-26T16:52:00Z">
          <w:pPr>
            <w:jc w:val="center"/>
          </w:pPr>
        </w:pPrChange>
      </w:pPr>
    </w:p>
    <w:p w14:paraId="137F8947" w14:textId="7A0D5265" w:rsidR="009176EA" w:rsidRPr="00157E3D" w:rsidRDefault="001A50F2">
      <w:pPr>
        <w:pStyle w:val="RESUMO"/>
        <w:rPr>
          <w:ins w:id="1156" w:author="PAULO HENRIQUE GALHARDE CARRASCO" w:date="2019-08-26T16:34:00Z"/>
          <w:lang w:val="en-US"/>
        </w:rPr>
        <w:pPrChange w:id="1157" w:author="PAULO HENRIQUE GALHARDE CARRASCO" w:date="2019-10-14T21:23:00Z">
          <w:pPr>
            <w:jc w:val="center"/>
          </w:pPr>
        </w:pPrChange>
      </w:pPr>
      <w:ins w:id="1158" w:author="PAULO HENRIQUE GALHARDE CARRASCO" w:date="2019-08-26T16:34:00Z">
        <w:r w:rsidRPr="00157E3D">
          <w:rPr>
            <w:lang w:val="en-US"/>
          </w:rPr>
          <w:t>SUMÁRIO</w:t>
        </w:r>
      </w:ins>
    </w:p>
    <w:customXmlInsRangeStart w:id="1159" w:author="PAULO HENRIQUE GALHARDE CARRASCO" w:date="2019-08-26T18:41:00Z"/>
    <w:sdt>
      <w:sdtPr>
        <w:id w:val="1719703687"/>
        <w:docPartObj>
          <w:docPartGallery w:val="Table of Contents"/>
          <w:docPartUnique/>
        </w:docPartObj>
      </w:sdtPr>
      <w:sdtEndPr>
        <w:rPr>
          <w:b/>
          <w:bCs/>
        </w:rPr>
      </w:sdtEndPr>
      <w:sdtContent>
        <w:customXmlInsRangeEnd w:id="1159"/>
        <w:p w14:paraId="740C38A9" w14:textId="0C6A37D4" w:rsidR="000D3452" w:rsidRPr="00157E3D" w:rsidRDefault="000D3452">
          <w:pPr>
            <w:rPr>
              <w:ins w:id="1160" w:author="PAULO HENRIQUE GALHARDE CARRASCO" w:date="2019-08-26T18:41:00Z"/>
              <w:lang w:val="en-US"/>
            </w:rPr>
            <w:pPrChange w:id="1161" w:author="PAULO HENRIQUE GALHARDE CARRASCO" w:date="2019-08-26T18:41:00Z">
              <w:pPr>
                <w:pStyle w:val="CabealhodoSumrio"/>
              </w:pPr>
            </w:pPrChange>
          </w:pPr>
        </w:p>
        <w:p w14:paraId="7F79BBD9" w14:textId="4B9B4318" w:rsidR="00666298" w:rsidRDefault="000D3452">
          <w:pPr>
            <w:pStyle w:val="Sumrio1"/>
            <w:rPr>
              <w:rFonts w:asciiTheme="minorHAnsi" w:eastAsiaTheme="minorEastAsia" w:hAnsiTheme="minorHAnsi" w:cstheme="minorBidi"/>
              <w:b w:val="0"/>
              <w:bCs w:val="0"/>
              <w:sz w:val="22"/>
              <w:szCs w:val="22"/>
            </w:rPr>
          </w:pPr>
          <w:ins w:id="1162" w:author="PAULO HENRIQUE GALHARDE CARRASCO" w:date="2019-08-26T18:41:00Z">
            <w:r>
              <w:fldChar w:fldCharType="begin"/>
            </w:r>
            <w:r w:rsidRPr="00157E3D">
              <w:rPr>
                <w:lang w:val="en-US"/>
              </w:rPr>
              <w:instrText xml:space="preserve"> TOC \o "1-3" \h \z \u </w:instrText>
            </w:r>
            <w:r>
              <w:fldChar w:fldCharType="separate"/>
            </w:r>
          </w:ins>
          <w:hyperlink w:anchor="_Toc38902186" w:history="1">
            <w:r w:rsidR="00666298" w:rsidRPr="00316332">
              <w:rPr>
                <w:rStyle w:val="Hyperlink"/>
              </w:rPr>
              <w:t>1</w:t>
            </w:r>
            <w:r w:rsidR="00666298">
              <w:rPr>
                <w:rFonts w:asciiTheme="minorHAnsi" w:eastAsiaTheme="minorEastAsia" w:hAnsiTheme="minorHAnsi" w:cstheme="minorBidi"/>
                <w:b w:val="0"/>
                <w:bCs w:val="0"/>
                <w:sz w:val="22"/>
                <w:szCs w:val="22"/>
              </w:rPr>
              <w:tab/>
            </w:r>
            <w:r w:rsidR="00666298" w:rsidRPr="00316332">
              <w:rPr>
                <w:rStyle w:val="Hyperlink"/>
              </w:rPr>
              <w:t>INTRODUÇÃO</w:t>
            </w:r>
            <w:r w:rsidR="00666298">
              <w:rPr>
                <w:webHidden/>
              </w:rPr>
              <w:tab/>
            </w:r>
            <w:r w:rsidR="00666298">
              <w:rPr>
                <w:webHidden/>
              </w:rPr>
              <w:fldChar w:fldCharType="begin"/>
            </w:r>
            <w:r w:rsidR="00666298">
              <w:rPr>
                <w:webHidden/>
              </w:rPr>
              <w:instrText xml:space="preserve"> PAGEREF _Toc38902186 \h </w:instrText>
            </w:r>
            <w:r w:rsidR="00666298">
              <w:rPr>
                <w:webHidden/>
              </w:rPr>
            </w:r>
            <w:r w:rsidR="00666298">
              <w:rPr>
                <w:webHidden/>
              </w:rPr>
              <w:fldChar w:fldCharType="separate"/>
            </w:r>
            <w:r w:rsidR="00321FD5">
              <w:rPr>
                <w:webHidden/>
              </w:rPr>
              <w:t>19</w:t>
            </w:r>
            <w:r w:rsidR="00666298">
              <w:rPr>
                <w:webHidden/>
              </w:rPr>
              <w:fldChar w:fldCharType="end"/>
            </w:r>
          </w:hyperlink>
        </w:p>
        <w:p w14:paraId="7C2864F8" w14:textId="5C63393D" w:rsidR="00666298" w:rsidRDefault="00FE7208">
          <w:pPr>
            <w:pStyle w:val="Sumrio2"/>
            <w:rPr>
              <w:rFonts w:asciiTheme="minorHAnsi" w:eastAsiaTheme="minorEastAsia" w:hAnsiTheme="minorHAnsi" w:cstheme="minorBidi"/>
              <w:b w:val="0"/>
              <w:iCs w:val="0"/>
              <w:sz w:val="22"/>
              <w:szCs w:val="22"/>
            </w:rPr>
          </w:pPr>
          <w:hyperlink w:anchor="_Toc38902187" w:history="1">
            <w:r w:rsidR="00666298" w:rsidRPr="00316332">
              <w:rPr>
                <w:rStyle w:val="Hyperlink"/>
              </w:rPr>
              <w:t>1.1</w:t>
            </w:r>
            <w:r w:rsidR="00666298">
              <w:rPr>
                <w:rFonts w:asciiTheme="minorHAnsi" w:eastAsiaTheme="minorEastAsia" w:hAnsiTheme="minorHAnsi" w:cstheme="minorBidi"/>
                <w:b w:val="0"/>
                <w:iCs w:val="0"/>
                <w:sz w:val="22"/>
                <w:szCs w:val="22"/>
              </w:rPr>
              <w:tab/>
            </w:r>
            <w:r w:rsidR="00666298" w:rsidRPr="00316332">
              <w:rPr>
                <w:rStyle w:val="Hyperlink"/>
              </w:rPr>
              <w:t>TEMAS DA PESQUISA E DELIMITAÇÃO DO TEMA</w:t>
            </w:r>
            <w:r w:rsidR="00666298">
              <w:rPr>
                <w:webHidden/>
              </w:rPr>
              <w:tab/>
            </w:r>
            <w:r w:rsidR="00666298">
              <w:rPr>
                <w:webHidden/>
              </w:rPr>
              <w:fldChar w:fldCharType="begin"/>
            </w:r>
            <w:r w:rsidR="00666298">
              <w:rPr>
                <w:webHidden/>
              </w:rPr>
              <w:instrText xml:space="preserve"> PAGEREF _Toc38902187 \h </w:instrText>
            </w:r>
            <w:r w:rsidR="00666298">
              <w:rPr>
                <w:webHidden/>
              </w:rPr>
            </w:r>
            <w:r w:rsidR="00666298">
              <w:rPr>
                <w:webHidden/>
              </w:rPr>
              <w:fldChar w:fldCharType="separate"/>
            </w:r>
            <w:r w:rsidR="00321FD5">
              <w:rPr>
                <w:webHidden/>
              </w:rPr>
              <w:t>20</w:t>
            </w:r>
            <w:r w:rsidR="00666298">
              <w:rPr>
                <w:webHidden/>
              </w:rPr>
              <w:fldChar w:fldCharType="end"/>
            </w:r>
          </w:hyperlink>
        </w:p>
        <w:p w14:paraId="34B688F0" w14:textId="0ACE753D" w:rsidR="00666298" w:rsidRDefault="00FE7208">
          <w:pPr>
            <w:pStyle w:val="Sumrio2"/>
            <w:rPr>
              <w:rFonts w:asciiTheme="minorHAnsi" w:eastAsiaTheme="minorEastAsia" w:hAnsiTheme="minorHAnsi" w:cstheme="minorBidi"/>
              <w:b w:val="0"/>
              <w:iCs w:val="0"/>
              <w:sz w:val="22"/>
              <w:szCs w:val="22"/>
            </w:rPr>
          </w:pPr>
          <w:hyperlink w:anchor="_Toc38902189" w:history="1">
            <w:r w:rsidR="00666298" w:rsidRPr="00316332">
              <w:rPr>
                <w:rStyle w:val="Hyperlink"/>
              </w:rPr>
              <w:t>1.2</w:t>
            </w:r>
            <w:r w:rsidR="00666298">
              <w:rPr>
                <w:rFonts w:asciiTheme="minorHAnsi" w:eastAsiaTheme="minorEastAsia" w:hAnsiTheme="minorHAnsi" w:cstheme="minorBidi"/>
                <w:b w:val="0"/>
                <w:iCs w:val="0"/>
                <w:sz w:val="22"/>
                <w:szCs w:val="22"/>
              </w:rPr>
              <w:tab/>
            </w:r>
            <w:r w:rsidR="00666298" w:rsidRPr="00316332">
              <w:rPr>
                <w:rStyle w:val="Hyperlink"/>
              </w:rPr>
              <w:t>PROBLEMA DE PESQUISA</w:t>
            </w:r>
            <w:r w:rsidR="00666298">
              <w:rPr>
                <w:webHidden/>
              </w:rPr>
              <w:tab/>
            </w:r>
            <w:r w:rsidR="00666298">
              <w:rPr>
                <w:webHidden/>
              </w:rPr>
              <w:fldChar w:fldCharType="begin"/>
            </w:r>
            <w:r w:rsidR="00666298">
              <w:rPr>
                <w:webHidden/>
              </w:rPr>
              <w:instrText xml:space="preserve"> PAGEREF _Toc38902189 \h </w:instrText>
            </w:r>
            <w:r w:rsidR="00666298">
              <w:rPr>
                <w:webHidden/>
              </w:rPr>
            </w:r>
            <w:r w:rsidR="00666298">
              <w:rPr>
                <w:webHidden/>
              </w:rPr>
              <w:fldChar w:fldCharType="separate"/>
            </w:r>
            <w:r w:rsidR="00321FD5">
              <w:rPr>
                <w:webHidden/>
              </w:rPr>
              <w:t>20</w:t>
            </w:r>
            <w:r w:rsidR="00666298">
              <w:rPr>
                <w:webHidden/>
              </w:rPr>
              <w:fldChar w:fldCharType="end"/>
            </w:r>
          </w:hyperlink>
        </w:p>
        <w:p w14:paraId="59B028FE" w14:textId="66A99228" w:rsidR="00666298" w:rsidRDefault="00FE7208">
          <w:pPr>
            <w:pStyle w:val="Sumrio3"/>
            <w:rPr>
              <w:rFonts w:asciiTheme="minorHAnsi" w:eastAsiaTheme="minorEastAsia" w:hAnsiTheme="minorHAnsi" w:cstheme="minorBidi"/>
              <w:i w:val="0"/>
              <w:sz w:val="22"/>
              <w:szCs w:val="22"/>
            </w:rPr>
          </w:pPr>
          <w:hyperlink w:anchor="_Toc38902190" w:history="1">
            <w:r w:rsidR="00666298" w:rsidRPr="00316332">
              <w:rPr>
                <w:rStyle w:val="Hyperlink"/>
                <w14:scene3d>
                  <w14:camera w14:prst="orthographicFront"/>
                  <w14:lightRig w14:rig="threePt" w14:dir="t">
                    <w14:rot w14:lat="0" w14:lon="0" w14:rev="0"/>
                  </w14:lightRig>
                </w14:scene3d>
              </w:rPr>
              <w:t>1.3.1</w:t>
            </w:r>
            <w:r w:rsidR="00666298">
              <w:rPr>
                <w:rFonts w:asciiTheme="minorHAnsi" w:eastAsiaTheme="minorEastAsia" w:hAnsiTheme="minorHAnsi" w:cstheme="minorBidi"/>
                <w:i w:val="0"/>
                <w:sz w:val="22"/>
                <w:szCs w:val="22"/>
              </w:rPr>
              <w:tab/>
            </w:r>
            <w:r w:rsidR="00666298" w:rsidRPr="00316332">
              <w:rPr>
                <w:rStyle w:val="Hyperlink"/>
              </w:rPr>
              <w:t>Objetivos Gerais</w:t>
            </w:r>
            <w:r w:rsidR="00666298">
              <w:rPr>
                <w:webHidden/>
              </w:rPr>
              <w:tab/>
            </w:r>
            <w:r w:rsidR="00666298">
              <w:rPr>
                <w:webHidden/>
              </w:rPr>
              <w:fldChar w:fldCharType="begin"/>
            </w:r>
            <w:r w:rsidR="00666298">
              <w:rPr>
                <w:webHidden/>
              </w:rPr>
              <w:instrText xml:space="preserve"> PAGEREF _Toc38902190 \h </w:instrText>
            </w:r>
            <w:r w:rsidR="00666298">
              <w:rPr>
                <w:webHidden/>
              </w:rPr>
            </w:r>
            <w:r w:rsidR="00666298">
              <w:rPr>
                <w:webHidden/>
              </w:rPr>
              <w:fldChar w:fldCharType="separate"/>
            </w:r>
            <w:r w:rsidR="00321FD5">
              <w:rPr>
                <w:webHidden/>
              </w:rPr>
              <w:t>21</w:t>
            </w:r>
            <w:r w:rsidR="00666298">
              <w:rPr>
                <w:webHidden/>
              </w:rPr>
              <w:fldChar w:fldCharType="end"/>
            </w:r>
          </w:hyperlink>
        </w:p>
        <w:p w14:paraId="56216EE4" w14:textId="79B4485E" w:rsidR="00666298" w:rsidRDefault="00FE7208">
          <w:pPr>
            <w:pStyle w:val="Sumrio3"/>
            <w:rPr>
              <w:rFonts w:asciiTheme="minorHAnsi" w:eastAsiaTheme="minorEastAsia" w:hAnsiTheme="minorHAnsi" w:cstheme="minorBidi"/>
              <w:i w:val="0"/>
              <w:sz w:val="22"/>
              <w:szCs w:val="22"/>
            </w:rPr>
          </w:pPr>
          <w:hyperlink w:anchor="_Toc38902191" w:history="1">
            <w:r w:rsidR="00666298" w:rsidRPr="00316332">
              <w:rPr>
                <w:rStyle w:val="Hyperlink"/>
                <w14:scene3d>
                  <w14:camera w14:prst="orthographicFront"/>
                  <w14:lightRig w14:rig="threePt" w14:dir="t">
                    <w14:rot w14:lat="0" w14:lon="0" w14:rev="0"/>
                  </w14:lightRig>
                </w14:scene3d>
              </w:rPr>
              <w:t>1.3.2</w:t>
            </w:r>
            <w:r w:rsidR="00666298">
              <w:rPr>
                <w:rFonts w:asciiTheme="minorHAnsi" w:eastAsiaTheme="minorEastAsia" w:hAnsiTheme="minorHAnsi" w:cstheme="minorBidi"/>
                <w:i w:val="0"/>
                <w:sz w:val="22"/>
                <w:szCs w:val="22"/>
              </w:rPr>
              <w:tab/>
            </w:r>
            <w:r w:rsidR="00666298" w:rsidRPr="00316332">
              <w:rPr>
                <w:rStyle w:val="Hyperlink"/>
              </w:rPr>
              <w:t>Objetivos Específicos</w:t>
            </w:r>
            <w:r w:rsidR="00666298">
              <w:rPr>
                <w:webHidden/>
              </w:rPr>
              <w:tab/>
            </w:r>
            <w:r w:rsidR="00666298">
              <w:rPr>
                <w:webHidden/>
              </w:rPr>
              <w:fldChar w:fldCharType="begin"/>
            </w:r>
            <w:r w:rsidR="00666298">
              <w:rPr>
                <w:webHidden/>
              </w:rPr>
              <w:instrText xml:space="preserve"> PAGEREF _Toc38902191 \h </w:instrText>
            </w:r>
            <w:r w:rsidR="00666298">
              <w:rPr>
                <w:webHidden/>
              </w:rPr>
            </w:r>
            <w:r w:rsidR="00666298">
              <w:rPr>
                <w:webHidden/>
              </w:rPr>
              <w:fldChar w:fldCharType="separate"/>
            </w:r>
            <w:r w:rsidR="00321FD5">
              <w:rPr>
                <w:webHidden/>
              </w:rPr>
              <w:t>21</w:t>
            </w:r>
            <w:r w:rsidR="00666298">
              <w:rPr>
                <w:webHidden/>
              </w:rPr>
              <w:fldChar w:fldCharType="end"/>
            </w:r>
          </w:hyperlink>
        </w:p>
        <w:p w14:paraId="5BA7F9C4" w14:textId="5665F169" w:rsidR="00666298" w:rsidRDefault="00FE7208">
          <w:pPr>
            <w:pStyle w:val="Sumrio2"/>
            <w:rPr>
              <w:rFonts w:asciiTheme="minorHAnsi" w:eastAsiaTheme="minorEastAsia" w:hAnsiTheme="minorHAnsi" w:cstheme="minorBidi"/>
              <w:b w:val="0"/>
              <w:iCs w:val="0"/>
              <w:sz w:val="22"/>
              <w:szCs w:val="22"/>
            </w:rPr>
          </w:pPr>
          <w:hyperlink w:anchor="_Toc38902196" w:history="1">
            <w:r w:rsidR="00666298" w:rsidRPr="00316332">
              <w:rPr>
                <w:rStyle w:val="Hyperlink"/>
              </w:rPr>
              <w:t>1.4</w:t>
            </w:r>
            <w:r w:rsidR="00666298">
              <w:rPr>
                <w:rFonts w:asciiTheme="minorHAnsi" w:eastAsiaTheme="minorEastAsia" w:hAnsiTheme="minorHAnsi" w:cstheme="minorBidi"/>
                <w:b w:val="0"/>
                <w:iCs w:val="0"/>
                <w:sz w:val="22"/>
                <w:szCs w:val="22"/>
              </w:rPr>
              <w:tab/>
            </w:r>
            <w:r w:rsidR="00666298" w:rsidRPr="00316332">
              <w:rPr>
                <w:rStyle w:val="Hyperlink"/>
              </w:rPr>
              <w:t>HIPÓTESES</w:t>
            </w:r>
            <w:r w:rsidR="00666298">
              <w:rPr>
                <w:webHidden/>
              </w:rPr>
              <w:tab/>
            </w:r>
            <w:r w:rsidR="00666298">
              <w:rPr>
                <w:webHidden/>
              </w:rPr>
              <w:fldChar w:fldCharType="begin"/>
            </w:r>
            <w:r w:rsidR="00666298">
              <w:rPr>
                <w:webHidden/>
              </w:rPr>
              <w:instrText xml:space="preserve"> PAGEREF _Toc38902196 \h </w:instrText>
            </w:r>
            <w:r w:rsidR="00666298">
              <w:rPr>
                <w:webHidden/>
              </w:rPr>
            </w:r>
            <w:r w:rsidR="00666298">
              <w:rPr>
                <w:webHidden/>
              </w:rPr>
              <w:fldChar w:fldCharType="separate"/>
            </w:r>
            <w:r w:rsidR="00321FD5">
              <w:rPr>
                <w:webHidden/>
              </w:rPr>
              <w:t>21</w:t>
            </w:r>
            <w:r w:rsidR="00666298">
              <w:rPr>
                <w:webHidden/>
              </w:rPr>
              <w:fldChar w:fldCharType="end"/>
            </w:r>
          </w:hyperlink>
        </w:p>
        <w:p w14:paraId="5625C558" w14:textId="1BFFFFD5" w:rsidR="00666298" w:rsidRDefault="00FE7208">
          <w:pPr>
            <w:pStyle w:val="Sumrio2"/>
            <w:rPr>
              <w:rFonts w:asciiTheme="minorHAnsi" w:eastAsiaTheme="minorEastAsia" w:hAnsiTheme="minorHAnsi" w:cstheme="minorBidi"/>
              <w:b w:val="0"/>
              <w:iCs w:val="0"/>
              <w:sz w:val="22"/>
              <w:szCs w:val="22"/>
            </w:rPr>
          </w:pPr>
          <w:hyperlink w:anchor="_Toc38902197" w:history="1">
            <w:r w:rsidR="00666298" w:rsidRPr="00316332">
              <w:rPr>
                <w:rStyle w:val="Hyperlink"/>
              </w:rPr>
              <w:t>1.5</w:t>
            </w:r>
            <w:r w:rsidR="00666298">
              <w:rPr>
                <w:rFonts w:asciiTheme="minorHAnsi" w:eastAsiaTheme="minorEastAsia" w:hAnsiTheme="minorHAnsi" w:cstheme="minorBidi"/>
                <w:b w:val="0"/>
                <w:iCs w:val="0"/>
                <w:sz w:val="22"/>
                <w:szCs w:val="22"/>
              </w:rPr>
              <w:tab/>
            </w:r>
            <w:r w:rsidR="00666298" w:rsidRPr="00316332">
              <w:rPr>
                <w:rStyle w:val="Hyperlink"/>
              </w:rPr>
              <w:t>JUSTIFICATIVAS</w:t>
            </w:r>
            <w:r w:rsidR="00666298">
              <w:rPr>
                <w:webHidden/>
              </w:rPr>
              <w:tab/>
            </w:r>
            <w:r w:rsidR="00666298">
              <w:rPr>
                <w:webHidden/>
              </w:rPr>
              <w:fldChar w:fldCharType="begin"/>
            </w:r>
            <w:r w:rsidR="00666298">
              <w:rPr>
                <w:webHidden/>
              </w:rPr>
              <w:instrText xml:space="preserve"> PAGEREF _Toc38902197 \h </w:instrText>
            </w:r>
            <w:r w:rsidR="00666298">
              <w:rPr>
                <w:webHidden/>
              </w:rPr>
            </w:r>
            <w:r w:rsidR="00666298">
              <w:rPr>
                <w:webHidden/>
              </w:rPr>
              <w:fldChar w:fldCharType="separate"/>
            </w:r>
            <w:r w:rsidR="00321FD5">
              <w:rPr>
                <w:webHidden/>
              </w:rPr>
              <w:t>22</w:t>
            </w:r>
            <w:r w:rsidR="00666298">
              <w:rPr>
                <w:webHidden/>
              </w:rPr>
              <w:fldChar w:fldCharType="end"/>
            </w:r>
          </w:hyperlink>
        </w:p>
        <w:p w14:paraId="0210A574" w14:textId="574712A6" w:rsidR="00666298" w:rsidRDefault="00FE7208">
          <w:pPr>
            <w:pStyle w:val="Sumrio1"/>
            <w:rPr>
              <w:rFonts w:asciiTheme="minorHAnsi" w:eastAsiaTheme="minorEastAsia" w:hAnsiTheme="minorHAnsi" w:cstheme="minorBidi"/>
              <w:b w:val="0"/>
              <w:bCs w:val="0"/>
              <w:sz w:val="22"/>
              <w:szCs w:val="22"/>
            </w:rPr>
          </w:pPr>
          <w:hyperlink w:anchor="_Toc38902198" w:history="1">
            <w:r w:rsidR="00666298" w:rsidRPr="00316332">
              <w:rPr>
                <w:rStyle w:val="Hyperlink"/>
              </w:rPr>
              <w:t>2</w:t>
            </w:r>
            <w:r w:rsidR="00666298">
              <w:rPr>
                <w:rFonts w:asciiTheme="minorHAnsi" w:eastAsiaTheme="minorEastAsia" w:hAnsiTheme="minorHAnsi" w:cstheme="minorBidi"/>
                <w:b w:val="0"/>
                <w:bCs w:val="0"/>
                <w:sz w:val="22"/>
                <w:szCs w:val="22"/>
              </w:rPr>
              <w:tab/>
            </w:r>
            <w:r w:rsidR="00666298" w:rsidRPr="00316332">
              <w:rPr>
                <w:rStyle w:val="Hyperlink"/>
              </w:rPr>
              <w:t>REFERENCIAL TEÓRICO</w:t>
            </w:r>
            <w:r w:rsidR="00666298">
              <w:rPr>
                <w:webHidden/>
              </w:rPr>
              <w:tab/>
            </w:r>
            <w:r w:rsidR="00666298">
              <w:rPr>
                <w:webHidden/>
              </w:rPr>
              <w:fldChar w:fldCharType="begin"/>
            </w:r>
            <w:r w:rsidR="00666298">
              <w:rPr>
                <w:webHidden/>
              </w:rPr>
              <w:instrText xml:space="preserve"> PAGEREF _Toc38902198 \h </w:instrText>
            </w:r>
            <w:r w:rsidR="00666298">
              <w:rPr>
                <w:webHidden/>
              </w:rPr>
            </w:r>
            <w:r w:rsidR="00666298">
              <w:rPr>
                <w:webHidden/>
              </w:rPr>
              <w:fldChar w:fldCharType="separate"/>
            </w:r>
            <w:r w:rsidR="00321FD5">
              <w:rPr>
                <w:webHidden/>
              </w:rPr>
              <w:t>23</w:t>
            </w:r>
            <w:r w:rsidR="00666298">
              <w:rPr>
                <w:webHidden/>
              </w:rPr>
              <w:fldChar w:fldCharType="end"/>
            </w:r>
          </w:hyperlink>
        </w:p>
        <w:p w14:paraId="53A7F682" w14:textId="028D822C" w:rsidR="00666298" w:rsidRDefault="00FE7208">
          <w:pPr>
            <w:pStyle w:val="Sumrio2"/>
            <w:rPr>
              <w:rFonts w:asciiTheme="minorHAnsi" w:eastAsiaTheme="minorEastAsia" w:hAnsiTheme="minorHAnsi" w:cstheme="minorBidi"/>
              <w:b w:val="0"/>
              <w:iCs w:val="0"/>
              <w:sz w:val="22"/>
              <w:szCs w:val="22"/>
            </w:rPr>
          </w:pPr>
          <w:hyperlink w:anchor="_Toc38902199" w:history="1">
            <w:r w:rsidR="00666298" w:rsidRPr="00316332">
              <w:rPr>
                <w:rStyle w:val="Hyperlink"/>
                <w:rFonts w:eastAsia="Arial"/>
              </w:rPr>
              <w:t>2.1</w:t>
            </w:r>
            <w:r w:rsidR="00666298">
              <w:rPr>
                <w:rFonts w:asciiTheme="minorHAnsi" w:eastAsiaTheme="minorEastAsia" w:hAnsiTheme="minorHAnsi" w:cstheme="minorBidi"/>
                <w:b w:val="0"/>
                <w:iCs w:val="0"/>
                <w:sz w:val="22"/>
                <w:szCs w:val="22"/>
              </w:rPr>
              <w:tab/>
            </w:r>
            <w:r w:rsidR="00666298" w:rsidRPr="00316332">
              <w:rPr>
                <w:rStyle w:val="Hyperlink"/>
                <w:rFonts w:eastAsia="Arial"/>
              </w:rPr>
              <w:t>SIGNIFICADO DAS SIGLAS</w:t>
            </w:r>
            <w:r w:rsidR="00666298">
              <w:rPr>
                <w:webHidden/>
              </w:rPr>
              <w:tab/>
            </w:r>
            <w:r w:rsidR="00666298">
              <w:rPr>
                <w:webHidden/>
              </w:rPr>
              <w:fldChar w:fldCharType="begin"/>
            </w:r>
            <w:r w:rsidR="00666298">
              <w:rPr>
                <w:webHidden/>
              </w:rPr>
              <w:instrText xml:space="preserve"> PAGEREF _Toc38902199 \h </w:instrText>
            </w:r>
            <w:r w:rsidR="00666298">
              <w:rPr>
                <w:webHidden/>
              </w:rPr>
            </w:r>
            <w:r w:rsidR="00666298">
              <w:rPr>
                <w:webHidden/>
              </w:rPr>
              <w:fldChar w:fldCharType="separate"/>
            </w:r>
            <w:r w:rsidR="00321FD5">
              <w:rPr>
                <w:webHidden/>
              </w:rPr>
              <w:t>23</w:t>
            </w:r>
            <w:r w:rsidR="00666298">
              <w:rPr>
                <w:webHidden/>
              </w:rPr>
              <w:fldChar w:fldCharType="end"/>
            </w:r>
          </w:hyperlink>
        </w:p>
        <w:p w14:paraId="6DA8A8E0" w14:textId="464F31EE" w:rsidR="00666298" w:rsidRDefault="00FE7208">
          <w:pPr>
            <w:pStyle w:val="Sumrio2"/>
            <w:rPr>
              <w:rFonts w:asciiTheme="minorHAnsi" w:eastAsiaTheme="minorEastAsia" w:hAnsiTheme="minorHAnsi" w:cstheme="minorBidi"/>
              <w:b w:val="0"/>
              <w:iCs w:val="0"/>
              <w:sz w:val="22"/>
              <w:szCs w:val="22"/>
            </w:rPr>
          </w:pPr>
          <w:hyperlink w:anchor="_Toc38902200" w:history="1">
            <w:r w:rsidR="00666298" w:rsidRPr="00316332">
              <w:rPr>
                <w:rStyle w:val="Hyperlink"/>
              </w:rPr>
              <w:t>2.2</w:t>
            </w:r>
            <w:r w:rsidR="00666298">
              <w:rPr>
                <w:rFonts w:asciiTheme="minorHAnsi" w:eastAsiaTheme="minorEastAsia" w:hAnsiTheme="minorHAnsi" w:cstheme="minorBidi"/>
                <w:b w:val="0"/>
                <w:iCs w:val="0"/>
                <w:sz w:val="22"/>
                <w:szCs w:val="22"/>
              </w:rPr>
              <w:tab/>
            </w:r>
            <w:r w:rsidR="00666298" w:rsidRPr="00316332">
              <w:rPr>
                <w:rStyle w:val="Hyperlink"/>
              </w:rPr>
              <w:t>ANÁLISE CLÍNICA – LER E DORTS</w:t>
            </w:r>
            <w:r w:rsidR="00666298">
              <w:rPr>
                <w:webHidden/>
              </w:rPr>
              <w:tab/>
            </w:r>
            <w:r w:rsidR="00666298">
              <w:rPr>
                <w:webHidden/>
              </w:rPr>
              <w:fldChar w:fldCharType="begin"/>
            </w:r>
            <w:r w:rsidR="00666298">
              <w:rPr>
                <w:webHidden/>
              </w:rPr>
              <w:instrText xml:space="preserve"> PAGEREF _Toc38902200 \h </w:instrText>
            </w:r>
            <w:r w:rsidR="00666298">
              <w:rPr>
                <w:webHidden/>
              </w:rPr>
            </w:r>
            <w:r w:rsidR="00666298">
              <w:rPr>
                <w:webHidden/>
              </w:rPr>
              <w:fldChar w:fldCharType="separate"/>
            </w:r>
            <w:r w:rsidR="00321FD5">
              <w:rPr>
                <w:webHidden/>
              </w:rPr>
              <w:t>23</w:t>
            </w:r>
            <w:r w:rsidR="00666298">
              <w:rPr>
                <w:webHidden/>
              </w:rPr>
              <w:fldChar w:fldCharType="end"/>
            </w:r>
          </w:hyperlink>
        </w:p>
        <w:p w14:paraId="7A638D70" w14:textId="69263294" w:rsidR="00666298" w:rsidRDefault="00FE7208">
          <w:pPr>
            <w:pStyle w:val="Sumrio3"/>
            <w:rPr>
              <w:rFonts w:asciiTheme="minorHAnsi" w:eastAsiaTheme="minorEastAsia" w:hAnsiTheme="minorHAnsi" w:cstheme="minorBidi"/>
              <w:i w:val="0"/>
              <w:sz w:val="22"/>
              <w:szCs w:val="22"/>
            </w:rPr>
          </w:pPr>
          <w:hyperlink w:anchor="_Toc38902201" w:history="1">
            <w:r w:rsidR="00666298" w:rsidRPr="00316332">
              <w:rPr>
                <w:rStyle w:val="Hyperlink"/>
                <w14:scene3d>
                  <w14:camera w14:prst="orthographicFront"/>
                  <w14:lightRig w14:rig="threePt" w14:dir="t">
                    <w14:rot w14:lat="0" w14:lon="0" w14:rev="0"/>
                  </w14:lightRig>
                </w14:scene3d>
              </w:rPr>
              <w:t>2.2.1</w:t>
            </w:r>
            <w:r w:rsidR="00666298">
              <w:rPr>
                <w:rFonts w:asciiTheme="minorHAnsi" w:eastAsiaTheme="minorEastAsia" w:hAnsiTheme="minorHAnsi" w:cstheme="minorBidi"/>
                <w:i w:val="0"/>
                <w:sz w:val="22"/>
                <w:szCs w:val="22"/>
              </w:rPr>
              <w:tab/>
            </w:r>
            <w:r w:rsidR="00666298" w:rsidRPr="00316332">
              <w:rPr>
                <w:rStyle w:val="Hyperlink"/>
              </w:rPr>
              <w:t>Causas e Diagnósticos</w:t>
            </w:r>
            <w:r w:rsidR="00666298">
              <w:rPr>
                <w:webHidden/>
              </w:rPr>
              <w:tab/>
            </w:r>
            <w:r w:rsidR="00666298">
              <w:rPr>
                <w:webHidden/>
              </w:rPr>
              <w:fldChar w:fldCharType="begin"/>
            </w:r>
            <w:r w:rsidR="00666298">
              <w:rPr>
                <w:webHidden/>
              </w:rPr>
              <w:instrText xml:space="preserve"> PAGEREF _Toc38902201 \h </w:instrText>
            </w:r>
            <w:r w:rsidR="00666298">
              <w:rPr>
                <w:webHidden/>
              </w:rPr>
            </w:r>
            <w:r w:rsidR="00666298">
              <w:rPr>
                <w:webHidden/>
              </w:rPr>
              <w:fldChar w:fldCharType="separate"/>
            </w:r>
            <w:r w:rsidR="00321FD5">
              <w:rPr>
                <w:webHidden/>
              </w:rPr>
              <w:t>24</w:t>
            </w:r>
            <w:r w:rsidR="00666298">
              <w:rPr>
                <w:webHidden/>
              </w:rPr>
              <w:fldChar w:fldCharType="end"/>
            </w:r>
          </w:hyperlink>
        </w:p>
        <w:p w14:paraId="5835E976" w14:textId="3ED69F0B" w:rsidR="00666298" w:rsidRDefault="00FE7208">
          <w:pPr>
            <w:pStyle w:val="Sumrio3"/>
            <w:rPr>
              <w:rFonts w:asciiTheme="minorHAnsi" w:eastAsiaTheme="minorEastAsia" w:hAnsiTheme="minorHAnsi" w:cstheme="minorBidi"/>
              <w:i w:val="0"/>
              <w:sz w:val="22"/>
              <w:szCs w:val="22"/>
            </w:rPr>
          </w:pPr>
          <w:hyperlink w:anchor="_Toc38902202" w:history="1">
            <w:r w:rsidR="00666298" w:rsidRPr="00316332">
              <w:rPr>
                <w:rStyle w:val="Hyperlink"/>
                <w14:scene3d>
                  <w14:camera w14:prst="orthographicFront"/>
                  <w14:lightRig w14:rig="threePt" w14:dir="t">
                    <w14:rot w14:lat="0" w14:lon="0" w14:rev="0"/>
                  </w14:lightRig>
                </w14:scene3d>
              </w:rPr>
              <w:t>2.2.2</w:t>
            </w:r>
            <w:r w:rsidR="00666298">
              <w:rPr>
                <w:rFonts w:asciiTheme="minorHAnsi" w:eastAsiaTheme="minorEastAsia" w:hAnsiTheme="minorHAnsi" w:cstheme="minorBidi"/>
                <w:i w:val="0"/>
                <w:sz w:val="22"/>
                <w:szCs w:val="22"/>
              </w:rPr>
              <w:tab/>
            </w:r>
            <w:r w:rsidR="00666298" w:rsidRPr="00316332">
              <w:rPr>
                <w:rStyle w:val="Hyperlink"/>
              </w:rPr>
              <w:t>Tratamentos</w:t>
            </w:r>
            <w:r w:rsidR="00666298">
              <w:rPr>
                <w:webHidden/>
              </w:rPr>
              <w:tab/>
            </w:r>
            <w:r w:rsidR="00666298">
              <w:rPr>
                <w:webHidden/>
              </w:rPr>
              <w:fldChar w:fldCharType="begin"/>
            </w:r>
            <w:r w:rsidR="00666298">
              <w:rPr>
                <w:webHidden/>
              </w:rPr>
              <w:instrText xml:space="preserve"> PAGEREF _Toc38902202 \h </w:instrText>
            </w:r>
            <w:r w:rsidR="00666298">
              <w:rPr>
                <w:webHidden/>
              </w:rPr>
            </w:r>
            <w:r w:rsidR="00666298">
              <w:rPr>
                <w:webHidden/>
              </w:rPr>
              <w:fldChar w:fldCharType="separate"/>
            </w:r>
            <w:r w:rsidR="00321FD5">
              <w:rPr>
                <w:webHidden/>
              </w:rPr>
              <w:t>25</w:t>
            </w:r>
            <w:r w:rsidR="00666298">
              <w:rPr>
                <w:webHidden/>
              </w:rPr>
              <w:fldChar w:fldCharType="end"/>
            </w:r>
          </w:hyperlink>
        </w:p>
        <w:p w14:paraId="274A43BD" w14:textId="006D6636" w:rsidR="00666298" w:rsidRDefault="00FE7208">
          <w:pPr>
            <w:pStyle w:val="Sumrio3"/>
            <w:rPr>
              <w:rFonts w:asciiTheme="minorHAnsi" w:eastAsiaTheme="minorEastAsia" w:hAnsiTheme="minorHAnsi" w:cstheme="minorBidi"/>
              <w:i w:val="0"/>
              <w:sz w:val="22"/>
              <w:szCs w:val="22"/>
            </w:rPr>
          </w:pPr>
          <w:hyperlink w:anchor="_Toc38902203" w:history="1">
            <w:r w:rsidR="00666298" w:rsidRPr="00316332">
              <w:rPr>
                <w:rStyle w:val="Hyperlink"/>
                <w14:scene3d>
                  <w14:camera w14:prst="orthographicFront"/>
                  <w14:lightRig w14:rig="threePt" w14:dir="t">
                    <w14:rot w14:lat="0" w14:lon="0" w14:rev="0"/>
                  </w14:lightRig>
                </w14:scene3d>
              </w:rPr>
              <w:t>2.2.3</w:t>
            </w:r>
            <w:r w:rsidR="00666298">
              <w:rPr>
                <w:rFonts w:asciiTheme="minorHAnsi" w:eastAsiaTheme="minorEastAsia" w:hAnsiTheme="minorHAnsi" w:cstheme="minorBidi"/>
                <w:i w:val="0"/>
                <w:sz w:val="22"/>
                <w:szCs w:val="22"/>
              </w:rPr>
              <w:tab/>
            </w:r>
            <w:r w:rsidR="00666298" w:rsidRPr="00316332">
              <w:rPr>
                <w:rStyle w:val="Hyperlink"/>
              </w:rPr>
              <w:t>Prevenções</w:t>
            </w:r>
            <w:r w:rsidR="00666298">
              <w:rPr>
                <w:webHidden/>
              </w:rPr>
              <w:tab/>
            </w:r>
            <w:r w:rsidR="00666298">
              <w:rPr>
                <w:webHidden/>
              </w:rPr>
              <w:fldChar w:fldCharType="begin"/>
            </w:r>
            <w:r w:rsidR="00666298">
              <w:rPr>
                <w:webHidden/>
              </w:rPr>
              <w:instrText xml:space="preserve"> PAGEREF _Toc38902203 \h </w:instrText>
            </w:r>
            <w:r w:rsidR="00666298">
              <w:rPr>
                <w:webHidden/>
              </w:rPr>
            </w:r>
            <w:r w:rsidR="00666298">
              <w:rPr>
                <w:webHidden/>
              </w:rPr>
              <w:fldChar w:fldCharType="separate"/>
            </w:r>
            <w:r w:rsidR="00321FD5">
              <w:rPr>
                <w:webHidden/>
              </w:rPr>
              <w:t>25</w:t>
            </w:r>
            <w:r w:rsidR="00666298">
              <w:rPr>
                <w:webHidden/>
              </w:rPr>
              <w:fldChar w:fldCharType="end"/>
            </w:r>
          </w:hyperlink>
        </w:p>
        <w:p w14:paraId="67156467" w14:textId="3DA26BFE" w:rsidR="00666298" w:rsidRDefault="00FE7208">
          <w:pPr>
            <w:pStyle w:val="Sumrio3"/>
            <w:rPr>
              <w:rFonts w:asciiTheme="minorHAnsi" w:eastAsiaTheme="minorEastAsia" w:hAnsiTheme="minorHAnsi" w:cstheme="minorBidi"/>
              <w:i w:val="0"/>
              <w:sz w:val="22"/>
              <w:szCs w:val="22"/>
            </w:rPr>
          </w:pPr>
          <w:hyperlink w:anchor="_Toc38902204" w:history="1">
            <w:r w:rsidR="00666298" w:rsidRPr="00316332">
              <w:rPr>
                <w:rStyle w:val="Hyperlink"/>
                <w14:scene3d>
                  <w14:camera w14:prst="orthographicFront"/>
                  <w14:lightRig w14:rig="threePt" w14:dir="t">
                    <w14:rot w14:lat="0" w14:lon="0" w14:rev="0"/>
                  </w14:lightRig>
                </w14:scene3d>
              </w:rPr>
              <w:t>2.2.4</w:t>
            </w:r>
            <w:r w:rsidR="00666298">
              <w:rPr>
                <w:rFonts w:asciiTheme="minorHAnsi" w:eastAsiaTheme="minorEastAsia" w:hAnsiTheme="minorHAnsi" w:cstheme="minorBidi"/>
                <w:i w:val="0"/>
                <w:sz w:val="22"/>
                <w:szCs w:val="22"/>
              </w:rPr>
              <w:tab/>
            </w:r>
            <w:r w:rsidR="00666298" w:rsidRPr="00316332">
              <w:rPr>
                <w:rStyle w:val="Hyperlink"/>
              </w:rPr>
              <w:t>Outras Doenças Relacionadas</w:t>
            </w:r>
            <w:r w:rsidR="00666298">
              <w:rPr>
                <w:webHidden/>
              </w:rPr>
              <w:tab/>
            </w:r>
            <w:r w:rsidR="00666298">
              <w:rPr>
                <w:webHidden/>
              </w:rPr>
              <w:fldChar w:fldCharType="begin"/>
            </w:r>
            <w:r w:rsidR="00666298">
              <w:rPr>
                <w:webHidden/>
              </w:rPr>
              <w:instrText xml:space="preserve"> PAGEREF _Toc38902204 \h </w:instrText>
            </w:r>
            <w:r w:rsidR="00666298">
              <w:rPr>
                <w:webHidden/>
              </w:rPr>
            </w:r>
            <w:r w:rsidR="00666298">
              <w:rPr>
                <w:webHidden/>
              </w:rPr>
              <w:fldChar w:fldCharType="separate"/>
            </w:r>
            <w:r w:rsidR="00321FD5">
              <w:rPr>
                <w:webHidden/>
              </w:rPr>
              <w:t>26</w:t>
            </w:r>
            <w:r w:rsidR="00666298">
              <w:rPr>
                <w:webHidden/>
              </w:rPr>
              <w:fldChar w:fldCharType="end"/>
            </w:r>
          </w:hyperlink>
        </w:p>
        <w:p w14:paraId="3AB9ACD8" w14:textId="2ED3E392" w:rsidR="00666298" w:rsidRDefault="00FE7208">
          <w:pPr>
            <w:pStyle w:val="Sumrio2"/>
            <w:rPr>
              <w:rFonts w:asciiTheme="minorHAnsi" w:eastAsiaTheme="minorEastAsia" w:hAnsiTheme="minorHAnsi" w:cstheme="minorBidi"/>
              <w:b w:val="0"/>
              <w:iCs w:val="0"/>
              <w:sz w:val="22"/>
              <w:szCs w:val="22"/>
            </w:rPr>
          </w:pPr>
          <w:hyperlink w:anchor="_Toc38902205" w:history="1">
            <w:r w:rsidR="00666298" w:rsidRPr="00316332">
              <w:rPr>
                <w:rStyle w:val="Hyperlink"/>
              </w:rPr>
              <w:t>2.3</w:t>
            </w:r>
            <w:r w:rsidR="00666298">
              <w:rPr>
                <w:rFonts w:asciiTheme="minorHAnsi" w:eastAsiaTheme="minorEastAsia" w:hAnsiTheme="minorHAnsi" w:cstheme="minorBidi"/>
                <w:b w:val="0"/>
                <w:iCs w:val="0"/>
                <w:sz w:val="22"/>
                <w:szCs w:val="22"/>
              </w:rPr>
              <w:tab/>
            </w:r>
            <w:r w:rsidR="00666298" w:rsidRPr="00316332">
              <w:rPr>
                <w:rStyle w:val="Hyperlink"/>
              </w:rPr>
              <w:t>CONSEQUÊNCIAS</w:t>
            </w:r>
            <w:r w:rsidR="00666298">
              <w:rPr>
                <w:webHidden/>
              </w:rPr>
              <w:tab/>
            </w:r>
            <w:r w:rsidR="00666298">
              <w:rPr>
                <w:webHidden/>
              </w:rPr>
              <w:fldChar w:fldCharType="begin"/>
            </w:r>
            <w:r w:rsidR="00666298">
              <w:rPr>
                <w:webHidden/>
              </w:rPr>
              <w:instrText xml:space="preserve"> PAGEREF _Toc38902205 \h </w:instrText>
            </w:r>
            <w:r w:rsidR="00666298">
              <w:rPr>
                <w:webHidden/>
              </w:rPr>
            </w:r>
            <w:r w:rsidR="00666298">
              <w:rPr>
                <w:webHidden/>
              </w:rPr>
              <w:fldChar w:fldCharType="separate"/>
            </w:r>
            <w:r w:rsidR="00321FD5">
              <w:rPr>
                <w:webHidden/>
              </w:rPr>
              <w:t>27</w:t>
            </w:r>
            <w:r w:rsidR="00666298">
              <w:rPr>
                <w:webHidden/>
              </w:rPr>
              <w:fldChar w:fldCharType="end"/>
            </w:r>
          </w:hyperlink>
        </w:p>
        <w:p w14:paraId="0028A3C1" w14:textId="2A74036B" w:rsidR="00666298" w:rsidRDefault="00FE7208">
          <w:pPr>
            <w:pStyle w:val="Sumrio3"/>
            <w:rPr>
              <w:rFonts w:asciiTheme="minorHAnsi" w:eastAsiaTheme="minorEastAsia" w:hAnsiTheme="minorHAnsi" w:cstheme="minorBidi"/>
              <w:i w:val="0"/>
              <w:sz w:val="22"/>
              <w:szCs w:val="22"/>
            </w:rPr>
          </w:pPr>
          <w:hyperlink w:anchor="_Toc38902206" w:history="1">
            <w:r w:rsidR="00666298" w:rsidRPr="00316332">
              <w:rPr>
                <w:rStyle w:val="Hyperlink"/>
              </w:rPr>
              <w:t>2.1.1</w:t>
            </w:r>
            <w:r w:rsidR="00666298">
              <w:rPr>
                <w:rFonts w:asciiTheme="minorHAnsi" w:eastAsiaTheme="minorEastAsia" w:hAnsiTheme="minorHAnsi" w:cstheme="minorBidi"/>
                <w:i w:val="0"/>
                <w:sz w:val="22"/>
                <w:szCs w:val="22"/>
              </w:rPr>
              <w:tab/>
            </w:r>
            <w:r w:rsidR="00666298" w:rsidRPr="00316332">
              <w:rPr>
                <w:rStyle w:val="Hyperlink"/>
              </w:rPr>
              <w:t>Incapacidade dos Profissionais</w:t>
            </w:r>
            <w:r w:rsidR="00666298">
              <w:rPr>
                <w:webHidden/>
              </w:rPr>
              <w:tab/>
            </w:r>
            <w:r w:rsidR="00666298">
              <w:rPr>
                <w:webHidden/>
              </w:rPr>
              <w:fldChar w:fldCharType="begin"/>
            </w:r>
            <w:r w:rsidR="00666298">
              <w:rPr>
                <w:webHidden/>
              </w:rPr>
              <w:instrText xml:space="preserve"> PAGEREF _Toc38902206 \h </w:instrText>
            </w:r>
            <w:r w:rsidR="00666298">
              <w:rPr>
                <w:webHidden/>
              </w:rPr>
            </w:r>
            <w:r w:rsidR="00666298">
              <w:rPr>
                <w:webHidden/>
              </w:rPr>
              <w:fldChar w:fldCharType="separate"/>
            </w:r>
            <w:r w:rsidR="00321FD5">
              <w:rPr>
                <w:webHidden/>
              </w:rPr>
              <w:t>27</w:t>
            </w:r>
            <w:r w:rsidR="00666298">
              <w:rPr>
                <w:webHidden/>
              </w:rPr>
              <w:fldChar w:fldCharType="end"/>
            </w:r>
          </w:hyperlink>
        </w:p>
        <w:p w14:paraId="321EC8F4" w14:textId="72E1F66E" w:rsidR="00666298" w:rsidRDefault="00FE7208">
          <w:pPr>
            <w:pStyle w:val="Sumrio3"/>
            <w:rPr>
              <w:rFonts w:asciiTheme="minorHAnsi" w:eastAsiaTheme="minorEastAsia" w:hAnsiTheme="minorHAnsi" w:cstheme="minorBidi"/>
              <w:i w:val="0"/>
              <w:sz w:val="22"/>
              <w:szCs w:val="22"/>
            </w:rPr>
          </w:pPr>
          <w:hyperlink w:anchor="_Toc38902207" w:history="1">
            <w:r w:rsidR="00666298" w:rsidRPr="00316332">
              <w:rPr>
                <w:rStyle w:val="Hyperlink"/>
              </w:rPr>
              <w:t>2.1.2</w:t>
            </w:r>
            <w:r w:rsidR="00666298">
              <w:rPr>
                <w:rFonts w:asciiTheme="minorHAnsi" w:eastAsiaTheme="minorEastAsia" w:hAnsiTheme="minorHAnsi" w:cstheme="minorBidi"/>
                <w:i w:val="0"/>
                <w:sz w:val="22"/>
                <w:szCs w:val="22"/>
              </w:rPr>
              <w:tab/>
            </w:r>
            <w:r w:rsidR="00666298" w:rsidRPr="00316332">
              <w:rPr>
                <w:rStyle w:val="Hyperlink"/>
              </w:rPr>
              <w:t>Consequências na Área de TI (Tecnologia da Informação)</w:t>
            </w:r>
            <w:r w:rsidR="00666298">
              <w:rPr>
                <w:webHidden/>
              </w:rPr>
              <w:tab/>
            </w:r>
            <w:r w:rsidR="00666298">
              <w:rPr>
                <w:webHidden/>
              </w:rPr>
              <w:fldChar w:fldCharType="begin"/>
            </w:r>
            <w:r w:rsidR="00666298">
              <w:rPr>
                <w:webHidden/>
              </w:rPr>
              <w:instrText xml:space="preserve"> PAGEREF _Toc38902207 \h </w:instrText>
            </w:r>
            <w:r w:rsidR="00666298">
              <w:rPr>
                <w:webHidden/>
              </w:rPr>
            </w:r>
            <w:r w:rsidR="00666298">
              <w:rPr>
                <w:webHidden/>
              </w:rPr>
              <w:fldChar w:fldCharType="separate"/>
            </w:r>
            <w:r w:rsidR="00321FD5">
              <w:rPr>
                <w:webHidden/>
              </w:rPr>
              <w:t>28</w:t>
            </w:r>
            <w:r w:rsidR="00666298">
              <w:rPr>
                <w:webHidden/>
              </w:rPr>
              <w:fldChar w:fldCharType="end"/>
            </w:r>
          </w:hyperlink>
        </w:p>
        <w:p w14:paraId="62100810" w14:textId="62CC6AF0" w:rsidR="00666298" w:rsidRDefault="00FE7208">
          <w:pPr>
            <w:pStyle w:val="Sumrio2"/>
            <w:rPr>
              <w:rFonts w:asciiTheme="minorHAnsi" w:eastAsiaTheme="minorEastAsia" w:hAnsiTheme="minorHAnsi" w:cstheme="minorBidi"/>
              <w:b w:val="0"/>
              <w:iCs w:val="0"/>
              <w:sz w:val="22"/>
              <w:szCs w:val="22"/>
            </w:rPr>
          </w:pPr>
          <w:hyperlink w:anchor="_Toc38902208" w:history="1">
            <w:r w:rsidR="00666298" w:rsidRPr="00316332">
              <w:rPr>
                <w:rStyle w:val="Hyperlink"/>
              </w:rPr>
              <w:t>2.4</w:t>
            </w:r>
            <w:r w:rsidR="00666298">
              <w:rPr>
                <w:rFonts w:asciiTheme="minorHAnsi" w:eastAsiaTheme="minorEastAsia" w:hAnsiTheme="minorHAnsi" w:cstheme="minorBidi"/>
                <w:b w:val="0"/>
                <w:iCs w:val="0"/>
                <w:sz w:val="22"/>
                <w:szCs w:val="22"/>
              </w:rPr>
              <w:tab/>
            </w:r>
            <w:r w:rsidR="00666298" w:rsidRPr="00316332">
              <w:rPr>
                <w:rStyle w:val="Hyperlink"/>
              </w:rPr>
              <w:t>DEFINIÇÕES DA APLICAÇÃO</w:t>
            </w:r>
            <w:r w:rsidR="00666298">
              <w:rPr>
                <w:webHidden/>
              </w:rPr>
              <w:tab/>
            </w:r>
            <w:r w:rsidR="00666298">
              <w:rPr>
                <w:webHidden/>
              </w:rPr>
              <w:fldChar w:fldCharType="begin"/>
            </w:r>
            <w:r w:rsidR="00666298">
              <w:rPr>
                <w:webHidden/>
              </w:rPr>
              <w:instrText xml:space="preserve"> PAGEREF _Toc38902208 \h </w:instrText>
            </w:r>
            <w:r w:rsidR="00666298">
              <w:rPr>
                <w:webHidden/>
              </w:rPr>
            </w:r>
            <w:r w:rsidR="00666298">
              <w:rPr>
                <w:webHidden/>
              </w:rPr>
              <w:fldChar w:fldCharType="separate"/>
            </w:r>
            <w:r w:rsidR="00321FD5">
              <w:rPr>
                <w:webHidden/>
              </w:rPr>
              <w:t>28</w:t>
            </w:r>
            <w:r w:rsidR="00666298">
              <w:rPr>
                <w:webHidden/>
              </w:rPr>
              <w:fldChar w:fldCharType="end"/>
            </w:r>
          </w:hyperlink>
        </w:p>
        <w:p w14:paraId="1C124AB8" w14:textId="4FB60C83" w:rsidR="00666298" w:rsidRDefault="00FE7208">
          <w:pPr>
            <w:pStyle w:val="Sumrio3"/>
            <w:rPr>
              <w:rFonts w:asciiTheme="minorHAnsi" w:eastAsiaTheme="minorEastAsia" w:hAnsiTheme="minorHAnsi" w:cstheme="minorBidi"/>
              <w:i w:val="0"/>
              <w:sz w:val="22"/>
              <w:szCs w:val="22"/>
            </w:rPr>
          </w:pPr>
          <w:hyperlink w:anchor="_Toc38902209" w:history="1">
            <w:r w:rsidR="00666298" w:rsidRPr="00316332">
              <w:rPr>
                <w:rStyle w:val="Hyperlink"/>
                <w14:scene3d>
                  <w14:camera w14:prst="orthographicFront"/>
                  <w14:lightRig w14:rig="threePt" w14:dir="t">
                    <w14:rot w14:lat="0" w14:lon="0" w14:rev="0"/>
                  </w14:lightRig>
                </w14:scene3d>
              </w:rPr>
              <w:t>2.4.1</w:t>
            </w:r>
            <w:r w:rsidR="00666298">
              <w:rPr>
                <w:rFonts w:asciiTheme="minorHAnsi" w:eastAsiaTheme="minorEastAsia" w:hAnsiTheme="minorHAnsi" w:cstheme="minorBidi"/>
                <w:i w:val="0"/>
                <w:sz w:val="22"/>
                <w:szCs w:val="22"/>
              </w:rPr>
              <w:tab/>
            </w:r>
            <w:r w:rsidR="00666298" w:rsidRPr="00316332">
              <w:rPr>
                <w:rStyle w:val="Hyperlink"/>
              </w:rPr>
              <w:t>Desenvolvimento de aplicativos</w:t>
            </w:r>
            <w:r w:rsidR="00666298">
              <w:rPr>
                <w:webHidden/>
              </w:rPr>
              <w:tab/>
            </w:r>
            <w:r w:rsidR="00666298">
              <w:rPr>
                <w:webHidden/>
              </w:rPr>
              <w:fldChar w:fldCharType="begin"/>
            </w:r>
            <w:r w:rsidR="00666298">
              <w:rPr>
                <w:webHidden/>
              </w:rPr>
              <w:instrText xml:space="preserve"> PAGEREF _Toc38902209 \h </w:instrText>
            </w:r>
            <w:r w:rsidR="00666298">
              <w:rPr>
                <w:webHidden/>
              </w:rPr>
            </w:r>
            <w:r w:rsidR="00666298">
              <w:rPr>
                <w:webHidden/>
              </w:rPr>
              <w:fldChar w:fldCharType="separate"/>
            </w:r>
            <w:r w:rsidR="00321FD5">
              <w:rPr>
                <w:webHidden/>
              </w:rPr>
              <w:t>28</w:t>
            </w:r>
            <w:r w:rsidR="00666298">
              <w:rPr>
                <w:webHidden/>
              </w:rPr>
              <w:fldChar w:fldCharType="end"/>
            </w:r>
          </w:hyperlink>
        </w:p>
        <w:p w14:paraId="04C946D2" w14:textId="76B8191F" w:rsidR="00666298" w:rsidRDefault="00FE7208">
          <w:pPr>
            <w:pStyle w:val="Sumrio3"/>
            <w:rPr>
              <w:rFonts w:asciiTheme="minorHAnsi" w:eastAsiaTheme="minorEastAsia" w:hAnsiTheme="minorHAnsi" w:cstheme="minorBidi"/>
              <w:i w:val="0"/>
              <w:sz w:val="22"/>
              <w:szCs w:val="22"/>
            </w:rPr>
          </w:pPr>
          <w:hyperlink w:anchor="_Toc38902210" w:history="1">
            <w:r w:rsidR="00666298" w:rsidRPr="00316332">
              <w:rPr>
                <w:rStyle w:val="Hyperlink"/>
                <w14:scene3d>
                  <w14:camera w14:prst="orthographicFront"/>
                  <w14:lightRig w14:rig="threePt" w14:dir="t">
                    <w14:rot w14:lat="0" w14:lon="0" w14:rev="0"/>
                  </w14:lightRig>
                </w14:scene3d>
              </w:rPr>
              <w:t>2.4.2</w:t>
            </w:r>
            <w:r w:rsidR="00666298">
              <w:rPr>
                <w:rFonts w:asciiTheme="minorHAnsi" w:eastAsiaTheme="minorEastAsia" w:hAnsiTheme="minorHAnsi" w:cstheme="minorBidi"/>
                <w:i w:val="0"/>
                <w:sz w:val="22"/>
                <w:szCs w:val="22"/>
              </w:rPr>
              <w:tab/>
            </w:r>
            <w:r w:rsidR="00666298" w:rsidRPr="00316332">
              <w:rPr>
                <w:rStyle w:val="Hyperlink"/>
              </w:rPr>
              <w:t xml:space="preserve">Sistema </w:t>
            </w:r>
            <w:r w:rsidR="00077E1D">
              <w:rPr>
                <w:rStyle w:val="Hyperlink"/>
              </w:rPr>
              <w:t>mobile</w:t>
            </w:r>
            <w:r w:rsidR="00666298" w:rsidRPr="00316332">
              <w:rPr>
                <w:rStyle w:val="Hyperlink"/>
              </w:rPr>
              <w:t xml:space="preserve"> e Aplicações</w:t>
            </w:r>
            <w:r w:rsidR="00666298">
              <w:rPr>
                <w:webHidden/>
              </w:rPr>
              <w:tab/>
            </w:r>
            <w:r w:rsidR="00666298">
              <w:rPr>
                <w:webHidden/>
              </w:rPr>
              <w:fldChar w:fldCharType="begin"/>
            </w:r>
            <w:r w:rsidR="00666298">
              <w:rPr>
                <w:webHidden/>
              </w:rPr>
              <w:instrText xml:space="preserve"> PAGEREF _Toc38902210 \h </w:instrText>
            </w:r>
            <w:r w:rsidR="00666298">
              <w:rPr>
                <w:webHidden/>
              </w:rPr>
            </w:r>
            <w:r w:rsidR="00666298">
              <w:rPr>
                <w:webHidden/>
              </w:rPr>
              <w:fldChar w:fldCharType="separate"/>
            </w:r>
            <w:r w:rsidR="00321FD5">
              <w:rPr>
                <w:webHidden/>
              </w:rPr>
              <w:t>29</w:t>
            </w:r>
            <w:r w:rsidR="00666298">
              <w:rPr>
                <w:webHidden/>
              </w:rPr>
              <w:fldChar w:fldCharType="end"/>
            </w:r>
          </w:hyperlink>
        </w:p>
        <w:p w14:paraId="38AE8ED3" w14:textId="0F32E19E" w:rsidR="00666298" w:rsidRDefault="00FE7208">
          <w:pPr>
            <w:pStyle w:val="Sumrio1"/>
            <w:rPr>
              <w:rFonts w:asciiTheme="minorHAnsi" w:eastAsiaTheme="minorEastAsia" w:hAnsiTheme="minorHAnsi" w:cstheme="minorBidi"/>
              <w:b w:val="0"/>
              <w:bCs w:val="0"/>
              <w:sz w:val="22"/>
              <w:szCs w:val="22"/>
            </w:rPr>
          </w:pPr>
          <w:hyperlink w:anchor="_Toc38902211" w:history="1">
            <w:r w:rsidR="00666298" w:rsidRPr="00316332">
              <w:rPr>
                <w:rStyle w:val="Hyperlink"/>
              </w:rPr>
              <w:t>3</w:t>
            </w:r>
            <w:r w:rsidR="00666298">
              <w:rPr>
                <w:rFonts w:asciiTheme="minorHAnsi" w:eastAsiaTheme="minorEastAsia" w:hAnsiTheme="minorHAnsi" w:cstheme="minorBidi"/>
                <w:b w:val="0"/>
                <w:bCs w:val="0"/>
                <w:sz w:val="22"/>
                <w:szCs w:val="22"/>
              </w:rPr>
              <w:tab/>
            </w:r>
            <w:r w:rsidR="00666298" w:rsidRPr="00316332">
              <w:rPr>
                <w:rStyle w:val="Hyperlink"/>
              </w:rPr>
              <w:t>METEDOLOGIA</w:t>
            </w:r>
            <w:r w:rsidR="00666298">
              <w:rPr>
                <w:webHidden/>
              </w:rPr>
              <w:tab/>
            </w:r>
            <w:r w:rsidR="00666298">
              <w:rPr>
                <w:webHidden/>
              </w:rPr>
              <w:fldChar w:fldCharType="begin"/>
            </w:r>
            <w:r w:rsidR="00666298">
              <w:rPr>
                <w:webHidden/>
              </w:rPr>
              <w:instrText xml:space="preserve"> PAGEREF _Toc38902211 \h </w:instrText>
            </w:r>
            <w:r w:rsidR="00666298">
              <w:rPr>
                <w:webHidden/>
              </w:rPr>
            </w:r>
            <w:r w:rsidR="00666298">
              <w:rPr>
                <w:webHidden/>
              </w:rPr>
              <w:fldChar w:fldCharType="separate"/>
            </w:r>
            <w:r w:rsidR="00321FD5">
              <w:rPr>
                <w:webHidden/>
              </w:rPr>
              <w:t>30</w:t>
            </w:r>
            <w:r w:rsidR="00666298">
              <w:rPr>
                <w:webHidden/>
              </w:rPr>
              <w:fldChar w:fldCharType="end"/>
            </w:r>
          </w:hyperlink>
        </w:p>
        <w:p w14:paraId="1BAA18C2" w14:textId="3EA32A4B" w:rsidR="00666298" w:rsidRDefault="00FE7208">
          <w:pPr>
            <w:pStyle w:val="Sumrio2"/>
            <w:rPr>
              <w:rFonts w:asciiTheme="minorHAnsi" w:eastAsiaTheme="minorEastAsia" w:hAnsiTheme="minorHAnsi" w:cstheme="minorBidi"/>
              <w:b w:val="0"/>
              <w:iCs w:val="0"/>
              <w:sz w:val="22"/>
              <w:szCs w:val="22"/>
            </w:rPr>
          </w:pPr>
          <w:hyperlink w:anchor="_Toc38902212" w:history="1">
            <w:r w:rsidR="00666298" w:rsidRPr="00316332">
              <w:rPr>
                <w:rStyle w:val="Hyperlink"/>
              </w:rPr>
              <w:t>3.1</w:t>
            </w:r>
            <w:r w:rsidR="00666298">
              <w:rPr>
                <w:rFonts w:asciiTheme="minorHAnsi" w:eastAsiaTheme="minorEastAsia" w:hAnsiTheme="minorHAnsi" w:cstheme="minorBidi"/>
                <w:b w:val="0"/>
                <w:iCs w:val="0"/>
                <w:sz w:val="22"/>
                <w:szCs w:val="22"/>
              </w:rPr>
              <w:tab/>
            </w:r>
            <w:r w:rsidR="00666298" w:rsidRPr="00316332">
              <w:rPr>
                <w:rStyle w:val="Hyperlink"/>
              </w:rPr>
              <w:t>METEDOLOGIA DA PESQUISA</w:t>
            </w:r>
            <w:r w:rsidR="00666298">
              <w:rPr>
                <w:webHidden/>
              </w:rPr>
              <w:tab/>
            </w:r>
            <w:r w:rsidR="00666298">
              <w:rPr>
                <w:webHidden/>
              </w:rPr>
              <w:fldChar w:fldCharType="begin"/>
            </w:r>
            <w:r w:rsidR="00666298">
              <w:rPr>
                <w:webHidden/>
              </w:rPr>
              <w:instrText xml:space="preserve"> PAGEREF _Toc38902212 \h </w:instrText>
            </w:r>
            <w:r w:rsidR="00666298">
              <w:rPr>
                <w:webHidden/>
              </w:rPr>
            </w:r>
            <w:r w:rsidR="00666298">
              <w:rPr>
                <w:webHidden/>
              </w:rPr>
              <w:fldChar w:fldCharType="separate"/>
            </w:r>
            <w:r w:rsidR="00321FD5">
              <w:rPr>
                <w:webHidden/>
              </w:rPr>
              <w:t>30</w:t>
            </w:r>
            <w:r w:rsidR="00666298">
              <w:rPr>
                <w:webHidden/>
              </w:rPr>
              <w:fldChar w:fldCharType="end"/>
            </w:r>
          </w:hyperlink>
        </w:p>
        <w:p w14:paraId="678497BA" w14:textId="001095E7" w:rsidR="00666298" w:rsidRDefault="00FE7208">
          <w:pPr>
            <w:pStyle w:val="Sumrio3"/>
            <w:rPr>
              <w:rFonts w:asciiTheme="minorHAnsi" w:eastAsiaTheme="minorEastAsia" w:hAnsiTheme="minorHAnsi" w:cstheme="minorBidi"/>
              <w:i w:val="0"/>
              <w:sz w:val="22"/>
              <w:szCs w:val="22"/>
            </w:rPr>
          </w:pPr>
          <w:hyperlink w:anchor="_Toc38902213" w:history="1">
            <w:r w:rsidR="00666298" w:rsidRPr="00316332">
              <w:rPr>
                <w:rStyle w:val="Hyperlink"/>
                <w14:scene3d>
                  <w14:camera w14:prst="orthographicFront"/>
                  <w14:lightRig w14:rig="threePt" w14:dir="t">
                    <w14:rot w14:lat="0" w14:lon="0" w14:rev="0"/>
                  </w14:lightRig>
                </w14:scene3d>
              </w:rPr>
              <w:t>3.1.1</w:t>
            </w:r>
            <w:r w:rsidR="00666298">
              <w:rPr>
                <w:rFonts w:asciiTheme="minorHAnsi" w:eastAsiaTheme="minorEastAsia" w:hAnsiTheme="minorHAnsi" w:cstheme="minorBidi"/>
                <w:i w:val="0"/>
                <w:sz w:val="22"/>
                <w:szCs w:val="22"/>
              </w:rPr>
              <w:tab/>
            </w:r>
            <w:r w:rsidR="00666298" w:rsidRPr="00316332">
              <w:rPr>
                <w:rStyle w:val="Hyperlink"/>
              </w:rPr>
              <w:t>Delimitação do domínio</w:t>
            </w:r>
            <w:r w:rsidR="00666298">
              <w:rPr>
                <w:webHidden/>
              </w:rPr>
              <w:tab/>
            </w:r>
            <w:r w:rsidR="00666298">
              <w:rPr>
                <w:webHidden/>
              </w:rPr>
              <w:fldChar w:fldCharType="begin"/>
            </w:r>
            <w:r w:rsidR="00666298">
              <w:rPr>
                <w:webHidden/>
              </w:rPr>
              <w:instrText xml:space="preserve"> PAGEREF _Toc38902213 \h </w:instrText>
            </w:r>
            <w:r w:rsidR="00666298">
              <w:rPr>
                <w:webHidden/>
              </w:rPr>
            </w:r>
            <w:r w:rsidR="00666298">
              <w:rPr>
                <w:webHidden/>
              </w:rPr>
              <w:fldChar w:fldCharType="separate"/>
            </w:r>
            <w:r w:rsidR="00321FD5">
              <w:rPr>
                <w:webHidden/>
              </w:rPr>
              <w:t>32</w:t>
            </w:r>
            <w:r w:rsidR="00666298">
              <w:rPr>
                <w:webHidden/>
              </w:rPr>
              <w:fldChar w:fldCharType="end"/>
            </w:r>
          </w:hyperlink>
        </w:p>
        <w:p w14:paraId="64BD9ED3" w14:textId="757853F6" w:rsidR="00666298" w:rsidRDefault="00FE7208">
          <w:pPr>
            <w:pStyle w:val="Sumrio3"/>
            <w:rPr>
              <w:rFonts w:asciiTheme="minorHAnsi" w:eastAsiaTheme="minorEastAsia" w:hAnsiTheme="minorHAnsi" w:cstheme="minorBidi"/>
              <w:i w:val="0"/>
              <w:sz w:val="22"/>
              <w:szCs w:val="22"/>
            </w:rPr>
          </w:pPr>
          <w:hyperlink w:anchor="_Toc38902214" w:history="1">
            <w:r w:rsidR="00666298" w:rsidRPr="00316332">
              <w:rPr>
                <w:rStyle w:val="Hyperlink"/>
                <w14:scene3d>
                  <w14:camera w14:prst="orthographicFront"/>
                  <w14:lightRig w14:rig="threePt" w14:dir="t">
                    <w14:rot w14:lat="0" w14:lon="0" w14:rev="0"/>
                  </w14:lightRig>
                </w14:scene3d>
              </w:rPr>
              <w:t>3.1.2</w:t>
            </w:r>
            <w:r w:rsidR="00666298">
              <w:rPr>
                <w:rFonts w:asciiTheme="minorHAnsi" w:eastAsiaTheme="minorEastAsia" w:hAnsiTheme="minorHAnsi" w:cstheme="minorBidi"/>
                <w:i w:val="0"/>
                <w:sz w:val="22"/>
                <w:szCs w:val="22"/>
              </w:rPr>
              <w:tab/>
            </w:r>
            <w:r w:rsidR="00666298" w:rsidRPr="00316332">
              <w:rPr>
                <w:rStyle w:val="Hyperlink"/>
              </w:rPr>
              <w:t>Estudo de Caso</w:t>
            </w:r>
            <w:r w:rsidR="00666298">
              <w:rPr>
                <w:webHidden/>
              </w:rPr>
              <w:tab/>
            </w:r>
            <w:r w:rsidR="00666298">
              <w:rPr>
                <w:webHidden/>
              </w:rPr>
              <w:fldChar w:fldCharType="begin"/>
            </w:r>
            <w:r w:rsidR="00666298">
              <w:rPr>
                <w:webHidden/>
              </w:rPr>
              <w:instrText xml:space="preserve"> PAGEREF _Toc38902214 \h </w:instrText>
            </w:r>
            <w:r w:rsidR="00666298">
              <w:rPr>
                <w:webHidden/>
              </w:rPr>
            </w:r>
            <w:r w:rsidR="00666298">
              <w:rPr>
                <w:webHidden/>
              </w:rPr>
              <w:fldChar w:fldCharType="separate"/>
            </w:r>
            <w:r w:rsidR="00321FD5">
              <w:rPr>
                <w:webHidden/>
              </w:rPr>
              <w:t>32</w:t>
            </w:r>
            <w:r w:rsidR="00666298">
              <w:rPr>
                <w:webHidden/>
              </w:rPr>
              <w:fldChar w:fldCharType="end"/>
            </w:r>
          </w:hyperlink>
        </w:p>
        <w:p w14:paraId="5982DFD7" w14:textId="5CAFEE32" w:rsidR="00666298" w:rsidRDefault="00FE7208">
          <w:pPr>
            <w:pStyle w:val="Sumrio2"/>
            <w:rPr>
              <w:rFonts w:asciiTheme="minorHAnsi" w:eastAsiaTheme="minorEastAsia" w:hAnsiTheme="minorHAnsi" w:cstheme="minorBidi"/>
              <w:b w:val="0"/>
              <w:iCs w:val="0"/>
              <w:sz w:val="22"/>
              <w:szCs w:val="22"/>
            </w:rPr>
          </w:pPr>
          <w:hyperlink w:anchor="_Toc38902215" w:history="1">
            <w:r w:rsidR="00666298" w:rsidRPr="00316332">
              <w:rPr>
                <w:rStyle w:val="Hyperlink"/>
              </w:rPr>
              <w:t>3.2</w:t>
            </w:r>
            <w:r w:rsidR="00666298">
              <w:rPr>
                <w:rFonts w:asciiTheme="minorHAnsi" w:eastAsiaTheme="minorEastAsia" w:hAnsiTheme="minorHAnsi" w:cstheme="minorBidi"/>
                <w:b w:val="0"/>
                <w:iCs w:val="0"/>
                <w:sz w:val="22"/>
                <w:szCs w:val="22"/>
              </w:rPr>
              <w:tab/>
            </w:r>
            <w:r w:rsidR="00666298" w:rsidRPr="00316332">
              <w:rPr>
                <w:rStyle w:val="Hyperlink"/>
              </w:rPr>
              <w:t>DESCRIÇÃO TECNICA</w:t>
            </w:r>
            <w:r w:rsidR="00666298">
              <w:rPr>
                <w:webHidden/>
              </w:rPr>
              <w:tab/>
            </w:r>
            <w:r w:rsidR="00666298">
              <w:rPr>
                <w:webHidden/>
              </w:rPr>
              <w:fldChar w:fldCharType="begin"/>
            </w:r>
            <w:r w:rsidR="00666298">
              <w:rPr>
                <w:webHidden/>
              </w:rPr>
              <w:instrText xml:space="preserve"> PAGEREF _Toc38902215 \h </w:instrText>
            </w:r>
            <w:r w:rsidR="00666298">
              <w:rPr>
                <w:webHidden/>
              </w:rPr>
            </w:r>
            <w:r w:rsidR="00666298">
              <w:rPr>
                <w:webHidden/>
              </w:rPr>
              <w:fldChar w:fldCharType="separate"/>
            </w:r>
            <w:r w:rsidR="00321FD5">
              <w:rPr>
                <w:webHidden/>
              </w:rPr>
              <w:t>33</w:t>
            </w:r>
            <w:r w:rsidR="00666298">
              <w:rPr>
                <w:webHidden/>
              </w:rPr>
              <w:fldChar w:fldCharType="end"/>
            </w:r>
          </w:hyperlink>
        </w:p>
        <w:p w14:paraId="0CD2171F" w14:textId="34584B82" w:rsidR="00666298" w:rsidRDefault="00FE7208">
          <w:pPr>
            <w:pStyle w:val="Sumrio3"/>
            <w:rPr>
              <w:rFonts w:asciiTheme="minorHAnsi" w:eastAsiaTheme="minorEastAsia" w:hAnsiTheme="minorHAnsi" w:cstheme="minorBidi"/>
              <w:i w:val="0"/>
              <w:sz w:val="22"/>
              <w:szCs w:val="22"/>
            </w:rPr>
          </w:pPr>
          <w:hyperlink w:anchor="_Toc38902216" w:history="1">
            <w:r w:rsidR="00666298" w:rsidRPr="00316332">
              <w:rPr>
                <w:rStyle w:val="Hyperlink"/>
                <w14:scene3d>
                  <w14:camera w14:prst="orthographicFront"/>
                  <w14:lightRig w14:rig="threePt" w14:dir="t">
                    <w14:rot w14:lat="0" w14:lon="0" w14:rev="0"/>
                  </w14:lightRig>
                </w14:scene3d>
              </w:rPr>
              <w:t>3.2.1</w:t>
            </w:r>
            <w:r w:rsidR="00666298">
              <w:rPr>
                <w:rFonts w:asciiTheme="minorHAnsi" w:eastAsiaTheme="minorEastAsia" w:hAnsiTheme="minorHAnsi" w:cstheme="minorBidi"/>
                <w:i w:val="0"/>
                <w:sz w:val="22"/>
                <w:szCs w:val="22"/>
              </w:rPr>
              <w:tab/>
            </w:r>
            <w:r w:rsidR="00666298" w:rsidRPr="00316332">
              <w:rPr>
                <w:rStyle w:val="Hyperlink"/>
              </w:rPr>
              <w:t>Tipo de Aplicação</w:t>
            </w:r>
            <w:r w:rsidR="00666298">
              <w:rPr>
                <w:webHidden/>
              </w:rPr>
              <w:tab/>
            </w:r>
            <w:r w:rsidR="00666298">
              <w:rPr>
                <w:webHidden/>
              </w:rPr>
              <w:fldChar w:fldCharType="begin"/>
            </w:r>
            <w:r w:rsidR="00666298">
              <w:rPr>
                <w:webHidden/>
              </w:rPr>
              <w:instrText xml:space="preserve"> PAGEREF _Toc38902216 \h </w:instrText>
            </w:r>
            <w:r w:rsidR="00666298">
              <w:rPr>
                <w:webHidden/>
              </w:rPr>
            </w:r>
            <w:r w:rsidR="00666298">
              <w:rPr>
                <w:webHidden/>
              </w:rPr>
              <w:fldChar w:fldCharType="separate"/>
            </w:r>
            <w:r w:rsidR="00321FD5">
              <w:rPr>
                <w:webHidden/>
              </w:rPr>
              <w:t>33</w:t>
            </w:r>
            <w:r w:rsidR="00666298">
              <w:rPr>
                <w:webHidden/>
              </w:rPr>
              <w:fldChar w:fldCharType="end"/>
            </w:r>
          </w:hyperlink>
        </w:p>
        <w:p w14:paraId="72CDB5D5" w14:textId="7C21AFC1" w:rsidR="00666298" w:rsidRDefault="00FE7208">
          <w:pPr>
            <w:pStyle w:val="Sumrio3"/>
            <w:rPr>
              <w:rFonts w:asciiTheme="minorHAnsi" w:eastAsiaTheme="minorEastAsia" w:hAnsiTheme="minorHAnsi" w:cstheme="minorBidi"/>
              <w:i w:val="0"/>
              <w:sz w:val="22"/>
              <w:szCs w:val="22"/>
            </w:rPr>
          </w:pPr>
          <w:hyperlink w:anchor="_Toc38902217" w:history="1">
            <w:r w:rsidR="00666298" w:rsidRPr="00316332">
              <w:rPr>
                <w:rStyle w:val="Hyperlink"/>
                <w14:scene3d>
                  <w14:camera w14:prst="orthographicFront"/>
                  <w14:lightRig w14:rig="threePt" w14:dir="t">
                    <w14:rot w14:lat="0" w14:lon="0" w14:rev="0"/>
                  </w14:lightRig>
                </w14:scene3d>
              </w:rPr>
              <w:t>3.2.2</w:t>
            </w:r>
            <w:r w:rsidR="00666298">
              <w:rPr>
                <w:rFonts w:asciiTheme="minorHAnsi" w:eastAsiaTheme="minorEastAsia" w:hAnsiTheme="minorHAnsi" w:cstheme="minorBidi"/>
                <w:i w:val="0"/>
                <w:sz w:val="22"/>
                <w:szCs w:val="22"/>
              </w:rPr>
              <w:tab/>
            </w:r>
            <w:r w:rsidR="00666298" w:rsidRPr="00316332">
              <w:rPr>
                <w:rStyle w:val="Hyperlink"/>
              </w:rPr>
              <w:t>Plataforma</w:t>
            </w:r>
            <w:r w:rsidR="00666298">
              <w:rPr>
                <w:webHidden/>
              </w:rPr>
              <w:tab/>
            </w:r>
            <w:r w:rsidR="00666298">
              <w:rPr>
                <w:webHidden/>
              </w:rPr>
              <w:fldChar w:fldCharType="begin"/>
            </w:r>
            <w:r w:rsidR="00666298">
              <w:rPr>
                <w:webHidden/>
              </w:rPr>
              <w:instrText xml:space="preserve"> PAGEREF _Toc38902217 \h </w:instrText>
            </w:r>
            <w:r w:rsidR="00666298">
              <w:rPr>
                <w:webHidden/>
              </w:rPr>
            </w:r>
            <w:r w:rsidR="00666298">
              <w:rPr>
                <w:webHidden/>
              </w:rPr>
              <w:fldChar w:fldCharType="separate"/>
            </w:r>
            <w:r w:rsidR="00321FD5">
              <w:rPr>
                <w:webHidden/>
              </w:rPr>
              <w:t>34</w:t>
            </w:r>
            <w:r w:rsidR="00666298">
              <w:rPr>
                <w:webHidden/>
              </w:rPr>
              <w:fldChar w:fldCharType="end"/>
            </w:r>
          </w:hyperlink>
        </w:p>
        <w:p w14:paraId="58C5A7B6" w14:textId="18B6301A" w:rsidR="00666298" w:rsidRDefault="00FE7208">
          <w:pPr>
            <w:pStyle w:val="Sumrio3"/>
            <w:rPr>
              <w:rFonts w:asciiTheme="minorHAnsi" w:eastAsiaTheme="minorEastAsia" w:hAnsiTheme="minorHAnsi" w:cstheme="minorBidi"/>
              <w:i w:val="0"/>
              <w:sz w:val="22"/>
              <w:szCs w:val="22"/>
            </w:rPr>
          </w:pPr>
          <w:hyperlink w:anchor="_Toc38902219" w:history="1">
            <w:r w:rsidR="00666298" w:rsidRPr="00316332">
              <w:rPr>
                <w:rStyle w:val="Hyperlink"/>
                <w14:scene3d>
                  <w14:camera w14:prst="orthographicFront"/>
                  <w14:lightRig w14:rig="threePt" w14:dir="t">
                    <w14:rot w14:lat="0" w14:lon="0" w14:rev="0"/>
                  </w14:lightRig>
                </w14:scene3d>
              </w:rPr>
              <w:t>3.2.3</w:t>
            </w:r>
            <w:r w:rsidR="00666298">
              <w:rPr>
                <w:rFonts w:asciiTheme="minorHAnsi" w:eastAsiaTheme="minorEastAsia" w:hAnsiTheme="minorHAnsi" w:cstheme="minorBidi"/>
                <w:i w:val="0"/>
                <w:sz w:val="22"/>
                <w:szCs w:val="22"/>
              </w:rPr>
              <w:tab/>
            </w:r>
            <w:r w:rsidR="00666298" w:rsidRPr="00316332">
              <w:rPr>
                <w:rStyle w:val="Hyperlink"/>
              </w:rPr>
              <w:t>Público Alvo da Aplicação</w:t>
            </w:r>
            <w:r w:rsidR="00666298">
              <w:rPr>
                <w:webHidden/>
              </w:rPr>
              <w:tab/>
            </w:r>
            <w:r w:rsidR="00666298">
              <w:rPr>
                <w:webHidden/>
              </w:rPr>
              <w:fldChar w:fldCharType="begin"/>
            </w:r>
            <w:r w:rsidR="00666298">
              <w:rPr>
                <w:webHidden/>
              </w:rPr>
              <w:instrText xml:space="preserve"> PAGEREF _Toc38902219 \h </w:instrText>
            </w:r>
            <w:r w:rsidR="00666298">
              <w:rPr>
                <w:webHidden/>
              </w:rPr>
            </w:r>
            <w:r w:rsidR="00666298">
              <w:rPr>
                <w:webHidden/>
              </w:rPr>
              <w:fldChar w:fldCharType="separate"/>
            </w:r>
            <w:r w:rsidR="00321FD5">
              <w:rPr>
                <w:webHidden/>
              </w:rPr>
              <w:t>35</w:t>
            </w:r>
            <w:r w:rsidR="00666298">
              <w:rPr>
                <w:webHidden/>
              </w:rPr>
              <w:fldChar w:fldCharType="end"/>
            </w:r>
          </w:hyperlink>
        </w:p>
        <w:p w14:paraId="31BFCA35" w14:textId="229E90BD" w:rsidR="00666298" w:rsidRDefault="00FE7208">
          <w:pPr>
            <w:pStyle w:val="Sumrio3"/>
            <w:rPr>
              <w:rFonts w:asciiTheme="minorHAnsi" w:eastAsiaTheme="minorEastAsia" w:hAnsiTheme="minorHAnsi" w:cstheme="minorBidi"/>
              <w:i w:val="0"/>
              <w:sz w:val="22"/>
              <w:szCs w:val="22"/>
            </w:rPr>
          </w:pPr>
          <w:hyperlink w:anchor="_Toc38902220" w:history="1">
            <w:r w:rsidR="00666298" w:rsidRPr="00316332">
              <w:rPr>
                <w:rStyle w:val="Hyperlink"/>
                <w14:scene3d>
                  <w14:camera w14:prst="orthographicFront"/>
                  <w14:lightRig w14:rig="threePt" w14:dir="t">
                    <w14:rot w14:lat="0" w14:lon="0" w14:rev="0"/>
                  </w14:lightRig>
                </w14:scene3d>
              </w:rPr>
              <w:t>3.2.4</w:t>
            </w:r>
            <w:r w:rsidR="00666298">
              <w:rPr>
                <w:rFonts w:asciiTheme="minorHAnsi" w:eastAsiaTheme="minorEastAsia" w:hAnsiTheme="minorHAnsi" w:cstheme="minorBidi"/>
                <w:i w:val="0"/>
                <w:sz w:val="22"/>
                <w:szCs w:val="22"/>
              </w:rPr>
              <w:tab/>
            </w:r>
            <w:r w:rsidR="00666298" w:rsidRPr="00316332">
              <w:rPr>
                <w:rStyle w:val="Hyperlink"/>
              </w:rPr>
              <w:t>Linguagem de Modelagem (UML)</w:t>
            </w:r>
            <w:r w:rsidR="00666298">
              <w:rPr>
                <w:webHidden/>
              </w:rPr>
              <w:tab/>
            </w:r>
            <w:r w:rsidR="00666298">
              <w:rPr>
                <w:webHidden/>
              </w:rPr>
              <w:fldChar w:fldCharType="begin"/>
            </w:r>
            <w:r w:rsidR="00666298">
              <w:rPr>
                <w:webHidden/>
              </w:rPr>
              <w:instrText xml:space="preserve"> PAGEREF _Toc38902220 \h </w:instrText>
            </w:r>
            <w:r w:rsidR="00666298">
              <w:rPr>
                <w:webHidden/>
              </w:rPr>
            </w:r>
            <w:r w:rsidR="00666298">
              <w:rPr>
                <w:webHidden/>
              </w:rPr>
              <w:fldChar w:fldCharType="separate"/>
            </w:r>
            <w:r w:rsidR="00321FD5">
              <w:rPr>
                <w:webHidden/>
              </w:rPr>
              <w:t>35</w:t>
            </w:r>
            <w:r w:rsidR="00666298">
              <w:rPr>
                <w:webHidden/>
              </w:rPr>
              <w:fldChar w:fldCharType="end"/>
            </w:r>
          </w:hyperlink>
        </w:p>
        <w:p w14:paraId="25BD2BF9" w14:textId="43AB74D6" w:rsidR="00666298" w:rsidRDefault="00FE7208">
          <w:pPr>
            <w:pStyle w:val="Sumrio2"/>
            <w:rPr>
              <w:rFonts w:asciiTheme="minorHAnsi" w:eastAsiaTheme="minorEastAsia" w:hAnsiTheme="minorHAnsi" w:cstheme="minorBidi"/>
              <w:b w:val="0"/>
              <w:iCs w:val="0"/>
              <w:sz w:val="22"/>
              <w:szCs w:val="22"/>
            </w:rPr>
          </w:pPr>
          <w:hyperlink w:anchor="_Toc38902221" w:history="1">
            <w:r w:rsidR="00666298" w:rsidRPr="00316332">
              <w:rPr>
                <w:rStyle w:val="Hyperlink"/>
              </w:rPr>
              <w:t>3.3</w:t>
            </w:r>
            <w:r w:rsidR="00666298">
              <w:rPr>
                <w:rFonts w:asciiTheme="minorHAnsi" w:eastAsiaTheme="minorEastAsia" w:hAnsiTheme="minorHAnsi" w:cstheme="minorBidi"/>
                <w:b w:val="0"/>
                <w:iCs w:val="0"/>
                <w:sz w:val="22"/>
                <w:szCs w:val="22"/>
              </w:rPr>
              <w:tab/>
            </w:r>
            <w:r w:rsidR="00666298" w:rsidRPr="00316332">
              <w:rPr>
                <w:rStyle w:val="Hyperlink"/>
              </w:rPr>
              <w:t>MODELAGEM</w:t>
            </w:r>
            <w:r w:rsidR="00666298">
              <w:rPr>
                <w:webHidden/>
              </w:rPr>
              <w:tab/>
            </w:r>
            <w:r w:rsidR="00666298">
              <w:rPr>
                <w:webHidden/>
              </w:rPr>
              <w:fldChar w:fldCharType="begin"/>
            </w:r>
            <w:r w:rsidR="00666298">
              <w:rPr>
                <w:webHidden/>
              </w:rPr>
              <w:instrText xml:space="preserve"> PAGEREF _Toc38902221 \h </w:instrText>
            </w:r>
            <w:r w:rsidR="00666298">
              <w:rPr>
                <w:webHidden/>
              </w:rPr>
            </w:r>
            <w:r w:rsidR="00666298">
              <w:rPr>
                <w:webHidden/>
              </w:rPr>
              <w:fldChar w:fldCharType="separate"/>
            </w:r>
            <w:r w:rsidR="00321FD5">
              <w:rPr>
                <w:webHidden/>
              </w:rPr>
              <w:t>36</w:t>
            </w:r>
            <w:r w:rsidR="00666298">
              <w:rPr>
                <w:webHidden/>
              </w:rPr>
              <w:fldChar w:fldCharType="end"/>
            </w:r>
          </w:hyperlink>
        </w:p>
        <w:p w14:paraId="654CA554" w14:textId="68A9AC83" w:rsidR="00666298" w:rsidRDefault="00FE7208">
          <w:pPr>
            <w:pStyle w:val="Sumrio3"/>
            <w:rPr>
              <w:rFonts w:asciiTheme="minorHAnsi" w:eastAsiaTheme="minorEastAsia" w:hAnsiTheme="minorHAnsi" w:cstheme="minorBidi"/>
              <w:i w:val="0"/>
              <w:sz w:val="22"/>
              <w:szCs w:val="22"/>
            </w:rPr>
          </w:pPr>
          <w:hyperlink w:anchor="_Toc38902222" w:history="1">
            <w:r w:rsidR="00666298" w:rsidRPr="00316332">
              <w:rPr>
                <w:rStyle w:val="Hyperlink"/>
                <w14:scene3d>
                  <w14:camera w14:prst="orthographicFront"/>
                  <w14:lightRig w14:rig="threePt" w14:dir="t">
                    <w14:rot w14:lat="0" w14:lon="0" w14:rev="0"/>
                  </w14:lightRig>
                </w14:scene3d>
              </w:rPr>
              <w:t>3.3.1</w:t>
            </w:r>
            <w:r w:rsidR="00666298">
              <w:rPr>
                <w:rFonts w:asciiTheme="minorHAnsi" w:eastAsiaTheme="minorEastAsia" w:hAnsiTheme="minorHAnsi" w:cstheme="minorBidi"/>
                <w:i w:val="0"/>
                <w:sz w:val="22"/>
                <w:szCs w:val="22"/>
              </w:rPr>
              <w:tab/>
            </w:r>
            <w:r w:rsidR="00666298" w:rsidRPr="00316332">
              <w:rPr>
                <w:rStyle w:val="Hyperlink"/>
              </w:rPr>
              <w:t>Engenharia de Requisitos</w:t>
            </w:r>
            <w:r w:rsidR="00666298">
              <w:rPr>
                <w:webHidden/>
              </w:rPr>
              <w:tab/>
            </w:r>
            <w:r w:rsidR="00666298">
              <w:rPr>
                <w:webHidden/>
              </w:rPr>
              <w:fldChar w:fldCharType="begin"/>
            </w:r>
            <w:r w:rsidR="00666298">
              <w:rPr>
                <w:webHidden/>
              </w:rPr>
              <w:instrText xml:space="preserve"> PAGEREF _Toc38902222 \h </w:instrText>
            </w:r>
            <w:r w:rsidR="00666298">
              <w:rPr>
                <w:webHidden/>
              </w:rPr>
            </w:r>
            <w:r w:rsidR="00666298">
              <w:rPr>
                <w:webHidden/>
              </w:rPr>
              <w:fldChar w:fldCharType="separate"/>
            </w:r>
            <w:r w:rsidR="00321FD5">
              <w:rPr>
                <w:webHidden/>
              </w:rPr>
              <w:t>36</w:t>
            </w:r>
            <w:r w:rsidR="00666298">
              <w:rPr>
                <w:webHidden/>
              </w:rPr>
              <w:fldChar w:fldCharType="end"/>
            </w:r>
          </w:hyperlink>
        </w:p>
        <w:p w14:paraId="486F785C" w14:textId="11E0B4C7" w:rsidR="00666298" w:rsidRDefault="00FE7208">
          <w:pPr>
            <w:pStyle w:val="Sumrio3"/>
            <w:rPr>
              <w:rFonts w:asciiTheme="minorHAnsi" w:eastAsiaTheme="minorEastAsia" w:hAnsiTheme="minorHAnsi" w:cstheme="minorBidi"/>
              <w:i w:val="0"/>
              <w:sz w:val="22"/>
              <w:szCs w:val="22"/>
            </w:rPr>
          </w:pPr>
          <w:hyperlink w:anchor="_Toc38902223" w:history="1">
            <w:r w:rsidR="00666298" w:rsidRPr="00316332">
              <w:rPr>
                <w:rStyle w:val="Hyperlink"/>
                <w14:scene3d>
                  <w14:camera w14:prst="orthographicFront"/>
                  <w14:lightRig w14:rig="threePt" w14:dir="t">
                    <w14:rot w14:lat="0" w14:lon="0" w14:rev="0"/>
                  </w14:lightRig>
                </w14:scene3d>
              </w:rPr>
              <w:t>3.3.2</w:t>
            </w:r>
            <w:r w:rsidR="00666298">
              <w:rPr>
                <w:rFonts w:asciiTheme="minorHAnsi" w:eastAsiaTheme="minorEastAsia" w:hAnsiTheme="minorHAnsi" w:cstheme="minorBidi"/>
                <w:i w:val="0"/>
                <w:sz w:val="22"/>
                <w:szCs w:val="22"/>
              </w:rPr>
              <w:tab/>
            </w:r>
            <w:r w:rsidR="00666298" w:rsidRPr="00316332">
              <w:rPr>
                <w:rStyle w:val="Hyperlink"/>
              </w:rPr>
              <w:t>DIAGRAMAS</w:t>
            </w:r>
            <w:r w:rsidR="00666298">
              <w:rPr>
                <w:webHidden/>
              </w:rPr>
              <w:tab/>
            </w:r>
            <w:r w:rsidR="00666298">
              <w:rPr>
                <w:webHidden/>
              </w:rPr>
              <w:fldChar w:fldCharType="begin"/>
            </w:r>
            <w:r w:rsidR="00666298">
              <w:rPr>
                <w:webHidden/>
              </w:rPr>
              <w:instrText xml:space="preserve"> PAGEREF _Toc38902223 \h </w:instrText>
            </w:r>
            <w:r w:rsidR="00666298">
              <w:rPr>
                <w:webHidden/>
              </w:rPr>
            </w:r>
            <w:r w:rsidR="00666298">
              <w:rPr>
                <w:webHidden/>
              </w:rPr>
              <w:fldChar w:fldCharType="separate"/>
            </w:r>
            <w:r w:rsidR="00321FD5">
              <w:rPr>
                <w:webHidden/>
              </w:rPr>
              <w:t>37</w:t>
            </w:r>
            <w:r w:rsidR="00666298">
              <w:rPr>
                <w:webHidden/>
              </w:rPr>
              <w:fldChar w:fldCharType="end"/>
            </w:r>
          </w:hyperlink>
        </w:p>
        <w:p w14:paraId="77692A06" w14:textId="032AA210" w:rsidR="00666298" w:rsidRDefault="00FE7208">
          <w:pPr>
            <w:pStyle w:val="Sumrio3"/>
            <w:rPr>
              <w:rFonts w:asciiTheme="minorHAnsi" w:eastAsiaTheme="minorEastAsia" w:hAnsiTheme="minorHAnsi" w:cstheme="minorBidi"/>
              <w:i w:val="0"/>
              <w:sz w:val="22"/>
              <w:szCs w:val="22"/>
            </w:rPr>
          </w:pPr>
          <w:hyperlink w:anchor="_Toc38902224" w:history="1">
            <w:r w:rsidR="00666298" w:rsidRPr="00316332">
              <w:rPr>
                <w:rStyle w:val="Hyperlink"/>
                <w14:scene3d>
                  <w14:camera w14:prst="orthographicFront"/>
                  <w14:lightRig w14:rig="threePt" w14:dir="t">
                    <w14:rot w14:lat="0" w14:lon="0" w14:rev="0"/>
                  </w14:lightRig>
                </w14:scene3d>
              </w:rPr>
              <w:t>3.3.3</w:t>
            </w:r>
            <w:r w:rsidR="00666298">
              <w:rPr>
                <w:rFonts w:asciiTheme="minorHAnsi" w:eastAsiaTheme="minorEastAsia" w:hAnsiTheme="minorHAnsi" w:cstheme="minorBidi"/>
                <w:i w:val="0"/>
                <w:sz w:val="22"/>
                <w:szCs w:val="22"/>
              </w:rPr>
              <w:tab/>
            </w:r>
            <w:r w:rsidR="00666298" w:rsidRPr="00316332">
              <w:rPr>
                <w:rStyle w:val="Hyperlink"/>
              </w:rPr>
              <w:t>DER</w:t>
            </w:r>
            <w:r w:rsidR="00666298">
              <w:rPr>
                <w:webHidden/>
              </w:rPr>
              <w:tab/>
            </w:r>
            <w:r w:rsidR="00666298">
              <w:rPr>
                <w:webHidden/>
              </w:rPr>
              <w:fldChar w:fldCharType="begin"/>
            </w:r>
            <w:r w:rsidR="00666298">
              <w:rPr>
                <w:webHidden/>
              </w:rPr>
              <w:instrText xml:space="preserve"> PAGEREF _Toc38902224 \h </w:instrText>
            </w:r>
            <w:r w:rsidR="00666298">
              <w:rPr>
                <w:webHidden/>
              </w:rPr>
            </w:r>
            <w:r w:rsidR="00666298">
              <w:rPr>
                <w:webHidden/>
              </w:rPr>
              <w:fldChar w:fldCharType="separate"/>
            </w:r>
            <w:r w:rsidR="00321FD5">
              <w:rPr>
                <w:webHidden/>
              </w:rPr>
              <w:t>39</w:t>
            </w:r>
            <w:r w:rsidR="00666298">
              <w:rPr>
                <w:webHidden/>
              </w:rPr>
              <w:fldChar w:fldCharType="end"/>
            </w:r>
          </w:hyperlink>
        </w:p>
        <w:p w14:paraId="187E28C2" w14:textId="005A7B33" w:rsidR="00666298" w:rsidRDefault="00FE7208">
          <w:pPr>
            <w:pStyle w:val="Sumrio3"/>
            <w:rPr>
              <w:rFonts w:asciiTheme="minorHAnsi" w:eastAsiaTheme="minorEastAsia" w:hAnsiTheme="minorHAnsi" w:cstheme="minorBidi"/>
              <w:i w:val="0"/>
              <w:sz w:val="22"/>
              <w:szCs w:val="22"/>
            </w:rPr>
          </w:pPr>
          <w:hyperlink w:anchor="_Toc38902225" w:history="1">
            <w:r w:rsidR="00666298" w:rsidRPr="00316332">
              <w:rPr>
                <w:rStyle w:val="Hyperlink"/>
                <w14:scene3d>
                  <w14:camera w14:prst="orthographicFront"/>
                  <w14:lightRig w14:rig="threePt" w14:dir="t">
                    <w14:rot w14:lat="0" w14:lon="0" w14:rev="0"/>
                  </w14:lightRig>
                </w14:scene3d>
              </w:rPr>
              <w:t>3.3.4</w:t>
            </w:r>
            <w:r w:rsidR="00666298">
              <w:rPr>
                <w:rFonts w:asciiTheme="minorHAnsi" w:eastAsiaTheme="minorEastAsia" w:hAnsiTheme="minorHAnsi" w:cstheme="minorBidi"/>
                <w:i w:val="0"/>
                <w:sz w:val="22"/>
                <w:szCs w:val="22"/>
              </w:rPr>
              <w:tab/>
            </w:r>
            <w:r w:rsidR="00666298" w:rsidRPr="00316332">
              <w:rPr>
                <w:rStyle w:val="Hyperlink"/>
              </w:rPr>
              <w:t>INTERFACE</w:t>
            </w:r>
            <w:r w:rsidR="00666298">
              <w:rPr>
                <w:webHidden/>
              </w:rPr>
              <w:tab/>
            </w:r>
            <w:r w:rsidR="00666298">
              <w:rPr>
                <w:webHidden/>
              </w:rPr>
              <w:fldChar w:fldCharType="begin"/>
            </w:r>
            <w:r w:rsidR="00666298">
              <w:rPr>
                <w:webHidden/>
              </w:rPr>
              <w:instrText xml:space="preserve"> PAGEREF _Toc38902225 \h </w:instrText>
            </w:r>
            <w:r w:rsidR="00666298">
              <w:rPr>
                <w:webHidden/>
              </w:rPr>
            </w:r>
            <w:r w:rsidR="00666298">
              <w:rPr>
                <w:webHidden/>
              </w:rPr>
              <w:fldChar w:fldCharType="separate"/>
            </w:r>
            <w:r w:rsidR="00321FD5">
              <w:rPr>
                <w:webHidden/>
              </w:rPr>
              <w:t>40</w:t>
            </w:r>
            <w:r w:rsidR="00666298">
              <w:rPr>
                <w:webHidden/>
              </w:rPr>
              <w:fldChar w:fldCharType="end"/>
            </w:r>
          </w:hyperlink>
        </w:p>
        <w:p w14:paraId="3AEE68A1" w14:textId="50D31218" w:rsidR="00666298" w:rsidRDefault="00FE7208">
          <w:pPr>
            <w:pStyle w:val="Sumrio1"/>
            <w:rPr>
              <w:rFonts w:asciiTheme="minorHAnsi" w:eastAsiaTheme="minorEastAsia" w:hAnsiTheme="minorHAnsi" w:cstheme="minorBidi"/>
              <w:b w:val="0"/>
              <w:bCs w:val="0"/>
              <w:sz w:val="22"/>
              <w:szCs w:val="22"/>
            </w:rPr>
          </w:pPr>
          <w:hyperlink w:anchor="_Toc38902226" w:history="1">
            <w:r w:rsidR="00666298" w:rsidRPr="00316332">
              <w:rPr>
                <w:rStyle w:val="Hyperlink"/>
              </w:rPr>
              <w:t>4</w:t>
            </w:r>
            <w:r w:rsidR="00666298">
              <w:rPr>
                <w:rFonts w:asciiTheme="minorHAnsi" w:eastAsiaTheme="minorEastAsia" w:hAnsiTheme="minorHAnsi" w:cstheme="minorBidi"/>
                <w:b w:val="0"/>
                <w:bCs w:val="0"/>
                <w:sz w:val="22"/>
                <w:szCs w:val="22"/>
              </w:rPr>
              <w:tab/>
            </w:r>
            <w:r w:rsidR="00666298" w:rsidRPr="00316332">
              <w:rPr>
                <w:rStyle w:val="Hyperlink"/>
              </w:rPr>
              <w:t>RESULTADOS E DISCUSSÕES</w:t>
            </w:r>
            <w:r w:rsidR="00666298">
              <w:rPr>
                <w:webHidden/>
              </w:rPr>
              <w:tab/>
            </w:r>
            <w:r w:rsidR="00666298">
              <w:rPr>
                <w:webHidden/>
              </w:rPr>
              <w:fldChar w:fldCharType="begin"/>
            </w:r>
            <w:r w:rsidR="00666298">
              <w:rPr>
                <w:webHidden/>
              </w:rPr>
              <w:instrText xml:space="preserve"> PAGEREF _Toc38902226 \h </w:instrText>
            </w:r>
            <w:r w:rsidR="00666298">
              <w:rPr>
                <w:webHidden/>
              </w:rPr>
            </w:r>
            <w:r w:rsidR="00666298">
              <w:rPr>
                <w:webHidden/>
              </w:rPr>
              <w:fldChar w:fldCharType="separate"/>
            </w:r>
            <w:r w:rsidR="00321FD5">
              <w:rPr>
                <w:webHidden/>
              </w:rPr>
              <w:t>43</w:t>
            </w:r>
            <w:r w:rsidR="00666298">
              <w:rPr>
                <w:webHidden/>
              </w:rPr>
              <w:fldChar w:fldCharType="end"/>
            </w:r>
          </w:hyperlink>
        </w:p>
        <w:p w14:paraId="6730AD45" w14:textId="1AB7185B" w:rsidR="00666298" w:rsidRDefault="00FE7208">
          <w:pPr>
            <w:pStyle w:val="Sumrio2"/>
            <w:rPr>
              <w:rFonts w:asciiTheme="minorHAnsi" w:eastAsiaTheme="minorEastAsia" w:hAnsiTheme="minorHAnsi" w:cstheme="minorBidi"/>
              <w:b w:val="0"/>
              <w:iCs w:val="0"/>
              <w:sz w:val="22"/>
              <w:szCs w:val="22"/>
            </w:rPr>
          </w:pPr>
          <w:hyperlink w:anchor="_Toc38902227" w:history="1">
            <w:r w:rsidR="00666298" w:rsidRPr="00316332">
              <w:rPr>
                <w:rStyle w:val="Hyperlink"/>
              </w:rPr>
              <w:t>4.1</w:t>
            </w:r>
            <w:r w:rsidR="00666298">
              <w:rPr>
                <w:rFonts w:asciiTheme="minorHAnsi" w:eastAsiaTheme="minorEastAsia" w:hAnsiTheme="minorHAnsi" w:cstheme="minorBidi"/>
                <w:b w:val="0"/>
                <w:iCs w:val="0"/>
                <w:sz w:val="22"/>
                <w:szCs w:val="22"/>
              </w:rPr>
              <w:tab/>
            </w:r>
            <w:r w:rsidR="00666298" w:rsidRPr="00316332">
              <w:rPr>
                <w:rStyle w:val="Hyperlink"/>
              </w:rPr>
              <w:t>Coleta de Dados</w:t>
            </w:r>
            <w:r w:rsidR="00666298">
              <w:rPr>
                <w:webHidden/>
              </w:rPr>
              <w:tab/>
            </w:r>
            <w:r w:rsidR="00666298">
              <w:rPr>
                <w:webHidden/>
              </w:rPr>
              <w:fldChar w:fldCharType="begin"/>
            </w:r>
            <w:r w:rsidR="00666298">
              <w:rPr>
                <w:webHidden/>
              </w:rPr>
              <w:instrText xml:space="preserve"> PAGEREF _Toc38902227 \h </w:instrText>
            </w:r>
            <w:r w:rsidR="00666298">
              <w:rPr>
                <w:webHidden/>
              </w:rPr>
            </w:r>
            <w:r w:rsidR="00666298">
              <w:rPr>
                <w:webHidden/>
              </w:rPr>
              <w:fldChar w:fldCharType="separate"/>
            </w:r>
            <w:r w:rsidR="00321FD5">
              <w:rPr>
                <w:webHidden/>
              </w:rPr>
              <w:t>43</w:t>
            </w:r>
            <w:r w:rsidR="00666298">
              <w:rPr>
                <w:webHidden/>
              </w:rPr>
              <w:fldChar w:fldCharType="end"/>
            </w:r>
          </w:hyperlink>
        </w:p>
        <w:p w14:paraId="51742687" w14:textId="6AD6909A" w:rsidR="00666298" w:rsidRDefault="00FE7208">
          <w:pPr>
            <w:pStyle w:val="Sumrio2"/>
            <w:rPr>
              <w:rFonts w:asciiTheme="minorHAnsi" w:eastAsiaTheme="minorEastAsia" w:hAnsiTheme="minorHAnsi" w:cstheme="minorBidi"/>
              <w:b w:val="0"/>
              <w:iCs w:val="0"/>
              <w:sz w:val="22"/>
              <w:szCs w:val="22"/>
            </w:rPr>
          </w:pPr>
          <w:hyperlink w:anchor="_Toc38902228" w:history="1">
            <w:r w:rsidR="00666298" w:rsidRPr="00316332">
              <w:rPr>
                <w:rStyle w:val="Hyperlink"/>
              </w:rPr>
              <w:t>4.2</w:t>
            </w:r>
            <w:r w:rsidR="00666298">
              <w:rPr>
                <w:rFonts w:asciiTheme="minorHAnsi" w:eastAsiaTheme="minorEastAsia" w:hAnsiTheme="minorHAnsi" w:cstheme="minorBidi"/>
                <w:b w:val="0"/>
                <w:iCs w:val="0"/>
                <w:sz w:val="22"/>
                <w:szCs w:val="22"/>
              </w:rPr>
              <w:tab/>
            </w:r>
            <w:r w:rsidR="00666298" w:rsidRPr="00316332">
              <w:rPr>
                <w:rStyle w:val="Hyperlink"/>
              </w:rPr>
              <w:t>Resultados</w:t>
            </w:r>
            <w:r w:rsidR="00666298">
              <w:rPr>
                <w:webHidden/>
              </w:rPr>
              <w:tab/>
            </w:r>
            <w:r w:rsidR="00666298">
              <w:rPr>
                <w:webHidden/>
              </w:rPr>
              <w:fldChar w:fldCharType="begin"/>
            </w:r>
            <w:r w:rsidR="00666298">
              <w:rPr>
                <w:webHidden/>
              </w:rPr>
              <w:instrText xml:space="preserve"> PAGEREF _Toc38902228 \h </w:instrText>
            </w:r>
            <w:r w:rsidR="00666298">
              <w:rPr>
                <w:webHidden/>
              </w:rPr>
            </w:r>
            <w:r w:rsidR="00666298">
              <w:rPr>
                <w:webHidden/>
              </w:rPr>
              <w:fldChar w:fldCharType="separate"/>
            </w:r>
            <w:r w:rsidR="00321FD5">
              <w:rPr>
                <w:webHidden/>
              </w:rPr>
              <w:t>43</w:t>
            </w:r>
            <w:r w:rsidR="00666298">
              <w:rPr>
                <w:webHidden/>
              </w:rPr>
              <w:fldChar w:fldCharType="end"/>
            </w:r>
          </w:hyperlink>
        </w:p>
        <w:p w14:paraId="311B44F0" w14:textId="41772F34" w:rsidR="00136D9A" w:rsidRPr="009226A9" w:rsidRDefault="000D3452">
          <w:pPr>
            <w:sectPr w:rsidR="00136D9A" w:rsidRPr="009226A9" w:rsidSect="001E276D">
              <w:headerReference w:type="default" r:id="rId12"/>
              <w:pgSz w:w="11907" w:h="16840" w:code="9"/>
              <w:pgMar w:top="1701" w:right="1134" w:bottom="1134" w:left="1701" w:header="709" w:footer="709" w:gutter="0"/>
              <w:pgNumType w:start="1"/>
              <w:cols w:space="708"/>
              <w:docGrid w:linePitch="360"/>
            </w:sectPr>
          </w:pPr>
          <w:ins w:id="1163" w:author="PAULO HENRIQUE GALHARDE CARRASCO" w:date="2019-08-26T18:41:00Z">
            <w:r>
              <w:rPr>
                <w:b/>
                <w:bCs/>
              </w:rPr>
              <w:fldChar w:fldCharType="end"/>
            </w:r>
          </w:ins>
        </w:p>
        <w:customXmlInsRangeStart w:id="1164" w:author="PAULO HENRIQUE GALHARDE CARRASCO" w:date="2019-08-26T18:41:00Z"/>
      </w:sdtContent>
    </w:sdt>
    <w:customXmlInsRangeEnd w:id="1164"/>
    <w:p w14:paraId="61A6342F" w14:textId="60A4E613" w:rsidR="001A50F2" w:rsidDel="001E276D" w:rsidRDefault="001A50F2" w:rsidP="5683F3A2">
      <w:pPr>
        <w:rPr>
          <w:del w:id="1165" w:author="Paulo galharde" w:date="2019-09-22T15:03:00Z"/>
          <w:b/>
        </w:rPr>
      </w:pPr>
    </w:p>
    <w:p w14:paraId="7EB03A5C" w14:textId="77777777" w:rsidR="00312461" w:rsidRDefault="00312461">
      <w:pPr>
        <w:rPr>
          <w:b/>
        </w:rPr>
        <w:pPrChange w:id="1166" w:author="PAULO HENRIQUE GALHARDE CARRASCO" w:date="2019-08-26T16:50:00Z">
          <w:pPr>
            <w:jc w:val="center"/>
          </w:pPr>
        </w:pPrChange>
      </w:pPr>
    </w:p>
    <w:p w14:paraId="25119955" w14:textId="73DFF375" w:rsidR="00CE71A3" w:rsidRDefault="001A50F2">
      <w:pPr>
        <w:pStyle w:val="Ttulo1"/>
        <w:ind w:left="567" w:hanging="567"/>
        <w:rPr>
          <w:ins w:id="1167" w:author="PAULO HENRIQUE GALHARDE CARRASCO" w:date="2019-08-26T18:33:00Z"/>
        </w:rPr>
        <w:pPrChange w:id="1168" w:author="PAULO HENRIQUE GALHARDE CARRASCO" w:date="2019-09-05T17:59:00Z">
          <w:pPr>
            <w:pStyle w:val="Ttulo1"/>
            <w:ind w:left="284" w:hanging="284"/>
          </w:pPr>
        </w:pPrChange>
      </w:pPr>
      <w:bookmarkStart w:id="1169" w:name="_Toc38902186"/>
      <w:ins w:id="1170" w:author="PAULO HENRIQUE GALHARDE CARRASCO" w:date="2019-08-26T16:34:00Z">
        <w:r w:rsidRPr="00176C2D">
          <w:rPr>
            <w:rPrChange w:id="1171" w:author="PAULO HENRIQUE GALHARDE CARRASCO" w:date="2019-08-26T16:38:00Z">
              <w:rPr>
                <w:b w:val="0"/>
              </w:rPr>
            </w:rPrChange>
          </w:rPr>
          <w:t>INTRODUÇÃO</w:t>
        </w:r>
      </w:ins>
      <w:bookmarkEnd w:id="1169"/>
    </w:p>
    <w:p w14:paraId="32B17AF8" w14:textId="77777777" w:rsidR="00B227FA" w:rsidRPr="00CB642D" w:rsidRDefault="00B227FA">
      <w:pPr>
        <w:rPr>
          <w:ins w:id="1172" w:author="Guest User" w:date="2019-08-26T13:37:00Z"/>
        </w:rPr>
        <w:pPrChange w:id="1173" w:author="PAULO HENRIQUE GALHARDE CARRASCO" w:date="2019-08-26T18:33:00Z">
          <w:pPr>
            <w:pStyle w:val="Ttulo1"/>
            <w:ind w:left="284" w:hanging="284"/>
          </w:pPr>
        </w:pPrChange>
      </w:pPr>
    </w:p>
    <w:p w14:paraId="6E454A6E" w14:textId="3686A647" w:rsidR="48FB8953" w:rsidRDefault="48FB8953">
      <w:pPr>
        <w:rPr>
          <w:del w:id="1174" w:author="Guest User" w:date="2019-08-26T13:37:00Z"/>
        </w:rPr>
      </w:pPr>
    </w:p>
    <w:p w14:paraId="40DB4383" w14:textId="2C493CF9" w:rsidR="001E276D" w:rsidRPr="00B858D0" w:rsidDel="7160FAD2" w:rsidRDefault="001E276D" w:rsidP="001E276D">
      <w:pPr>
        <w:ind w:firstLine="706"/>
        <w:rPr>
          <w:ins w:id="1175" w:author="Paulo galharde" w:date="2019-09-22T15:02:00Z"/>
          <w:rFonts w:eastAsia="Arial" w:cs="Arial"/>
        </w:rPr>
      </w:pPr>
      <w:ins w:id="1176" w:author="Paulo galharde" w:date="2019-09-22T15:02:00Z">
        <w:r w:rsidRPr="00B858D0">
          <w:rPr>
            <w:rFonts w:eastAsia="Arial" w:cs="Arial"/>
          </w:rPr>
          <w:t>A área de tecnologia tem sofrido nas últimas décadas, muitas modificações, o que causa um impacto significativo no desenvolvimento da atividade laboral. A automação, em grande escala, junto com o uso crescente de computadores, na maioria dos setores produtivos, tem causado rotinas de trabalho rápidas e repetitivas. Essas mudanças têm provocado novas exigências físicas e mentais dos profissionais da área de Tecnologia da Informação e Comunicação, aumentando o desgaste e mudando as condições de saúde da categoria</w:t>
        </w:r>
        <w:r w:rsidRPr="00E22D7B">
          <w:rPr>
            <w:rFonts w:eastAsia="Arial" w:cs="Arial"/>
          </w:rPr>
          <w:t>.</w:t>
        </w:r>
      </w:ins>
    </w:p>
    <w:p w14:paraId="36B9D580" w14:textId="77777777" w:rsidR="001E276D" w:rsidRPr="00B858D0" w:rsidDel="7160FAD2" w:rsidRDefault="001E276D" w:rsidP="001E276D">
      <w:pPr>
        <w:ind w:firstLine="706"/>
        <w:rPr>
          <w:ins w:id="1177" w:author="Paulo galharde" w:date="2019-09-22T15:02:00Z"/>
          <w:rFonts w:eastAsia="Arial" w:cs="Arial"/>
        </w:rPr>
      </w:pPr>
      <w:ins w:id="1178" w:author="Paulo galharde" w:date="2019-09-22T15:02:00Z">
        <w:r w:rsidRPr="00B858D0">
          <w:rPr>
            <w:rFonts w:eastAsia="Arial" w:cs="Arial"/>
          </w:rPr>
          <w:t>Não podemos nos esquecer de que estamos em uma era tecnológica, fazendo com que o processo de trabalho evolua em busca de maior produtividade seja em automatização ou especialização. Tudo is</w:t>
        </w:r>
        <w:r w:rsidRPr="00B858D0">
          <w:rPr>
            <w:rFonts w:eastAsia="Arial" w:cs="Arial"/>
            <w:color w:val="000000" w:themeColor="text1"/>
          </w:rPr>
          <w:t>so exige atenção constante, esforço físico, posições inadequadas, movimentos repetitivos e levantamento de peso, o que os predispõem ao risco de adoecimento pelo trabalho, assim a rotina laboral torna-os expostos a diversos fatores de riscos ocupacionais.</w:t>
        </w:r>
        <w:r w:rsidRPr="00B858D0">
          <w:rPr>
            <w:rFonts w:eastAsia="Arial" w:cs="Arial"/>
          </w:rPr>
          <w:t xml:space="preserve"> </w:t>
        </w:r>
        <w:commentRangeStart w:id="1179"/>
        <w:r w:rsidRPr="31CDBBD3">
          <w:rPr>
            <w:rFonts w:eastAsia="Arial" w:cs="Arial"/>
          </w:rPr>
          <w:t>(</w:t>
        </w:r>
        <w:r w:rsidRPr="6DAE4C6C">
          <w:rPr>
            <w:rFonts w:eastAsia="Arial" w:cs="Arial"/>
            <w:color w:val="000000" w:themeColor="text1"/>
          </w:rPr>
          <w:t>MAGNANO</w:t>
        </w:r>
        <w:r>
          <w:rPr>
            <w:rFonts w:eastAsia="Arial" w:cs="Arial"/>
            <w:color w:val="000000" w:themeColor="text1"/>
          </w:rPr>
          <w:t xml:space="preserve">, </w:t>
        </w:r>
        <w:r w:rsidRPr="31CDBBD3">
          <w:rPr>
            <w:rFonts w:eastAsia="Arial" w:cs="Arial"/>
          </w:rPr>
          <w:t xml:space="preserve">2009). </w:t>
        </w:r>
      </w:ins>
      <w:commentRangeEnd w:id="1179"/>
      <w:r w:rsidR="00192927">
        <w:rPr>
          <w:rStyle w:val="Refdecomentrio"/>
        </w:rPr>
        <w:commentReference w:id="1179"/>
      </w:r>
    </w:p>
    <w:p w14:paraId="12407255" w14:textId="77777777" w:rsidR="001E276D" w:rsidRPr="00B858D0" w:rsidDel="7160FAD2" w:rsidRDefault="001E276D" w:rsidP="001E276D">
      <w:pPr>
        <w:ind w:firstLine="706"/>
        <w:rPr>
          <w:ins w:id="1180" w:author="Paulo galharde" w:date="2019-09-22T15:02:00Z"/>
          <w:rFonts w:eastAsia="Arial" w:cs="Arial"/>
        </w:rPr>
      </w:pPr>
      <w:ins w:id="1181" w:author="Paulo galharde" w:date="2019-09-22T15:02:00Z">
        <w:r w:rsidRPr="00B858D0">
          <w:rPr>
            <w:rFonts w:eastAsia="Arial" w:cs="Arial"/>
          </w:rPr>
          <w:t xml:space="preserve">As lesões osteomusculares são hoje o mais frequente dos problemas de saúde relacionados ao trabalho em todos os países, o profissional exercendo atividades que exijam determinado esforço físico, associado a repetitividade de movimentos, após certo </w:t>
        </w:r>
        <w:proofErr w:type="gramStart"/>
        <w:r w:rsidRPr="00B858D0">
          <w:rPr>
            <w:rFonts w:eastAsia="Arial" w:cs="Arial"/>
          </w:rPr>
          <w:t>período de tempo</w:t>
        </w:r>
        <w:proofErr w:type="gramEnd"/>
        <w:r w:rsidRPr="00B858D0">
          <w:rPr>
            <w:rFonts w:eastAsia="Arial" w:cs="Arial"/>
          </w:rPr>
          <w:t xml:space="preserve">, começa a ter seu rendimento reduzido por fadiga muscular e mental. </w:t>
        </w:r>
        <w:commentRangeStart w:id="1182"/>
        <w:r w:rsidRPr="31CDBBD3">
          <w:rPr>
            <w:rFonts w:eastAsia="Arial" w:cs="Arial"/>
          </w:rPr>
          <w:t>(</w:t>
        </w:r>
        <w:r w:rsidRPr="5852A08C">
          <w:rPr>
            <w:rFonts w:eastAsia="Arial" w:cs="Arial"/>
          </w:rPr>
          <w:t xml:space="preserve">BRANDÃO </w:t>
        </w:r>
        <w:r>
          <w:rPr>
            <w:rFonts w:eastAsia="Arial" w:cs="Arial"/>
          </w:rPr>
          <w:t xml:space="preserve">e TOMASI, </w:t>
        </w:r>
        <w:r w:rsidRPr="5852A08C">
          <w:rPr>
            <w:rFonts w:eastAsia="Arial" w:cs="Arial"/>
          </w:rPr>
          <w:t>2005</w:t>
        </w:r>
        <w:r w:rsidRPr="31CDBBD3">
          <w:rPr>
            <w:rFonts w:eastAsia="Arial" w:cs="Arial"/>
          </w:rPr>
          <w:t>).</w:t>
        </w:r>
      </w:ins>
      <w:commentRangeEnd w:id="1182"/>
      <w:r w:rsidR="00192927">
        <w:rPr>
          <w:rStyle w:val="Refdecomentrio"/>
        </w:rPr>
        <w:commentReference w:id="1182"/>
      </w:r>
    </w:p>
    <w:p w14:paraId="4D6EF0C2" w14:textId="77777777" w:rsidR="001E276D" w:rsidRPr="00B858D0" w:rsidRDefault="001E276D" w:rsidP="001E276D">
      <w:pPr>
        <w:ind w:firstLine="706"/>
        <w:rPr>
          <w:ins w:id="1183" w:author="Paulo galharde" w:date="2019-09-22T15:02:00Z"/>
          <w:rFonts w:eastAsia="Arial" w:cs="Arial"/>
          <w:color w:val="000000" w:themeColor="text1"/>
        </w:rPr>
      </w:pPr>
      <w:ins w:id="1184" w:author="Paulo galharde" w:date="2019-09-22T15:02:00Z">
        <w:r w:rsidRPr="00B858D0">
          <w:rPr>
            <w:rFonts w:eastAsia="Arial" w:cs="Arial"/>
            <w:color w:val="000000" w:themeColor="text1"/>
          </w:rPr>
          <w:t>Conhecer os aspectos que determinam o aparecimento dos LER e DORT na área da tecnologia torna-se fundamental para compreensão dos nexos causais desses agravos, possibilitando a implementação de estratégias de prevenção nos locais de trabalho e formas de tratamento e reabilitação dos acometidos. Desenvolveu-se, então, o presente estudo com o objetivo de avaliar as evidências científicas sobre o adoecimento dos profissionais de tecnologia pelos LER e DORT.</w:t>
        </w:r>
      </w:ins>
    </w:p>
    <w:p w14:paraId="368AAF66" w14:textId="5815F646" w:rsidR="3F343C6F" w:rsidDel="001E276D" w:rsidRDefault="7160FAD2">
      <w:pPr>
        <w:ind w:firstLine="708"/>
        <w:jc w:val="left"/>
        <w:rPr>
          <w:ins w:id="1185" w:author="Guest User" w:date="2019-09-09T09:11:00Z"/>
          <w:del w:id="1186" w:author="Paulo galharde" w:date="2019-09-22T15:02:00Z"/>
          <w:rFonts w:eastAsia="Arial" w:cs="Arial"/>
          <w:rPrChange w:id="1187" w:author="Guest User" w:date="2019-09-09T09:18:00Z">
            <w:rPr>
              <w:ins w:id="1188" w:author="Guest User" w:date="2019-09-09T09:11:00Z"/>
              <w:del w:id="1189" w:author="Paulo galharde" w:date="2019-09-22T15:02:00Z"/>
            </w:rPr>
          </w:rPrChange>
        </w:rPr>
      </w:pPr>
      <w:del w:id="1190" w:author="Paulo galharde" w:date="2019-09-22T15:02:00Z">
        <w:r w:rsidRPr="3F343C6F" w:rsidDel="001E276D">
          <w:rPr>
            <w:rFonts w:eastAsia="Arial" w:cs="Arial"/>
            <w:rPrChange w:id="1191" w:author="Guest User" w:date="2019-08-26T13:37:00Z">
              <w:rPr/>
            </w:rPrChange>
          </w:rPr>
          <w:delText xml:space="preserve"> </w:delText>
        </w:r>
      </w:del>
      <w:ins w:id="1192" w:author="Guest User" w:date="2019-09-09T09:12:00Z">
        <w:del w:id="1193" w:author="Paulo galharde" w:date="2019-09-22T15:02:00Z">
          <w:r w:rsidR="6C9A3052" w:rsidRPr="31CDBBD3" w:rsidDel="001E276D">
            <w:rPr>
              <w:rFonts w:eastAsia="Arial" w:cs="Arial"/>
              <w:rPrChange w:id="1194" w:author="Guest User" w:date="2019-09-09T09:18:00Z">
                <w:rPr/>
              </w:rPrChange>
            </w:rPr>
            <w:delText>A área de tecnologia tem sofrido nas últimas décadas, muitas modificações</w:delText>
          </w:r>
          <w:r w:rsidR="127AE75B" w:rsidRPr="31CDBBD3" w:rsidDel="001E276D">
            <w:rPr>
              <w:rFonts w:eastAsia="Arial" w:cs="Arial"/>
              <w:rPrChange w:id="1195" w:author="Guest User" w:date="2019-09-09T09:18:00Z">
                <w:rPr/>
              </w:rPrChange>
            </w:rPr>
            <w:delText>,</w:delText>
          </w:r>
          <w:r w:rsidR="6C9A3052" w:rsidRPr="31CDBBD3" w:rsidDel="001E276D">
            <w:rPr>
              <w:rFonts w:eastAsia="Arial" w:cs="Arial"/>
              <w:rPrChange w:id="1196" w:author="Guest User" w:date="2019-09-09T09:18:00Z">
                <w:rPr/>
              </w:rPrChange>
            </w:rPr>
            <w:delText xml:space="preserve"> o que causa um impacto significativo no desenvolvimento da atividade laboral. A automação, em grande escala, junto com o uso crescente </w:delText>
          </w:r>
        </w:del>
      </w:ins>
      <w:ins w:id="1197" w:author="Guest User" w:date="2019-09-09T09:11:00Z">
        <w:del w:id="1198" w:author="Paulo galharde" w:date="2019-09-22T15:02:00Z">
          <w:r w:rsidR="6C9A3052" w:rsidRPr="31CDBBD3" w:rsidDel="001E276D">
            <w:rPr>
              <w:rFonts w:eastAsia="Arial" w:cs="Arial"/>
              <w:rPrChange w:id="1199" w:author="Guest User" w:date="2019-09-09T09:18:00Z">
                <w:rPr/>
              </w:rPrChange>
            </w:rPr>
            <w:delText>de computadores, na maioria dos setores produtivos, tem causado rotinas de trabalho rápidas e repetitivas. Essas mudanças têm provocado novas exigências físicas e mentais dos profissionais da área de Tecnologia da Informaç</w:delText>
          </w:r>
        </w:del>
      </w:ins>
      <w:ins w:id="1200" w:author="Guest User" w:date="2019-09-09T09:13:00Z">
        <w:del w:id="1201" w:author="Paulo galharde" w:date="2019-09-22T15:02:00Z">
          <w:r w:rsidR="3ADD340A" w:rsidRPr="31CDBBD3" w:rsidDel="001E276D">
            <w:rPr>
              <w:rFonts w:eastAsia="Arial" w:cs="Arial"/>
              <w:rPrChange w:id="1202" w:author="Guest User" w:date="2019-09-09T09:18:00Z">
                <w:rPr/>
              </w:rPrChange>
            </w:rPr>
            <w:delText>ã</w:delText>
          </w:r>
        </w:del>
      </w:ins>
      <w:ins w:id="1203" w:author="Guest User" w:date="2019-09-09T09:11:00Z">
        <w:del w:id="1204" w:author="Paulo galharde" w:date="2019-09-22T15:02:00Z">
          <w:r w:rsidR="6C9A3052" w:rsidRPr="31CDBBD3" w:rsidDel="001E276D">
            <w:rPr>
              <w:rFonts w:eastAsia="Arial" w:cs="Arial"/>
              <w:rPrChange w:id="1205" w:author="Guest User" w:date="2019-09-09T09:18:00Z">
                <w:rPr/>
              </w:rPrChange>
            </w:rPr>
            <w:delText>o e Comunicação, aumentando o desgaste e mudando as condições de saúde da categoria.</w:delText>
          </w:r>
        </w:del>
      </w:ins>
    </w:p>
    <w:p w14:paraId="39596719" w14:textId="3B6F573F" w:rsidR="3F343C6F" w:rsidDel="001E276D" w:rsidRDefault="6C9A3052">
      <w:pPr>
        <w:ind w:firstLine="708"/>
        <w:jc w:val="left"/>
        <w:rPr>
          <w:del w:id="1206" w:author="Paulo galharde" w:date="2019-09-22T15:02:00Z"/>
          <w:rFonts w:eastAsia="Arial" w:cs="Arial"/>
          <w:rPrChange w:id="1207" w:author="Guest User" w:date="2019-09-09T10:40:00Z">
            <w:rPr>
              <w:del w:id="1208" w:author="Paulo galharde" w:date="2019-09-22T15:02:00Z"/>
            </w:rPr>
          </w:rPrChange>
        </w:rPr>
      </w:pPr>
      <w:ins w:id="1209" w:author="Guest User" w:date="2019-09-09T09:11:00Z">
        <w:del w:id="1210" w:author="Paulo galharde" w:date="2019-09-22T15:02:00Z">
          <w:r w:rsidRPr="31CDBBD3" w:rsidDel="001E276D">
            <w:rPr>
              <w:rFonts w:eastAsia="Arial" w:cs="Arial"/>
              <w:rPrChange w:id="1211" w:author="Guest User" w:date="2019-09-09T09:18:00Z">
                <w:rPr/>
              </w:rPrChange>
            </w:rPr>
            <w:delText xml:space="preserve">Não podemos nos esquecer de que estamos em uma era tecnológica, fazendo com que o processo de trabalho evolua em busca de maior produtividade seja em automatização ou especialização. </w:delText>
          </w:r>
        </w:del>
      </w:ins>
      <w:ins w:id="1212" w:author="Guest User" w:date="2019-09-09T09:28:00Z">
        <w:del w:id="1213" w:author="Paulo galharde" w:date="2019-09-22T15:02:00Z">
          <w:r w:rsidR="7309B32F" w:rsidRPr="31CDBBD3" w:rsidDel="001E276D">
            <w:rPr>
              <w:rFonts w:eastAsia="Arial" w:cs="Arial"/>
              <w:rPrChange w:id="1214" w:author="Guest User" w:date="2019-09-09T09:18:00Z">
                <w:rPr/>
              </w:rPrChange>
            </w:rPr>
            <w:delText>Tudo is</w:delText>
          </w:r>
        </w:del>
      </w:ins>
      <w:ins w:id="1215" w:author="Guest User" w:date="2019-09-09T09:27:00Z">
        <w:del w:id="1216" w:author="Paulo galharde" w:date="2019-09-22T15:02:00Z">
          <w:r w:rsidR="16CA4088" w:rsidRPr="6DAE4C6C" w:rsidDel="001E276D">
            <w:rPr>
              <w:rFonts w:eastAsia="Arial" w:cs="Arial"/>
              <w:color w:val="000000" w:themeColor="text1"/>
              <w:rPrChange w:id="1217" w:author="Guest User" w:date="2019-09-09T10:46:00Z">
                <w:rPr/>
              </w:rPrChange>
            </w:rPr>
            <w:delText>so</w:delText>
          </w:r>
          <w:r w:rsidR="6C686316" w:rsidRPr="6DAE4C6C" w:rsidDel="001E276D">
            <w:rPr>
              <w:rFonts w:eastAsia="Arial" w:cs="Arial"/>
              <w:color w:val="000000" w:themeColor="text1"/>
              <w:rPrChange w:id="1218" w:author="Guest User" w:date="2019-09-09T10:46:00Z">
                <w:rPr/>
              </w:rPrChange>
            </w:rPr>
            <w:delText xml:space="preserve"> exige atenção constante, esforço físico, posições inadequadas, movimentos repetitivos e levantamento de peso, o que os predispõem ao risco de adoecimento pelo trabalho, assim a rotina laboral torna-os expostos a diversos fatores de riscos ocupacionais.</w:delText>
          </w:r>
        </w:del>
      </w:ins>
      <w:ins w:id="1219" w:author="Guest User" w:date="2019-09-09T09:11:00Z">
        <w:del w:id="1220" w:author="Paulo galharde" w:date="2019-09-22T15:02:00Z">
          <w:r w:rsidRPr="31CDBBD3" w:rsidDel="001E276D">
            <w:rPr>
              <w:rFonts w:eastAsia="Arial" w:cs="Arial"/>
              <w:rPrChange w:id="1221" w:author="Guest User" w:date="2019-09-09T09:18:00Z">
                <w:rPr/>
              </w:rPrChange>
            </w:rPr>
            <w:delText xml:space="preserve"> (</w:delText>
          </w:r>
        </w:del>
      </w:ins>
      <w:ins w:id="1222" w:author="Guest User" w:date="2019-09-09T10:40:00Z">
        <w:del w:id="1223" w:author="Paulo galharde" w:date="2019-09-22T15:02:00Z">
          <w:r w:rsidR="3A6A4C53" w:rsidRPr="6DAE4C6C" w:rsidDel="001E276D">
            <w:rPr>
              <w:rFonts w:eastAsia="Arial" w:cs="Arial"/>
              <w:color w:val="000000" w:themeColor="text1"/>
              <w:rPrChange w:id="1224" w:author="Guest User" w:date="2019-09-09T10:46:00Z">
                <w:rPr/>
              </w:rPrChange>
            </w:rPr>
            <w:delText>Magnano TS, Lisboa MT, Griep RH</w:delText>
          </w:r>
        </w:del>
      </w:ins>
      <w:ins w:id="1225" w:author="Guest User" w:date="2019-09-09T09:11:00Z">
        <w:del w:id="1226" w:author="Paulo galharde" w:date="2019-09-22T15:02:00Z">
          <w:r w:rsidRPr="31CDBBD3" w:rsidDel="001E276D">
            <w:rPr>
              <w:rFonts w:eastAsia="Arial" w:cs="Arial"/>
              <w:rPrChange w:id="1227" w:author="Guest User" w:date="2019-09-09T09:18:00Z">
                <w:rPr/>
              </w:rPrChange>
            </w:rPr>
            <w:delText xml:space="preserve">, </w:delText>
          </w:r>
        </w:del>
      </w:ins>
      <w:ins w:id="1228" w:author="Guest User" w:date="2019-09-09T09:36:00Z">
        <w:del w:id="1229" w:author="Paulo galharde" w:date="2019-09-22T15:02:00Z">
          <w:r w:rsidR="3F975472" w:rsidRPr="31CDBBD3" w:rsidDel="001E276D">
            <w:rPr>
              <w:rFonts w:eastAsia="Arial" w:cs="Arial"/>
              <w:rPrChange w:id="1230" w:author="Guest User" w:date="2019-09-09T09:18:00Z">
                <w:rPr/>
              </w:rPrChange>
            </w:rPr>
            <w:delText>20</w:delText>
          </w:r>
        </w:del>
      </w:ins>
      <w:ins w:id="1231" w:author="Guest User" w:date="2019-09-09T10:40:00Z">
        <w:del w:id="1232" w:author="Paulo galharde" w:date="2019-09-22T15:02:00Z">
          <w:r w:rsidR="3A6A4C53" w:rsidRPr="31CDBBD3" w:rsidDel="001E276D">
            <w:rPr>
              <w:rFonts w:eastAsia="Arial" w:cs="Arial"/>
              <w:rPrChange w:id="1233" w:author="Guest User" w:date="2019-09-09T09:18:00Z">
                <w:rPr/>
              </w:rPrChange>
            </w:rPr>
            <w:delText>09</w:delText>
          </w:r>
        </w:del>
      </w:ins>
      <w:ins w:id="1234" w:author="Guest User" w:date="2019-09-09T09:11:00Z">
        <w:del w:id="1235" w:author="Paulo galharde" w:date="2019-09-22T15:02:00Z">
          <w:r w:rsidRPr="31CDBBD3" w:rsidDel="001E276D">
            <w:rPr>
              <w:rFonts w:eastAsia="Arial" w:cs="Arial"/>
              <w:rPrChange w:id="1236" w:author="Guest User" w:date="2019-09-09T09:18:00Z">
                <w:rPr/>
              </w:rPrChange>
            </w:rPr>
            <w:delText xml:space="preserve">). </w:delText>
          </w:r>
        </w:del>
      </w:ins>
    </w:p>
    <w:p w14:paraId="6D8E9D18" w14:textId="7E6FC307" w:rsidR="3F343C6F" w:rsidDel="001E276D" w:rsidRDefault="6C9A3052">
      <w:pPr>
        <w:ind w:firstLine="708"/>
        <w:jc w:val="left"/>
        <w:rPr>
          <w:del w:id="1237" w:author="Paulo galharde" w:date="2019-09-22T15:02:00Z"/>
          <w:rFonts w:eastAsia="Arial" w:cs="Arial"/>
          <w:rPrChange w:id="1238" w:author="Guest User" w:date="2019-09-09T11:22:00Z">
            <w:rPr>
              <w:del w:id="1239" w:author="Paulo galharde" w:date="2019-09-22T15:02:00Z"/>
            </w:rPr>
          </w:rPrChange>
        </w:rPr>
      </w:pPr>
      <w:ins w:id="1240" w:author="Guest User" w:date="2019-09-09T09:11:00Z">
        <w:del w:id="1241" w:author="Paulo galharde" w:date="2019-09-22T15:02:00Z">
          <w:r w:rsidRPr="31CDBBD3" w:rsidDel="001E276D">
            <w:rPr>
              <w:rFonts w:eastAsia="Arial" w:cs="Arial"/>
              <w:rPrChange w:id="1242" w:author="Guest User" w:date="2019-09-09T09:18:00Z">
                <w:rPr/>
              </w:rPrChange>
            </w:rPr>
            <w:delText xml:space="preserve">As lesões osteomusculares são hoje o mais frequente dos problemas de saúde relacionados ao trabalho em todos os países, o profissional exercendo atividades que exijam determinado esforço físico, associado </w:delText>
          </w:r>
        </w:del>
      </w:ins>
      <w:ins w:id="1243" w:author="Guest User" w:date="2019-09-09T10:13:00Z">
        <w:del w:id="1244" w:author="Paulo galharde" w:date="2019-09-22T15:02:00Z">
          <w:r w:rsidR="2B1939A0" w:rsidRPr="31CDBBD3" w:rsidDel="001E276D">
            <w:rPr>
              <w:rFonts w:eastAsia="Arial" w:cs="Arial"/>
              <w:rPrChange w:id="1245" w:author="Guest User" w:date="2019-09-09T09:18:00Z">
                <w:rPr/>
              </w:rPrChange>
            </w:rPr>
            <w:delText>a</w:delText>
          </w:r>
        </w:del>
      </w:ins>
      <w:ins w:id="1246" w:author="Guest User" w:date="2019-09-09T09:11:00Z">
        <w:del w:id="1247" w:author="Paulo galharde" w:date="2019-09-22T15:02:00Z">
          <w:r w:rsidRPr="31CDBBD3" w:rsidDel="001E276D">
            <w:rPr>
              <w:rFonts w:eastAsia="Arial" w:cs="Arial"/>
              <w:rPrChange w:id="1248" w:author="Guest User" w:date="2019-09-09T09:18:00Z">
                <w:rPr/>
              </w:rPrChange>
            </w:rPr>
            <w:delText xml:space="preserve"> repetitividade de movimentos, após certo período de tempo, começa a ter seu rendimento reduzido por fadiga muscular e mental. (</w:delText>
          </w:r>
        </w:del>
      </w:ins>
      <w:ins w:id="1249" w:author="Guest User" w:date="2019-09-09T11:22:00Z">
        <w:del w:id="1250" w:author="Paulo galharde" w:date="2019-09-22T15:02:00Z">
          <w:r w:rsidR="5852A08C" w:rsidRPr="5852A08C" w:rsidDel="001E276D">
            <w:rPr>
              <w:rFonts w:eastAsia="Arial" w:cs="Arial"/>
              <w:rPrChange w:id="1251" w:author="Guest User" w:date="2019-09-09T11:22:00Z">
                <w:rPr/>
              </w:rPrChange>
            </w:rPr>
            <w:delText>Brandão AG, horta BL, Tomasi E</w:delText>
          </w:r>
          <w:r w:rsidR="55F03B2D" w:rsidRPr="5852A08C" w:rsidDel="001E276D">
            <w:rPr>
              <w:rFonts w:eastAsia="Arial" w:cs="Arial"/>
              <w:rPrChange w:id="1252" w:author="Guest User" w:date="2019-09-09T11:22:00Z">
                <w:rPr/>
              </w:rPrChange>
            </w:rPr>
            <w:delText>, 2005</w:delText>
          </w:r>
        </w:del>
      </w:ins>
      <w:ins w:id="1253" w:author="Guest User" w:date="2019-09-09T09:11:00Z">
        <w:del w:id="1254" w:author="Paulo galharde" w:date="2019-09-22T15:02:00Z">
          <w:r w:rsidRPr="31CDBBD3" w:rsidDel="001E276D">
            <w:rPr>
              <w:rFonts w:eastAsia="Arial" w:cs="Arial"/>
              <w:rPrChange w:id="1255" w:author="Guest User" w:date="2019-09-09T09:18:00Z">
                <w:rPr/>
              </w:rPrChange>
            </w:rPr>
            <w:delText>)</w:delText>
          </w:r>
        </w:del>
      </w:ins>
      <w:ins w:id="1256" w:author="Guest User" w:date="2019-09-09T11:22:00Z">
        <w:del w:id="1257" w:author="Paulo galharde" w:date="2019-09-22T15:02:00Z">
          <w:r w:rsidR="55F03B2D" w:rsidRPr="31CDBBD3" w:rsidDel="001E276D">
            <w:rPr>
              <w:rFonts w:eastAsia="Arial" w:cs="Arial"/>
              <w:rPrChange w:id="1258" w:author="Guest User" w:date="2019-09-09T09:18:00Z">
                <w:rPr/>
              </w:rPrChange>
            </w:rPr>
            <w:delText>.</w:delText>
          </w:r>
        </w:del>
      </w:ins>
    </w:p>
    <w:p w14:paraId="2D7E4708" w14:textId="2099E373" w:rsidR="3F343C6F" w:rsidDel="001E276D" w:rsidRDefault="3F343C6F">
      <w:pPr>
        <w:ind w:firstLine="708"/>
        <w:jc w:val="left"/>
        <w:rPr>
          <w:ins w:id="1259" w:author="Guest User" w:date="2019-09-09T09:11:00Z"/>
          <w:del w:id="1260" w:author="Paulo galharde" w:date="2019-09-22T15:02:00Z"/>
          <w:rFonts w:eastAsia="Arial" w:cs="Arial"/>
          <w:rPrChange w:id="1261" w:author="Guest User" w:date="2019-09-09T09:18:00Z">
            <w:rPr>
              <w:ins w:id="1262" w:author="Guest User" w:date="2019-09-09T09:11:00Z"/>
              <w:del w:id="1263" w:author="Paulo galharde" w:date="2019-09-22T15:02:00Z"/>
            </w:rPr>
          </w:rPrChange>
        </w:rPr>
      </w:pPr>
    </w:p>
    <w:p w14:paraId="73DA6512" w14:textId="1E83C9A3" w:rsidR="24822DD3" w:rsidDel="001E276D" w:rsidRDefault="24822DD3">
      <w:pPr>
        <w:ind w:firstLine="708"/>
        <w:jc w:val="left"/>
        <w:rPr>
          <w:del w:id="1264" w:author="Paulo galharde" w:date="2019-09-22T15:02:00Z"/>
          <w:rFonts w:eastAsia="Arial" w:cs="Arial"/>
          <w:color w:val="000000" w:themeColor="text1"/>
          <w:rPrChange w:id="1265" w:author="Guest User" w:date="2019-09-09T10:47:00Z">
            <w:rPr>
              <w:del w:id="1266" w:author="Paulo galharde" w:date="2019-09-22T15:02:00Z"/>
            </w:rPr>
          </w:rPrChange>
        </w:rPr>
        <w:pPrChange w:id="1267" w:author="Guest User" w:date="2019-09-09T10:47:00Z">
          <w:pPr/>
        </w:pPrChange>
      </w:pPr>
      <w:ins w:id="1268" w:author="Guest User" w:date="2019-09-09T10:43:00Z">
        <w:del w:id="1269" w:author="Paulo galharde" w:date="2019-09-22T15:02:00Z">
          <w:r w:rsidRPr="1595E0E1" w:rsidDel="001E276D">
            <w:rPr>
              <w:rFonts w:eastAsia="Arial" w:cs="Arial"/>
              <w:color w:val="000000" w:themeColor="text1"/>
              <w:rPrChange w:id="1270" w:author="Guest User" w:date="2019-09-09T10:47:00Z">
                <w:rPr/>
              </w:rPrChange>
            </w:rPr>
            <w:delText xml:space="preserve">Conhecer os aspectos que determinam o aparecimento dos </w:delText>
          </w:r>
        </w:del>
      </w:ins>
      <w:ins w:id="1271" w:author="Guest User" w:date="2019-09-09T10:44:00Z">
        <w:del w:id="1272" w:author="Paulo galharde" w:date="2019-09-22T15:02:00Z">
          <w:r w:rsidR="35EC10D7" w:rsidRPr="1595E0E1" w:rsidDel="001E276D">
            <w:rPr>
              <w:rFonts w:eastAsia="Arial" w:cs="Arial"/>
              <w:color w:val="000000" w:themeColor="text1"/>
              <w:rPrChange w:id="1273" w:author="Guest User" w:date="2019-09-09T10:47:00Z">
                <w:rPr/>
              </w:rPrChange>
            </w:rPr>
            <w:delText xml:space="preserve">LER e </w:delText>
          </w:r>
        </w:del>
      </w:ins>
      <w:ins w:id="1274" w:author="Guest User" w:date="2019-09-09T10:43:00Z">
        <w:del w:id="1275" w:author="Paulo galharde" w:date="2019-09-22T15:02:00Z">
          <w:r w:rsidRPr="1595E0E1" w:rsidDel="001E276D">
            <w:rPr>
              <w:rFonts w:eastAsia="Arial" w:cs="Arial"/>
              <w:color w:val="000000" w:themeColor="text1"/>
              <w:rPrChange w:id="1276" w:author="Guest User" w:date="2019-09-09T10:47:00Z">
                <w:rPr/>
              </w:rPrChange>
            </w:rPr>
            <w:delText xml:space="preserve">DORT na </w:delText>
          </w:r>
        </w:del>
      </w:ins>
      <w:ins w:id="1277" w:author="Guest User" w:date="2019-09-09T10:44:00Z">
        <w:del w:id="1278" w:author="Paulo galharde" w:date="2019-09-22T15:02:00Z">
          <w:r w:rsidR="35EC10D7" w:rsidRPr="1595E0E1" w:rsidDel="001E276D">
            <w:rPr>
              <w:rFonts w:eastAsia="Arial" w:cs="Arial"/>
              <w:color w:val="000000" w:themeColor="text1"/>
              <w:rPrChange w:id="1279" w:author="Guest User" w:date="2019-09-09T10:47:00Z">
                <w:rPr/>
              </w:rPrChange>
            </w:rPr>
            <w:delText>área d</w:delText>
          </w:r>
        </w:del>
      </w:ins>
      <w:ins w:id="1280" w:author="Guest User" w:date="2019-09-09T10:46:00Z">
        <w:del w:id="1281" w:author="Paulo galharde" w:date="2019-09-22T15:02:00Z">
          <w:r w:rsidR="6DAE4C6C" w:rsidRPr="1595E0E1" w:rsidDel="001E276D">
            <w:rPr>
              <w:rFonts w:eastAsia="Arial" w:cs="Arial"/>
              <w:color w:val="000000" w:themeColor="text1"/>
              <w:rPrChange w:id="1282" w:author="Guest User" w:date="2019-09-09T10:47:00Z">
                <w:rPr/>
              </w:rPrChange>
            </w:rPr>
            <w:delText>a</w:delText>
          </w:r>
        </w:del>
      </w:ins>
      <w:ins w:id="1283" w:author="Guest User" w:date="2019-09-09T10:44:00Z">
        <w:del w:id="1284" w:author="Paulo galharde" w:date="2019-09-22T15:02:00Z">
          <w:r w:rsidR="35EC10D7" w:rsidRPr="1595E0E1" w:rsidDel="001E276D">
            <w:rPr>
              <w:rFonts w:eastAsia="Arial" w:cs="Arial"/>
              <w:color w:val="000000" w:themeColor="text1"/>
              <w:rPrChange w:id="1285" w:author="Guest User" w:date="2019-09-09T10:47:00Z">
                <w:rPr/>
              </w:rPrChange>
            </w:rPr>
            <w:delText xml:space="preserve"> </w:delText>
          </w:r>
        </w:del>
      </w:ins>
      <w:ins w:id="1286" w:author="Guest User" w:date="2019-09-09T10:46:00Z">
        <w:del w:id="1287" w:author="Paulo galharde" w:date="2019-09-22T15:02:00Z">
          <w:r w:rsidR="6DAE4C6C" w:rsidRPr="1595E0E1" w:rsidDel="001E276D">
            <w:rPr>
              <w:rFonts w:eastAsia="Arial" w:cs="Arial"/>
              <w:color w:val="000000" w:themeColor="text1"/>
              <w:rPrChange w:id="1288" w:author="Guest User" w:date="2019-09-09T10:47:00Z">
                <w:rPr/>
              </w:rPrChange>
            </w:rPr>
            <w:delText>tecnologi</w:delText>
          </w:r>
        </w:del>
      </w:ins>
      <w:ins w:id="1289" w:author="Guest User" w:date="2019-09-09T10:47:00Z">
        <w:del w:id="1290" w:author="Paulo galharde" w:date="2019-09-22T15:02:00Z">
          <w:r w:rsidR="1595E0E1" w:rsidRPr="1595E0E1" w:rsidDel="001E276D">
            <w:rPr>
              <w:rFonts w:eastAsia="Arial" w:cs="Arial"/>
              <w:color w:val="000000" w:themeColor="text1"/>
              <w:rPrChange w:id="1291" w:author="Guest User" w:date="2019-09-09T10:47:00Z">
                <w:rPr/>
              </w:rPrChange>
            </w:rPr>
            <w:delText>a</w:delText>
          </w:r>
        </w:del>
      </w:ins>
      <w:ins w:id="1292" w:author="Guest User" w:date="2019-09-09T10:46:00Z">
        <w:del w:id="1293" w:author="Paulo galharde" w:date="2019-09-22T15:02:00Z">
          <w:r w:rsidR="6DAE4C6C" w:rsidRPr="1595E0E1" w:rsidDel="001E276D">
            <w:rPr>
              <w:rFonts w:eastAsia="Arial" w:cs="Arial"/>
              <w:color w:val="000000" w:themeColor="text1"/>
              <w:rPrChange w:id="1294" w:author="Guest User" w:date="2019-09-09T10:47:00Z">
                <w:rPr/>
              </w:rPrChange>
            </w:rPr>
            <w:delText xml:space="preserve"> </w:delText>
          </w:r>
        </w:del>
      </w:ins>
      <w:ins w:id="1295" w:author="Guest User" w:date="2019-09-09T10:43:00Z">
        <w:del w:id="1296" w:author="Paulo galharde" w:date="2019-09-22T15:02:00Z">
          <w:r w:rsidRPr="1595E0E1" w:rsidDel="001E276D">
            <w:rPr>
              <w:rFonts w:eastAsia="Arial" w:cs="Arial"/>
              <w:color w:val="000000" w:themeColor="text1"/>
              <w:rPrChange w:id="1297" w:author="Guest User" w:date="2019-09-09T10:47:00Z">
                <w:rPr/>
              </w:rPrChange>
            </w:rPr>
            <w:delText xml:space="preserve">torna-se fundamental para compreensão dos nexos causais desses agravos, possibilitando a implementação de estratégias de prevenção nos locais de trabalho e formas de tratamento e reabilitação dos acometidos. Desenvolveu-se, então, o presente estudo com o objetivo de avaliar as evidências científicas sobre o adoecimento dos </w:delText>
          </w:r>
        </w:del>
      </w:ins>
      <w:ins w:id="1298" w:author="Guest User" w:date="2019-09-09T10:45:00Z">
        <w:del w:id="1299" w:author="Paulo galharde" w:date="2019-09-22T15:02:00Z">
          <w:r w:rsidR="76FA4B5C" w:rsidRPr="1595E0E1" w:rsidDel="001E276D">
            <w:rPr>
              <w:rFonts w:eastAsia="Arial" w:cs="Arial"/>
              <w:color w:val="000000" w:themeColor="text1"/>
              <w:rPrChange w:id="1300" w:author="Guest User" w:date="2019-09-09T10:47:00Z">
                <w:rPr/>
              </w:rPrChange>
            </w:rPr>
            <w:delText xml:space="preserve">profissionais de tecnologia </w:delText>
          </w:r>
        </w:del>
      </w:ins>
      <w:ins w:id="1301" w:author="Guest User" w:date="2019-09-09T10:43:00Z">
        <w:del w:id="1302" w:author="Paulo galharde" w:date="2019-09-22T15:02:00Z">
          <w:r w:rsidRPr="1595E0E1" w:rsidDel="001E276D">
            <w:rPr>
              <w:rFonts w:eastAsia="Arial" w:cs="Arial"/>
              <w:color w:val="000000" w:themeColor="text1"/>
              <w:rPrChange w:id="1303" w:author="Guest User" w:date="2019-09-09T10:47:00Z">
                <w:rPr/>
              </w:rPrChange>
            </w:rPr>
            <w:delText xml:space="preserve">pelos </w:delText>
          </w:r>
        </w:del>
      </w:ins>
      <w:ins w:id="1304" w:author="Guest User" w:date="2019-09-09T10:45:00Z">
        <w:del w:id="1305" w:author="Paulo galharde" w:date="2019-09-22T15:02:00Z">
          <w:r w:rsidR="1E084A33" w:rsidRPr="1595E0E1" w:rsidDel="001E276D">
            <w:rPr>
              <w:rFonts w:eastAsia="Arial" w:cs="Arial"/>
              <w:color w:val="000000" w:themeColor="text1"/>
              <w:rPrChange w:id="1306" w:author="Guest User" w:date="2019-09-09T10:47:00Z">
                <w:rPr/>
              </w:rPrChange>
            </w:rPr>
            <w:delText xml:space="preserve">LER e </w:delText>
          </w:r>
        </w:del>
      </w:ins>
      <w:ins w:id="1307" w:author="Guest User" w:date="2019-09-09T10:43:00Z">
        <w:del w:id="1308" w:author="Paulo galharde" w:date="2019-09-22T15:02:00Z">
          <w:r w:rsidRPr="1595E0E1" w:rsidDel="001E276D">
            <w:rPr>
              <w:rFonts w:eastAsia="Arial" w:cs="Arial"/>
              <w:color w:val="000000" w:themeColor="text1"/>
              <w:rPrChange w:id="1309" w:author="Guest User" w:date="2019-09-09T10:47:00Z">
                <w:rPr/>
              </w:rPrChange>
            </w:rPr>
            <w:delText>DORT.</w:delText>
          </w:r>
        </w:del>
      </w:ins>
    </w:p>
    <w:p w14:paraId="2A469649" w14:textId="4E579B9D" w:rsidR="3F343C6F" w:rsidDel="7160FAD2" w:rsidRDefault="3F343C6F">
      <w:pPr>
        <w:rPr>
          <w:ins w:id="1310" w:author="Guest User" w:date="2019-09-09T09:11:00Z"/>
        </w:rPr>
        <w:pPrChange w:id="1311" w:author="Guest User" w:date="2019-09-09T09:11:00Z">
          <w:pPr>
            <w:ind w:firstLine="708"/>
          </w:pPr>
        </w:pPrChange>
      </w:pPr>
      <w:r>
        <w:br/>
      </w:r>
    </w:p>
    <w:p w14:paraId="46616C45" w14:textId="084E69C4" w:rsidR="3F343C6F" w:rsidDel="6C9A3052" w:rsidRDefault="3F343C6F" w:rsidP="0D456CA5">
      <w:pPr>
        <w:ind w:firstLine="708"/>
        <w:rPr>
          <w:del w:id="1312" w:author="Guest User" w:date="2019-09-09T09:11:00Z"/>
        </w:rPr>
      </w:pPr>
    </w:p>
    <w:p w14:paraId="1615C213" w14:textId="40F14649" w:rsidR="7160FAD2" w:rsidDel="6A778114" w:rsidRDefault="7160FAD2">
      <w:pPr>
        <w:ind w:firstLine="708"/>
        <w:rPr>
          <w:del w:id="1313" w:author="Guest User" w:date="2019-09-09T09:10:00Z"/>
        </w:rPr>
        <w:pPrChange w:id="1314" w:author="Guest User" w:date="2019-08-26T14:02:00Z">
          <w:pPr/>
        </w:pPrChange>
      </w:pPr>
    </w:p>
    <w:p w14:paraId="3B6926F4" w14:textId="4DD1A260" w:rsidR="7160FAD2" w:rsidDel="6C9A3052" w:rsidRDefault="7160FAD2">
      <w:pPr>
        <w:ind w:firstLine="708"/>
        <w:rPr>
          <w:del w:id="1315" w:author="Guest User" w:date="2019-09-09T09:11:00Z"/>
        </w:rPr>
        <w:pPrChange w:id="1316" w:author="Guest User" w:date="2019-09-09T09:10:00Z">
          <w:pPr/>
        </w:pPrChange>
      </w:pPr>
    </w:p>
    <w:p w14:paraId="53CDCE93" w14:textId="1658B523" w:rsidR="7160FAD2" w:rsidDel="6C9A3052" w:rsidRDefault="7160FAD2">
      <w:pPr>
        <w:ind w:firstLine="708"/>
        <w:rPr>
          <w:del w:id="1317" w:author="Guest User" w:date="2019-09-09T09:11:00Z"/>
        </w:rPr>
        <w:pPrChange w:id="1318" w:author="Guest User" w:date="2019-09-09T09:10:00Z">
          <w:pPr/>
        </w:pPrChange>
      </w:pPr>
    </w:p>
    <w:p w14:paraId="63EB6E63" w14:textId="1073F389" w:rsidR="7160FAD2" w:rsidDel="6C9A3052" w:rsidRDefault="685AF666">
      <w:pPr>
        <w:ind w:firstLine="708"/>
        <w:rPr>
          <w:del w:id="1319" w:author="Guest User" w:date="2019-09-09T09:11:00Z"/>
        </w:rPr>
        <w:pPrChange w:id="1320" w:author="Guest User" w:date="2019-09-09T09:10:00Z">
          <w:pPr/>
        </w:pPrChange>
      </w:pPr>
      <w:del w:id="1321" w:author="Guest User" w:date="2019-09-09T09:11:00Z">
        <w:r w:rsidDel="6C9A3052">
          <w:br/>
        </w:r>
      </w:del>
    </w:p>
    <w:p w14:paraId="6DA708A8" w14:textId="1B8F0384" w:rsidR="7160FAD2" w:rsidDel="6A778114" w:rsidRDefault="7160FAD2" w:rsidP="02A0B907">
      <w:pPr>
        <w:rPr>
          <w:ins w:id="1322" w:author="PAULO HENRIQUE GALHARDE CARRASCO" w:date="2019-08-26T18:20:00Z"/>
          <w:del w:id="1323" w:author="Guest User" w:date="2019-09-09T09:10:00Z"/>
          <w:rFonts w:eastAsia="Arial"/>
        </w:rPr>
      </w:pPr>
    </w:p>
    <w:p w14:paraId="3D681CF1" w14:textId="77777777" w:rsidR="6A778114" w:rsidDel="6C9A3052" w:rsidRDefault="6A778114">
      <w:pPr>
        <w:rPr>
          <w:del w:id="1324" w:author="Guest User" w:date="2019-09-09T09:11:00Z"/>
          <w:rFonts w:eastAsia="Arial" w:cs="Arial"/>
          <w:rPrChange w:id="1325" w:author="Guest User" w:date="2019-09-09T09:10:00Z">
            <w:rPr>
              <w:del w:id="1326" w:author="Guest User" w:date="2019-09-09T09:11:00Z"/>
            </w:rPr>
          </w:rPrChange>
        </w:rPr>
      </w:pPr>
    </w:p>
    <w:p w14:paraId="73CEC035" w14:textId="77777777" w:rsidR="6C9A3052" w:rsidRDefault="6C9A3052">
      <w:pPr>
        <w:ind w:firstLine="708"/>
        <w:pPrChange w:id="1327" w:author="Guest User" w:date="2019-09-09T09:11:00Z">
          <w:pPr/>
        </w:pPrChange>
      </w:pPr>
    </w:p>
    <w:p w14:paraId="5B2DE002" w14:textId="05D81353" w:rsidR="6C9A3052" w:rsidRDefault="6C9A3052">
      <w:pPr>
        <w:rPr>
          <w:rFonts w:eastAsia="Arial" w:cs="Arial"/>
          <w:rPrChange w:id="1328" w:author="Guest User" w:date="2019-09-09T09:11:00Z">
            <w:rPr/>
          </w:rPrChange>
        </w:rPr>
      </w:pPr>
    </w:p>
    <w:p w14:paraId="61227CA7" w14:textId="77777777" w:rsidR="00A05B9B" w:rsidRDefault="00A05B9B" w:rsidP="02A0B907">
      <w:pPr>
        <w:rPr>
          <w:ins w:id="1329" w:author="PAULO HENRIQUE GALHARDE CARRASCO" w:date="2019-08-26T18:20:00Z"/>
          <w:rFonts w:eastAsia="Arial" w:cs="Arial"/>
        </w:rPr>
      </w:pPr>
    </w:p>
    <w:p w14:paraId="59231676" w14:textId="77777777" w:rsidR="00A05B9B" w:rsidRDefault="00A05B9B" w:rsidP="02A0B907">
      <w:pPr>
        <w:rPr>
          <w:ins w:id="1330" w:author="PAULO HENRIQUE GALHARDE CARRASCO" w:date="2019-08-26T18:33:00Z"/>
          <w:rFonts w:eastAsia="Arial" w:cs="Arial"/>
        </w:rPr>
      </w:pPr>
    </w:p>
    <w:p w14:paraId="6A3882D2" w14:textId="77777777" w:rsidR="0070192F" w:rsidDel="0070192F" w:rsidRDefault="0070192F" w:rsidP="02A0B907">
      <w:pPr>
        <w:rPr>
          <w:del w:id="1331" w:author="PAULO HENRIQUE GALHARDE CARRASCO" w:date="2019-08-26T18:13:00Z"/>
        </w:rPr>
      </w:pPr>
    </w:p>
    <w:p w14:paraId="04E12C73" w14:textId="50583DD7" w:rsidR="685AF666" w:rsidRDefault="685AF666">
      <w:pPr>
        <w:ind w:firstLine="284"/>
        <w:rPr>
          <w:del w:id="1332" w:author="Guest User" w:date="2019-08-26T14:03:00Z"/>
        </w:rPr>
        <w:pPrChange w:id="1333" w:author="Guest User" w:date="2019-08-26T14:02:00Z">
          <w:pPr/>
        </w:pPrChange>
      </w:pPr>
    </w:p>
    <w:p w14:paraId="3758698E" w14:textId="77777777" w:rsidR="00D023A8" w:rsidRDefault="00D023A8" w:rsidP="00D023A8">
      <w:pPr>
        <w:rPr>
          <w:ins w:id="1334" w:author="PAULO HENRIQUE GALHARDE CARRASCO" w:date="2019-08-26T16:45:00Z"/>
        </w:rPr>
      </w:pPr>
    </w:p>
    <w:p w14:paraId="4F8E944A" w14:textId="4D7649F0" w:rsidR="00384482" w:rsidRPr="00D574E6" w:rsidRDefault="00D574E6">
      <w:pPr>
        <w:pStyle w:val="Ttulo2"/>
        <w:ind w:left="567" w:hanging="567"/>
        <w:rPr>
          <w:ins w:id="1335" w:author="PAULO HENRIQUE GALHARDE CARRASCO" w:date="2019-08-26T18:13:00Z"/>
        </w:rPr>
      </w:pPr>
      <w:bookmarkStart w:id="1336" w:name="_Toc38902187"/>
      <w:ins w:id="1337" w:author="PAULO HENRIQUE GALHARDE CARRASCO" w:date="2019-08-26T18:11:00Z">
        <w:r w:rsidRPr="00D574E6">
          <w:t>TEMAS DA PESQUIS</w:t>
        </w:r>
      </w:ins>
      <w:ins w:id="1338" w:author="PAULO HENRIQUE GALHARDE CARRASCO" w:date="2019-08-26T18:12:00Z">
        <w:r w:rsidRPr="00D574E6">
          <w:t>A E DELIMITAÇÃO DO TEMA</w:t>
        </w:r>
      </w:ins>
      <w:bookmarkEnd w:id="1336"/>
    </w:p>
    <w:p w14:paraId="0BEA6CC2" w14:textId="77777777" w:rsidR="0070192F" w:rsidRPr="00CB642D" w:rsidRDefault="0070192F">
      <w:pPr>
        <w:rPr>
          <w:ins w:id="1339" w:author="PAULO HENRIQUE GALHARDE CARRASCO" w:date="2019-08-26T18:11:00Z"/>
        </w:rPr>
        <w:pPrChange w:id="1340" w:author="PAULO HENRIQUE GALHARDE CARRASCO" w:date="2019-08-26T18:13:00Z">
          <w:pPr>
            <w:pStyle w:val="Ttulo2"/>
          </w:pPr>
        </w:pPrChange>
      </w:pPr>
    </w:p>
    <w:p w14:paraId="18589546" w14:textId="2409D593" w:rsidR="00D023A8" w:rsidRPr="00384482" w:rsidDel="00D778D4" w:rsidRDefault="0070192F">
      <w:pPr>
        <w:ind w:firstLine="567"/>
        <w:rPr>
          <w:del w:id="1341" w:author="PAULO HENRIQUE GALHARDE CARRASCO" w:date="2019-08-26T18:12:00Z"/>
        </w:rPr>
        <w:pPrChange w:id="1342" w:author="PAULO HENRIQUE GALHARDE CARRASCO" w:date="2019-08-26T18:13:00Z">
          <w:pPr>
            <w:pStyle w:val="PargrafodaLista"/>
            <w:numPr>
              <w:ilvl w:val="1"/>
              <w:numId w:val="48"/>
            </w:numPr>
            <w:ind w:left="284" w:hanging="284"/>
          </w:pPr>
        </w:pPrChange>
      </w:pPr>
      <w:moveToRangeStart w:id="1343" w:author="PAULO HENRIQUE GALHARDE CARRASCO" w:date="2019-08-26T18:12:00Z" w:name="move17735594"/>
      <w:moveTo w:id="1344" w:author="PAULO HENRIQUE GALHARDE CARRASCO" w:date="2019-08-26T18:12:00Z">
        <w:r w:rsidRPr="482C6BD9">
          <w:t>Esta pesquisa é sobre</w:t>
        </w:r>
        <w:r w:rsidRPr="7880F600">
          <w:t xml:space="preserve"> </w:t>
        </w:r>
        <w:r w:rsidRPr="482C6BD9">
          <w:t>Distúrbios osteomusculares (lesões devido a esforços repetitivos) e tem como foco a área de tecnologia e seus profissionais, principalmente os que exercem a atividade</w:t>
        </w:r>
        <w:r w:rsidRPr="2D8CF3DB">
          <w:t xml:space="preserve"> </w:t>
        </w:r>
        <w:r w:rsidRPr="482C6BD9">
          <w:t xml:space="preserve">de </w:t>
        </w:r>
        <w:r>
          <w:t>de</w:t>
        </w:r>
        <w:r w:rsidRPr="482C6BD9">
          <w:t>senvolvedor de software (programadores)</w:t>
        </w:r>
        <w:r w:rsidRPr="644F3B40">
          <w:t>.</w:t>
        </w:r>
      </w:moveTo>
      <w:moveToRangeEnd w:id="1343"/>
      <w:ins w:id="1345" w:author="Guest User" w:date="2019-08-26T13:03:00Z">
        <w:del w:id="1346" w:author="PAULO HENRIQUE GALHARDE CARRASCO" w:date="2019-08-26T18:12:00Z">
          <w:r w:rsidR="008550F2" w:rsidRPr="00384482" w:rsidDel="00D778D4">
            <w:delText xml:space="preserve"> </w:delText>
          </w:r>
          <w:r w:rsidR="30C72450" w:rsidRPr="00384482" w:rsidDel="00D778D4">
            <w:delText>e Deli</w:delText>
          </w:r>
          <w:r w:rsidR="2D1AE2C1" w:rsidRPr="00384482" w:rsidDel="00D778D4">
            <w:delText>mitação</w:delText>
          </w:r>
        </w:del>
      </w:ins>
      <w:ins w:id="1347" w:author="Guest User" w:date="2019-08-26T12:51:00Z">
        <w:del w:id="1348" w:author="PAULO HENRIQUE GALHARDE CARRASCO" w:date="2019-08-26T16:51:00Z">
          <w:r w:rsidR="6590A480" w:rsidRPr="00384482" w:rsidDel="008550F2">
            <w:delText xml:space="preserve"> </w:delText>
          </w:r>
        </w:del>
      </w:ins>
    </w:p>
    <w:p w14:paraId="6670A0C3" w14:textId="4D12E7B8" w:rsidR="6B0473C5" w:rsidRPr="00384482" w:rsidDel="00D778D4" w:rsidRDefault="6B0473C5">
      <w:pPr>
        <w:ind w:firstLine="567"/>
        <w:rPr>
          <w:del w:id="1349" w:author="PAULO HENRIQUE GALHARDE CARRASCO" w:date="2019-08-26T18:12:00Z"/>
        </w:rPr>
        <w:pPrChange w:id="1350" w:author="PAULO HENRIQUE GALHARDE CARRASCO" w:date="2019-08-26T18:13:00Z">
          <w:pPr/>
        </w:pPrChange>
      </w:pPr>
    </w:p>
    <w:p w14:paraId="7E8D8015" w14:textId="1937F152" w:rsidR="4483D4E0" w:rsidRPr="006F136E" w:rsidDel="00D778D4" w:rsidRDefault="4483D4E0">
      <w:pPr>
        <w:ind w:firstLine="567"/>
        <w:rPr>
          <w:del w:id="1351" w:author="PAULO HENRIQUE GALHARDE CARRASCO" w:date="2019-08-26T18:12:00Z"/>
        </w:rPr>
        <w:pPrChange w:id="1352" w:author="PAULO HENRIQUE GALHARDE CARRASCO" w:date="2019-08-26T18:13:00Z">
          <w:pPr/>
        </w:pPrChange>
      </w:pPr>
      <w:ins w:id="1353" w:author="Guest User" w:date="2019-08-26T12:58:00Z">
        <w:del w:id="1354" w:author="PAULO HENRIQUE GALHARDE CARRASCO" w:date="2019-08-26T18:12:00Z">
          <w:r w:rsidRPr="00384482" w:rsidDel="00D778D4">
            <w:delText xml:space="preserve"> </w:delText>
          </w:r>
        </w:del>
      </w:ins>
      <w:ins w:id="1355" w:author="Guest User" w:date="2019-08-26T13:03:00Z">
        <w:del w:id="1356" w:author="PAULO HENRIQUE GALHARDE CARRASCO" w:date="2019-08-26T18:12:00Z">
          <w:r w:rsidR="2D1AE2C1" w:rsidRPr="00384482" w:rsidDel="00D778D4">
            <w:delText>do tema</w:delText>
          </w:r>
        </w:del>
      </w:ins>
    </w:p>
    <w:p w14:paraId="25905AAB" w14:textId="77777777" w:rsidR="05A06AB4" w:rsidRPr="006F136E" w:rsidRDefault="05A06AB4">
      <w:pPr>
        <w:ind w:firstLine="567"/>
        <w:rPr>
          <w:ins w:id="1357" w:author="Guest User" w:date="2019-08-26T13:03:00Z"/>
        </w:rPr>
        <w:pPrChange w:id="1358" w:author="PAULO HENRIQUE GALHARDE CARRASCO" w:date="2019-08-26T18:13:00Z">
          <w:pPr/>
        </w:pPrChange>
      </w:pPr>
    </w:p>
    <w:p w14:paraId="2A540742" w14:textId="4D61BE11" w:rsidR="4483D4E0" w:rsidDel="002270BB" w:rsidRDefault="4483D4E0">
      <w:pPr>
        <w:spacing w:before="30" w:after="30"/>
        <w:ind w:firstLine="709"/>
        <w:rPr>
          <w:del w:id="1359" w:author="Guest User" w:date="2019-08-26T12:59:00Z"/>
        </w:rPr>
      </w:pPr>
    </w:p>
    <w:p w14:paraId="61EC6DAD" w14:textId="77777777" w:rsidR="002270BB" w:rsidRDefault="002270BB">
      <w:pPr>
        <w:ind w:left="-284" w:firstLine="709"/>
        <w:rPr>
          <w:ins w:id="1360" w:author="PAULO HENRIQUE GALHARDE CARRASCO" w:date="2019-08-26T17:31:00Z"/>
        </w:rPr>
        <w:pPrChange w:id="1361" w:author="PAULO HENRIQUE GALHARDE CARRASCO" w:date="2019-08-26T17:17:00Z">
          <w:pPr/>
        </w:pPrChange>
      </w:pPr>
    </w:p>
    <w:p w14:paraId="5B040F33" w14:textId="3E0B0E61" w:rsidR="2CB3DC8A" w:rsidRDefault="2CB3DC8A">
      <w:pPr>
        <w:pStyle w:val="Legenda"/>
        <w:ind w:firstLine="709"/>
        <w:jc w:val="both"/>
        <w:rPr>
          <w:del w:id="1362" w:author="Guest User" w:date="2019-08-26T12:59:00Z"/>
        </w:rPr>
        <w:pPrChange w:id="1363" w:author="PAULO HENRIQUE GALHARDE CARRASCO" w:date="2019-08-26T17:17:00Z">
          <w:pPr/>
        </w:pPrChange>
      </w:pPr>
    </w:p>
    <w:p w14:paraId="445A3670" w14:textId="2B599CC2" w:rsidR="6590A480" w:rsidRDefault="6590A480">
      <w:pPr>
        <w:ind w:firstLine="709"/>
        <w:rPr>
          <w:del w:id="1364" w:author="Guest User" w:date="2019-08-26T12:51:00Z"/>
        </w:rPr>
        <w:pPrChange w:id="1365" w:author="PAULO HENRIQUE GALHARDE CARRASCO" w:date="2019-08-26T17:17:00Z">
          <w:pPr/>
        </w:pPrChange>
      </w:pPr>
    </w:p>
    <w:p w14:paraId="4D7607E6" w14:textId="77777777" w:rsidR="00464BAF" w:rsidRPr="00464BAF" w:rsidRDefault="00464BAF">
      <w:pPr>
        <w:pStyle w:val="PargrafodaLista"/>
        <w:numPr>
          <w:ilvl w:val="1"/>
          <w:numId w:val="48"/>
        </w:numPr>
        <w:ind w:left="284" w:firstLine="709"/>
        <w:rPr>
          <w:del w:id="1366" w:author="Guest User" w:date="2019-08-26T12:58:00Z"/>
        </w:rPr>
        <w:pPrChange w:id="1367" w:author="PAULO HENRIQUE GALHARDE CARRASCO" w:date="2019-08-26T17:17:00Z">
          <w:pPr>
            <w:pStyle w:val="PargrafodaLista"/>
            <w:numPr>
              <w:ilvl w:val="1"/>
              <w:numId w:val="48"/>
            </w:numPr>
            <w:ind w:left="284" w:hanging="284"/>
          </w:pPr>
        </w:pPrChange>
      </w:pPr>
    </w:p>
    <w:p w14:paraId="2DA511C1" w14:textId="16095F88" w:rsidR="31B63A6D" w:rsidRDefault="31B63A6D">
      <w:pPr>
        <w:pStyle w:val="Ttulo2"/>
        <w:ind w:left="284" w:firstLine="709"/>
        <w:rPr>
          <w:del w:id="1368" w:author="Guest User" w:date="2019-08-26T13:02:00Z"/>
        </w:rPr>
        <w:pPrChange w:id="1369" w:author="PAULO HENRIQUE GALHARDE CARRASCO" w:date="2019-08-26T17:17:00Z">
          <w:pPr>
            <w:ind w:hanging="284"/>
          </w:pPr>
        </w:pPrChange>
      </w:pPr>
    </w:p>
    <w:p w14:paraId="72FE0E1F" w14:textId="0EE6FDBF" w:rsidR="520B8079" w:rsidDel="0070192F" w:rsidRDefault="482C6BD9">
      <w:pPr>
        <w:spacing w:before="30" w:after="30" w:line="240" w:lineRule="auto"/>
        <w:ind w:firstLine="709"/>
        <w:rPr>
          <w:moveFrom w:id="1370" w:author="PAULO HENRIQUE GALHARDE CARRASCO" w:date="2019-08-26T18:12:00Z"/>
        </w:rPr>
        <w:pPrChange w:id="1371" w:author="PAULO HENRIQUE GALHARDE CARRASCO" w:date="2019-08-26T17:17:00Z">
          <w:pPr>
            <w:spacing w:before="30" w:after="30" w:line="240" w:lineRule="auto"/>
            <w:jc w:val="center"/>
          </w:pPr>
        </w:pPrChange>
      </w:pPr>
      <w:moveFromRangeStart w:id="1372" w:author="PAULO HENRIQUE GALHARDE CARRASCO" w:date="2019-08-26T18:12:00Z" w:name="move17735594"/>
      <w:moveFrom w:id="1373" w:author="PAULO HENRIQUE GALHARDE CARRASCO" w:date="2019-08-26T18:12:00Z">
        <w:ins w:id="1374" w:author="Guest User" w:date="2019-08-26T13:03:00Z">
          <w:r w:rsidRPr="482C6BD9" w:rsidDel="0070192F">
            <w:t>Esta pesquisa é sobre</w:t>
          </w:r>
        </w:ins>
        <w:ins w:id="1375" w:author="Guest User" w:date="2019-08-26T13:04:00Z">
          <w:r w:rsidR="6C4132B9" w:rsidRPr="7880F600" w:rsidDel="0070192F">
            <w:t xml:space="preserve"> </w:t>
          </w:r>
          <w:r w:rsidR="3A539A19" w:rsidRPr="482C6BD9" w:rsidDel="0070192F">
            <w:t>Distúr</w:t>
          </w:r>
          <w:r w:rsidR="7880F600" w:rsidRPr="482C6BD9" w:rsidDel="0070192F">
            <w:t xml:space="preserve">bios </w:t>
          </w:r>
        </w:ins>
        <w:ins w:id="1376" w:author="Guest User" w:date="2019-08-26T13:09:00Z">
          <w:r w:rsidR="2393B054" w:rsidRPr="482C6BD9" w:rsidDel="0070192F">
            <w:t>osteomus</w:t>
          </w:r>
        </w:ins>
        <w:ins w:id="1377" w:author="Guest User" w:date="2019-08-26T13:10:00Z">
          <w:r w:rsidR="50D51DA0" w:rsidRPr="482C6BD9" w:rsidDel="0070192F">
            <w:t>cul</w:t>
          </w:r>
        </w:ins>
        <w:ins w:id="1378" w:author="Guest User" w:date="2019-08-26T13:09:00Z">
          <w:r w:rsidR="2393B054" w:rsidRPr="482C6BD9" w:rsidDel="0070192F">
            <w:t>ares</w:t>
          </w:r>
        </w:ins>
        <w:ins w:id="1379" w:author="Guest User" w:date="2019-08-26T13:04:00Z">
          <w:r w:rsidR="2393B054" w:rsidRPr="482C6BD9" w:rsidDel="0070192F">
            <w:t xml:space="preserve"> </w:t>
          </w:r>
        </w:ins>
        <w:ins w:id="1380" w:author="Guest User" w:date="2019-08-26T13:22:00Z">
          <w:r w:rsidR="24D49778" w:rsidRPr="482C6BD9" w:rsidDel="0070192F">
            <w:t>(</w:t>
          </w:r>
        </w:ins>
        <w:ins w:id="1381" w:author="Guest User" w:date="2019-08-26T13:17:00Z">
          <w:r w:rsidR="24B5C426" w:rsidRPr="482C6BD9" w:rsidDel="0070192F">
            <w:t>lesões</w:t>
          </w:r>
        </w:ins>
        <w:ins w:id="1382" w:author="Guest User" w:date="2019-08-26T13:16:00Z">
          <w:r w:rsidR="4D425968" w:rsidRPr="482C6BD9" w:rsidDel="0070192F">
            <w:t xml:space="preserve"> de</w:t>
          </w:r>
        </w:ins>
        <w:ins w:id="1383" w:author="Guest User" w:date="2019-08-26T13:17:00Z">
          <w:r w:rsidR="5AD8DE90" w:rsidRPr="482C6BD9" w:rsidDel="0070192F">
            <w:t>vido a</w:t>
          </w:r>
          <w:r w:rsidR="7640784F" w:rsidRPr="482C6BD9" w:rsidDel="0070192F">
            <w:t xml:space="preserve"> esforços repetitivos</w:t>
          </w:r>
        </w:ins>
        <w:ins w:id="1384" w:author="Guest User" w:date="2019-08-26T13:22:00Z">
          <w:r w:rsidR="24D49778" w:rsidRPr="482C6BD9" w:rsidDel="0070192F">
            <w:t>)</w:t>
          </w:r>
        </w:ins>
        <w:ins w:id="1385" w:author="Guest User" w:date="2019-08-26T13:13:00Z">
          <w:r w:rsidR="346A3B10" w:rsidRPr="482C6BD9" w:rsidDel="0070192F">
            <w:t xml:space="preserve"> </w:t>
          </w:r>
        </w:ins>
        <w:ins w:id="1386" w:author="Guest User" w:date="2019-08-26T13:18:00Z">
          <w:r w:rsidR="76F9E411" w:rsidRPr="482C6BD9" w:rsidDel="0070192F">
            <w:t xml:space="preserve">e tem </w:t>
          </w:r>
          <w:r w:rsidR="0C9FA230" w:rsidRPr="482C6BD9" w:rsidDel="0070192F">
            <w:t xml:space="preserve">como foco a área de </w:t>
          </w:r>
          <w:r w:rsidR="72EF34A1" w:rsidRPr="482C6BD9" w:rsidDel="0070192F">
            <w:t xml:space="preserve">tecnologia </w:t>
          </w:r>
          <w:r w:rsidR="01DC5CAD" w:rsidRPr="482C6BD9" w:rsidDel="0070192F">
            <w:t xml:space="preserve">e </w:t>
          </w:r>
        </w:ins>
        <w:ins w:id="1387" w:author="Guest User" w:date="2019-08-26T13:22:00Z">
          <w:r w:rsidR="7CA75852" w:rsidRPr="482C6BD9" w:rsidDel="0070192F">
            <w:t>seus</w:t>
          </w:r>
        </w:ins>
        <w:ins w:id="1388" w:author="Guest User" w:date="2019-08-26T13:18:00Z">
          <w:r w:rsidR="01DC5CAD" w:rsidRPr="482C6BD9" w:rsidDel="0070192F">
            <w:t xml:space="preserve"> profissionais, pr</w:t>
          </w:r>
          <w:r w:rsidR="032CB6B1" w:rsidRPr="482C6BD9" w:rsidDel="0070192F">
            <w:t xml:space="preserve">incipalmente </w:t>
          </w:r>
        </w:ins>
        <w:ins w:id="1389" w:author="Guest User" w:date="2019-08-26T13:22:00Z">
          <w:r w:rsidR="1970B85B" w:rsidRPr="482C6BD9" w:rsidDel="0070192F">
            <w:t xml:space="preserve">os que exercem </w:t>
          </w:r>
        </w:ins>
        <w:ins w:id="1390" w:author="Guest User" w:date="2019-08-26T13:23:00Z">
          <w:r w:rsidR="2D8CF3DB" w:rsidRPr="482C6BD9" w:rsidDel="0070192F">
            <w:t>a atividade</w:t>
          </w:r>
        </w:ins>
        <w:ins w:id="1391" w:author="Guest User" w:date="2019-08-26T13:22:00Z">
          <w:r w:rsidR="1970B85B" w:rsidRPr="2D8CF3DB" w:rsidDel="0070192F">
            <w:t xml:space="preserve"> </w:t>
          </w:r>
        </w:ins>
        <w:ins w:id="1392" w:author="Guest User" w:date="2019-08-26T13:18:00Z">
          <w:r w:rsidR="41201817" w:rsidRPr="482C6BD9" w:rsidDel="0070192F">
            <w:t xml:space="preserve">de </w:t>
          </w:r>
        </w:ins>
        <w:ins w:id="1393" w:author="Guest User" w:date="2019-08-26T13:23:00Z">
          <w:r w:rsidR="2D8CF3DB" w:rsidDel="0070192F">
            <w:t>de</w:t>
          </w:r>
          <w:r w:rsidR="41201817" w:rsidRPr="482C6BD9" w:rsidDel="0070192F">
            <w:t>senvolve</w:t>
          </w:r>
          <w:r w:rsidR="0FF013B5" w:rsidRPr="482C6BD9" w:rsidDel="0070192F">
            <w:t>dor</w:t>
          </w:r>
        </w:ins>
        <w:ins w:id="1394" w:author="Guest User" w:date="2019-08-26T13:18:00Z">
          <w:r w:rsidR="0FF013B5" w:rsidRPr="482C6BD9" w:rsidDel="0070192F">
            <w:t xml:space="preserve"> de software</w:t>
          </w:r>
          <w:r w:rsidR="01F3F4F1" w:rsidRPr="482C6BD9" w:rsidDel="0070192F">
            <w:t xml:space="preserve"> (programadores)</w:t>
          </w:r>
        </w:ins>
        <w:ins w:id="1395" w:author="Guest User" w:date="2019-08-26T13:20:00Z">
          <w:r w:rsidR="528F1AE3" w:rsidRPr="644F3B40" w:rsidDel="0070192F">
            <w:t>.</w:t>
          </w:r>
        </w:ins>
      </w:moveFrom>
    </w:p>
    <w:moveFromRangeEnd w:id="1372"/>
    <w:p w14:paraId="34820698" w14:textId="77777777" w:rsidR="00196D13" w:rsidRDefault="00196D13">
      <w:pPr>
        <w:spacing w:before="30" w:after="30"/>
        <w:ind w:firstLine="709"/>
        <w:rPr>
          <w:ins w:id="1396" w:author="PAULO HENRIQUE GALHARDE CARRASCO" w:date="2019-08-26T17:11:00Z"/>
          <w:del w:id="1397" w:author="Guest User" w:date="2019-08-26T13:13:00Z"/>
        </w:rPr>
        <w:pPrChange w:id="1398" w:author="PAULO HENRIQUE GALHARDE CARRASCO" w:date="2019-08-26T17:17:00Z">
          <w:pPr>
            <w:spacing w:before="30" w:after="30"/>
            <w:jc w:val="center"/>
          </w:pPr>
        </w:pPrChange>
      </w:pPr>
    </w:p>
    <w:p w14:paraId="1FB304E5" w14:textId="71EF7CA3" w:rsidR="346A3B10" w:rsidRDefault="346A3B10">
      <w:pPr>
        <w:spacing w:before="30" w:after="30"/>
        <w:ind w:firstLine="709"/>
        <w:rPr>
          <w:del w:id="1399" w:author="Guest User" w:date="2019-08-26T13:16:00Z"/>
        </w:rPr>
        <w:pPrChange w:id="1400" w:author="PAULO HENRIQUE GALHARDE CARRASCO" w:date="2019-08-26T17:17:00Z">
          <w:pPr/>
        </w:pPrChange>
      </w:pPr>
    </w:p>
    <w:p w14:paraId="05C3A5DE" w14:textId="77777777" w:rsidR="00196D13" w:rsidRDefault="00196D13">
      <w:pPr>
        <w:spacing w:before="30" w:after="30"/>
        <w:ind w:firstLine="709"/>
        <w:rPr>
          <w:ins w:id="1401" w:author="PAULO HENRIQUE GALHARDE CARRASCO" w:date="2019-08-26T17:11:00Z"/>
          <w:del w:id="1402" w:author="Guest User" w:date="2019-08-26T13:16:00Z"/>
        </w:rPr>
        <w:pPrChange w:id="1403" w:author="PAULO HENRIQUE GALHARDE CARRASCO" w:date="2019-08-26T17:17:00Z">
          <w:pPr>
            <w:spacing w:before="30" w:after="30"/>
            <w:jc w:val="center"/>
          </w:pPr>
        </w:pPrChange>
      </w:pPr>
    </w:p>
    <w:p w14:paraId="5E3EF699" w14:textId="23426CB5" w:rsidR="00196D13" w:rsidRDefault="00196D13">
      <w:pPr>
        <w:spacing w:before="30" w:after="30"/>
        <w:ind w:firstLine="709"/>
        <w:rPr>
          <w:del w:id="1404" w:author="Guest User" w:date="2019-08-26T13:23:00Z"/>
          <w:b/>
          <w:color w:val="000000" w:themeColor="text1"/>
        </w:rPr>
        <w:pPrChange w:id="1405" w:author="PAULO HENRIQUE GALHARDE CARRASCO" w:date="2019-08-26T17:17:00Z">
          <w:pPr>
            <w:spacing w:before="30" w:after="30"/>
            <w:jc w:val="center"/>
          </w:pPr>
        </w:pPrChange>
      </w:pPr>
    </w:p>
    <w:p w14:paraId="4192712F" w14:textId="0B32AC1E" w:rsidR="520B8079" w:rsidRDefault="520B8079" w:rsidP="69F6009B">
      <w:pPr>
        <w:spacing w:before="30" w:after="30" w:line="240" w:lineRule="auto"/>
        <w:jc w:val="center"/>
      </w:pPr>
    </w:p>
    <w:p w14:paraId="5EEF7D1E" w14:textId="77777777" w:rsidR="6C4132B9" w:rsidRDefault="6C4132B9">
      <w:pPr>
        <w:pStyle w:val="Ttulo2"/>
        <w:ind w:left="567" w:hanging="567"/>
        <w:rPr>
          <w:del w:id="1406" w:author="Guest User" w:date="2019-08-26T13:04:00Z"/>
        </w:rPr>
        <w:pPrChange w:id="1407" w:author="PAULO HENRIQUE GALHARDE CARRASCO" w:date="2019-09-05T17:59:00Z">
          <w:pPr/>
        </w:pPrChange>
      </w:pPr>
      <w:bookmarkStart w:id="1408" w:name="_Toc17737288"/>
      <w:bookmarkStart w:id="1409" w:name="_Toc17737300"/>
      <w:bookmarkStart w:id="1410" w:name="_Toc18599216"/>
      <w:bookmarkStart w:id="1411" w:name="_Toc21379551"/>
      <w:bookmarkStart w:id="1412" w:name="_Toc21381063"/>
      <w:bookmarkStart w:id="1413" w:name="_Toc21381095"/>
      <w:bookmarkStart w:id="1414" w:name="_Toc21381293"/>
      <w:bookmarkStart w:id="1415" w:name="_Toc21949821"/>
      <w:bookmarkStart w:id="1416" w:name="_Toc21981750"/>
      <w:bookmarkStart w:id="1417" w:name="_Toc23198569"/>
      <w:bookmarkStart w:id="1418" w:name="_Toc23198615"/>
      <w:bookmarkStart w:id="1419" w:name="_Toc38902188"/>
      <w:bookmarkEnd w:id="1408"/>
      <w:bookmarkEnd w:id="1409"/>
      <w:bookmarkEnd w:id="1410"/>
      <w:bookmarkEnd w:id="1411"/>
      <w:bookmarkEnd w:id="1412"/>
      <w:bookmarkEnd w:id="1413"/>
      <w:bookmarkEnd w:id="1414"/>
      <w:bookmarkEnd w:id="1415"/>
      <w:bookmarkEnd w:id="1416"/>
      <w:bookmarkEnd w:id="1417"/>
      <w:bookmarkEnd w:id="1418"/>
      <w:bookmarkEnd w:id="1419"/>
    </w:p>
    <w:p w14:paraId="09A66ABE" w14:textId="4F229778" w:rsidR="520B8079" w:rsidRDefault="00D574E6">
      <w:pPr>
        <w:pStyle w:val="Ttulo2"/>
        <w:ind w:left="567" w:hanging="567"/>
        <w:rPr>
          <w:ins w:id="1420" w:author="PAULO HENRIQUE GALHARDE CARRASCO" w:date="2019-08-26T17:30:00Z"/>
        </w:rPr>
      </w:pPr>
      <w:bookmarkStart w:id="1421" w:name="_Toc38902189"/>
      <w:ins w:id="1422" w:author="Guest User" w:date="2019-08-26T12:55:00Z">
        <w:r>
          <w:t>PROBLEMA DE PESQUISA</w:t>
        </w:r>
      </w:ins>
      <w:bookmarkEnd w:id="1421"/>
    </w:p>
    <w:p w14:paraId="2A4377E8" w14:textId="77777777" w:rsidR="002270BB" w:rsidRPr="00CB642D" w:rsidRDefault="002270BB">
      <w:pPr>
        <w:rPr>
          <w:ins w:id="1423" w:author="Guest User" w:date="2019-08-26T13:23:00Z"/>
        </w:rPr>
        <w:pPrChange w:id="1424" w:author="PAULO HENRIQUE GALHARDE CARRASCO" w:date="2019-08-26T17:30:00Z">
          <w:pPr>
            <w:pStyle w:val="Ttulo2"/>
          </w:pPr>
        </w:pPrChange>
      </w:pPr>
    </w:p>
    <w:p w14:paraId="19773440" w14:textId="57427E16" w:rsidR="000D52CA" w:rsidRDefault="0022710C" w:rsidP="00360BA9">
      <w:pPr>
        <w:ind w:firstLine="709"/>
      </w:pPr>
      <w:ins w:id="1425" w:author="PAULO HENRIQUE GALHARDE CARRASCO" w:date="2019-10-14T21:53:00Z">
        <w:r>
          <w:t>O trabalho é um dos pilares de nossa sociedade</w:t>
        </w:r>
        <w:r w:rsidR="00994DCE">
          <w:t xml:space="preserve"> e se encontra em toda a humanidade, isso leva a temática d</w:t>
        </w:r>
      </w:ins>
      <w:ins w:id="1426" w:author="PAULO HENRIQUE GALHARDE CARRASCO" w:date="2019-10-14T21:54:00Z">
        <w:r w:rsidR="0032382E">
          <w:t xml:space="preserve">a condição </w:t>
        </w:r>
        <w:r w:rsidR="00DF23B4">
          <w:t xml:space="preserve">de trabalho em pauta a séculos </w:t>
        </w:r>
      </w:ins>
      <w:ins w:id="1427" w:author="PAULO HENRIQUE GALHARDE CARRASCO" w:date="2019-10-14T21:55:00Z">
        <w:r w:rsidR="003B3524">
          <w:t xml:space="preserve">entre todas as classes de </w:t>
        </w:r>
      </w:ins>
      <w:ins w:id="1428" w:author="PAULO HENRIQUE GALHARDE CARRASCO" w:date="2019-10-14T21:56:00Z">
        <w:r w:rsidR="003B3524">
          <w:t>trabalhadores, essas condições de trabalho abrangem qualquer variável</w:t>
        </w:r>
        <w:r w:rsidR="00004EDC">
          <w:t xml:space="preserve"> capaz de influenciar na produtividade e saúde do </w:t>
        </w:r>
      </w:ins>
      <w:r w:rsidR="00580F96">
        <w:t>indivíduo</w:t>
      </w:r>
      <w:ins w:id="1429" w:author="PAULO HENRIQUE GALHARDE CARRASCO" w:date="2019-10-14T21:56:00Z">
        <w:r w:rsidR="00004EDC">
          <w:t xml:space="preserve"> que excuta sua função</w:t>
        </w:r>
        <w:r w:rsidR="00271A00">
          <w:t xml:space="preserve">. </w:t>
        </w:r>
        <w:commentRangeStart w:id="1430"/>
        <w:r w:rsidR="00271A00">
          <w:t>(</w:t>
        </w:r>
      </w:ins>
      <w:ins w:id="1431" w:author="PAULO HENRIQUE GALHARDE CARRASCO" w:date="2019-10-14T21:57:00Z">
        <w:r w:rsidR="00271A00">
          <w:t>BARBOSA FILHO, 2001)</w:t>
        </w:r>
      </w:ins>
      <w:commentRangeEnd w:id="1430"/>
      <w:r w:rsidR="009B5FB6">
        <w:rPr>
          <w:rStyle w:val="Refdecomentrio"/>
        </w:rPr>
        <w:commentReference w:id="1430"/>
      </w:r>
      <w:r w:rsidR="00192927">
        <w:t>.</w:t>
      </w:r>
    </w:p>
    <w:p w14:paraId="457569C5" w14:textId="178FD170" w:rsidR="00CC6933" w:rsidRDefault="00CB4C83" w:rsidP="00360BA9">
      <w:pPr>
        <w:ind w:firstLine="709"/>
      </w:pPr>
      <w:r>
        <w:t>Muitos contextos históricos como a revolução industrial na Inglaterra do século XVIII</w:t>
      </w:r>
      <w:r w:rsidR="00206DCC">
        <w:t>, constatam o fato de que quando um trabalhado</w:t>
      </w:r>
      <w:r w:rsidR="00A26D37">
        <w:t>r</w:t>
      </w:r>
      <w:r w:rsidR="00206DCC">
        <w:t xml:space="preserve"> é submetido a condições de trabalho </w:t>
      </w:r>
      <w:r w:rsidR="00756AE4">
        <w:t>inapropriadas</w:t>
      </w:r>
      <w:r w:rsidR="00BE6E44">
        <w:t>, ele acaba por manifestar doenças e faltar ao trabalho gerando custos a sua família e ao empregador</w:t>
      </w:r>
      <w:r w:rsidR="00585129">
        <w:t xml:space="preserve">. Nas palavras de </w:t>
      </w:r>
      <w:commentRangeStart w:id="1432"/>
      <w:r w:rsidR="00585129">
        <w:t>COSTA (2004)</w:t>
      </w:r>
      <w:commentRangeEnd w:id="1432"/>
      <w:r w:rsidR="001D3661">
        <w:rPr>
          <w:rStyle w:val="Refdecomentrio"/>
        </w:rPr>
        <w:commentReference w:id="1432"/>
      </w:r>
      <w:r w:rsidR="00585129">
        <w:t xml:space="preserve">, a doença oriunda </w:t>
      </w:r>
      <w:r w:rsidR="00DE034F">
        <w:t>do exercício do trabalho é nomeada de doença profissional</w:t>
      </w:r>
      <w:r w:rsidR="00173D74">
        <w:t>,</w:t>
      </w:r>
      <w:r w:rsidR="0063248A">
        <w:t xml:space="preserve"> essa doença é a consequência da relação</w:t>
      </w:r>
      <w:r w:rsidR="009B7893">
        <w:t xml:space="preserve"> direta</w:t>
      </w:r>
      <w:r w:rsidR="0063248A">
        <w:t xml:space="preserve"> entre atividades</w:t>
      </w:r>
      <w:r w:rsidR="009B7893">
        <w:t xml:space="preserve"> de trabalho e patologias</w:t>
      </w:r>
      <w:r w:rsidR="006B014F">
        <w:t xml:space="preserve"> </w:t>
      </w:r>
      <w:r w:rsidR="00580F96">
        <w:t>cujo</w:t>
      </w:r>
      <w:r w:rsidR="006B014F">
        <w:t xml:space="preserve"> principal grupo de patologias explicitadas nesse projeto de pesquisa são </w:t>
      </w:r>
      <w:r w:rsidR="00FE5206">
        <w:t>a LER/DORT.</w:t>
      </w:r>
    </w:p>
    <w:p w14:paraId="3F038BED" w14:textId="263D7E10" w:rsidR="003B3524" w:rsidRDefault="00CC6933" w:rsidP="00F909ED">
      <w:pPr>
        <w:ind w:firstLine="709"/>
      </w:pPr>
      <w:r>
        <w:t xml:space="preserve">Dados mostram que os distúrbios osteomusculares são uma categoria de doenças </w:t>
      </w:r>
      <w:r w:rsidR="003C3628">
        <w:t xml:space="preserve">que afeta uma fatia considerável dos trabalhadores </w:t>
      </w:r>
      <w:r w:rsidR="00CD55DE">
        <w:t>no mundo inteiro pois a LER é a categoria de doença</w:t>
      </w:r>
      <w:r w:rsidR="00956DE9">
        <w:t xml:space="preserve"> relacionada ao trabalho</w:t>
      </w:r>
      <w:r w:rsidR="00CD55DE">
        <w:t xml:space="preserve"> com mais casos entre a população mundial.</w:t>
      </w:r>
      <w:r w:rsidR="009B7893">
        <w:t xml:space="preserve"> </w:t>
      </w:r>
      <w:r w:rsidR="00EB3BCE">
        <w:t xml:space="preserve">No Brasil não é diferente, pois de acordo com o Ministério da Saúde, as LER/DORT representam o maior grupo de doenças ocupacionais no nosso país. </w:t>
      </w:r>
    </w:p>
    <w:p w14:paraId="201A0162" w14:textId="49EFBCB2" w:rsidR="000812CB" w:rsidRDefault="00590DCD" w:rsidP="00F909ED">
      <w:pPr>
        <w:ind w:firstLine="709"/>
        <w:rPr>
          <w:ins w:id="1433" w:author="PAULO HENRIQUE GALHARDE CARRASCO" w:date="2019-10-14T21:43:00Z"/>
        </w:rPr>
      </w:pPr>
      <w:r>
        <w:t>Sob essa premissa e com o objetivo de contribuir com a comunidade de colaboradores da área de tecnologia</w:t>
      </w:r>
      <w:r w:rsidR="00101926">
        <w:t xml:space="preserve">, esse projeto de pesquisa </w:t>
      </w:r>
      <w:r w:rsidR="00FF28C3">
        <w:t>retorna a resposta</w:t>
      </w:r>
      <w:r w:rsidR="008417BE">
        <w:t xml:space="preserve"> da seguinte questão: </w:t>
      </w:r>
      <w:r w:rsidR="008417BE" w:rsidRPr="008417BE">
        <w:rPr>
          <w:b/>
          <w:bCs/>
        </w:rPr>
        <w:t xml:space="preserve">Qual a relação entre o mercado de tecnologia e as </w:t>
      </w:r>
      <w:r w:rsidR="008417BE" w:rsidRPr="008417BE">
        <w:rPr>
          <w:b/>
          <w:bCs/>
        </w:rPr>
        <w:lastRenderedPageBreak/>
        <w:t>LER/DORTS?</w:t>
      </w:r>
      <w:r w:rsidR="00FF28C3" w:rsidRPr="008417BE">
        <w:rPr>
          <w:b/>
          <w:bCs/>
        </w:rPr>
        <w:t xml:space="preserve"> </w:t>
      </w:r>
      <w:r w:rsidR="007C2ACD">
        <w:rPr>
          <w:b/>
          <w:bCs/>
        </w:rPr>
        <w:t>Qual o índice de exposição estão os programadores a esse tipo de patologia?</w:t>
      </w:r>
    </w:p>
    <w:p w14:paraId="582E1840" w14:textId="77777777" w:rsidR="001D077D" w:rsidRDefault="001D077D" w:rsidP="00360BA9">
      <w:pPr>
        <w:ind w:firstLine="709"/>
        <w:rPr>
          <w:ins w:id="1434" w:author="Paulo galharde" w:date="2019-09-22T15:03:00Z"/>
        </w:rPr>
      </w:pPr>
    </w:p>
    <w:p w14:paraId="5CDEDFE4" w14:textId="77777777" w:rsidR="00644BEC" w:rsidRDefault="00644BEC">
      <w:pPr>
        <w:ind w:firstLine="709"/>
        <w:pPrChange w:id="1435" w:author="PAULO HENRIQUE GALHARDE CARRASCO" w:date="2019-08-26T17:28:00Z">
          <w:pPr/>
        </w:pPrChange>
      </w:pPr>
    </w:p>
    <w:p w14:paraId="221746A2" w14:textId="22E84E2F" w:rsidR="76EF24B0" w:rsidDel="006F136E" w:rsidRDefault="00D574E6" w:rsidP="006F136E">
      <w:pPr>
        <w:pStyle w:val="PargrafodaLista"/>
        <w:numPr>
          <w:ilvl w:val="1"/>
          <w:numId w:val="48"/>
        </w:numPr>
        <w:ind w:left="567" w:hanging="567"/>
        <w:rPr>
          <w:del w:id="1436" w:author="Guest User" w:date="2019-08-26T12:56:00Z"/>
          <w:b/>
        </w:rPr>
      </w:pPr>
      <w:ins w:id="1437" w:author="Guest User" w:date="2019-08-26T12:55:00Z">
        <w:r w:rsidRPr="008C6F6F">
          <w:rPr>
            <w:b/>
          </w:rPr>
          <w:t>OBJETIVOS</w:t>
        </w:r>
      </w:ins>
      <w:r w:rsidRPr="008C6F6F">
        <w:rPr>
          <w:b/>
        </w:rPr>
        <w:t>(S)</w:t>
      </w:r>
      <w:ins w:id="1438" w:author="PAULO HENRIQUE GALHARDE CARRASCO" w:date="2019-08-26T17:36:00Z">
        <w:r w:rsidRPr="48FB8953">
          <w:rPr>
            <w:b/>
          </w:rPr>
          <w:t xml:space="preserve"> </w:t>
        </w:r>
      </w:ins>
    </w:p>
    <w:p w14:paraId="6BA7EF49" w14:textId="77777777" w:rsidR="006F136E" w:rsidRPr="008C6F6F" w:rsidRDefault="006F136E">
      <w:pPr>
        <w:pStyle w:val="PargrafodaLista"/>
        <w:numPr>
          <w:ilvl w:val="1"/>
          <w:numId w:val="48"/>
        </w:numPr>
        <w:ind w:left="567" w:hanging="567"/>
        <w:rPr>
          <w:b/>
          <w:rPrChange w:id="1439" w:author="PAULO HENRIQUE GALHARDE CARRASCO" w:date="2019-08-26T17:16:00Z">
            <w:rPr/>
          </w:rPrChange>
        </w:rPr>
        <w:pPrChange w:id="1440" w:author="PAULO HENRIQUE GALHARDE CARRASCO" w:date="2019-08-26T17:26:00Z">
          <w:pPr/>
        </w:pPrChange>
      </w:pPr>
    </w:p>
    <w:p w14:paraId="06EB169D" w14:textId="77777777" w:rsidR="002E1A6E" w:rsidRDefault="002E1A6E" w:rsidP="002E1A6E">
      <w:pPr>
        <w:ind w:firstLine="709"/>
        <w:rPr>
          <w:ins w:id="1441" w:author="PAULO HENRIQUE GALHARDE CARRASCO" w:date="2019-08-26T18:24:00Z"/>
        </w:rPr>
      </w:pPr>
    </w:p>
    <w:p w14:paraId="39C933E4" w14:textId="09610003" w:rsidR="7761B099" w:rsidRDefault="6E128B1A">
      <w:pPr>
        <w:ind w:firstLine="709"/>
      </w:pPr>
      <w:ins w:id="1442" w:author="Guest User" w:date="2019-08-26T13:33:00Z">
        <w:r>
          <w:t>O</w:t>
        </w:r>
      </w:ins>
      <w:ins w:id="1443" w:author="Guest User" w:date="2019-08-26T13:34:00Z">
        <w:r w:rsidR="2C55AE89">
          <w:t xml:space="preserve"> projeto tem como objet</w:t>
        </w:r>
        <w:r w:rsidR="651C2313">
          <w:t>ivo pre</w:t>
        </w:r>
        <w:r w:rsidR="6331AD8C">
          <w:t xml:space="preserve">venir e </w:t>
        </w:r>
        <w:r w:rsidR="04CF5919">
          <w:t xml:space="preserve">orientar </w:t>
        </w:r>
        <w:r w:rsidR="3BC77EA8">
          <w:t>os pro</w:t>
        </w:r>
        <w:r w:rsidR="589AE300">
          <w:t>fissionais de tecn</w:t>
        </w:r>
        <w:r w:rsidR="120E473F">
          <w:t xml:space="preserve">ologia sobre </w:t>
        </w:r>
      </w:ins>
      <w:ins w:id="1444" w:author="Guest User" w:date="2019-08-26T13:35:00Z">
        <w:r w:rsidR="3135E23F">
          <w:t>as lesõe</w:t>
        </w:r>
        <w:r w:rsidR="111DF7F4">
          <w:t xml:space="preserve">s </w:t>
        </w:r>
        <w:r w:rsidR="0A48D276">
          <w:t>em</w:t>
        </w:r>
        <w:r w:rsidR="111DF7F4">
          <w:t xml:space="preserve"> que </w:t>
        </w:r>
        <w:r w:rsidR="6D90C111">
          <w:t>um profissional de</w:t>
        </w:r>
        <w:r w:rsidR="034C22D2">
          <w:t xml:space="preserve">ssa </w:t>
        </w:r>
      </w:ins>
      <w:ins w:id="1445" w:author="Guest User" w:date="2019-08-26T13:36:00Z">
        <w:r w:rsidR="3E1AEE52">
          <w:t>á</w:t>
        </w:r>
      </w:ins>
      <w:ins w:id="1446" w:author="Guest User" w:date="2019-08-26T13:35:00Z">
        <w:r w:rsidR="034C22D2">
          <w:t>rea está s</w:t>
        </w:r>
        <w:r w:rsidR="2F767619">
          <w:t>ujeito, devido a</w:t>
        </w:r>
        <w:r w:rsidR="5BA5B07B">
          <w:t xml:space="preserve"> sua</w:t>
        </w:r>
      </w:ins>
      <w:ins w:id="1447" w:author="Guest User" w:date="2019-08-26T13:36:00Z">
        <w:r w:rsidR="10895FC0">
          <w:t>s atividades</w:t>
        </w:r>
      </w:ins>
      <w:ins w:id="1448" w:author="Guest User" w:date="2019-08-26T13:35:00Z">
        <w:r w:rsidR="5BA5B07B">
          <w:t xml:space="preserve"> </w:t>
        </w:r>
      </w:ins>
      <w:ins w:id="1449" w:author="Guest User" w:date="2019-08-26T13:36:00Z">
        <w:r w:rsidR="1717104B">
          <w:t xml:space="preserve">repetitivas, como </w:t>
        </w:r>
        <w:r w:rsidR="18651067">
          <w:t>escrev</w:t>
        </w:r>
        <w:r w:rsidR="20298455">
          <w:t>er no teclado</w:t>
        </w:r>
      </w:ins>
      <w:ins w:id="1450" w:author="Guest User" w:date="2019-08-26T13:37:00Z">
        <w:r w:rsidR="033F8360">
          <w:t xml:space="preserve">. Também tem como </w:t>
        </w:r>
        <w:r w:rsidR="64731DA3">
          <w:t xml:space="preserve">foco </w:t>
        </w:r>
        <w:r w:rsidR="5E68359E">
          <w:t>passar a informação sobre a</w:t>
        </w:r>
        <w:r w:rsidR="3AB25D34">
          <w:t>longamentos que podem ev</w:t>
        </w:r>
        <w:r w:rsidR="19C35DAD">
          <w:t xml:space="preserve">itar maiores lesões </w:t>
        </w:r>
        <w:r w:rsidR="4F2DE553">
          <w:t xml:space="preserve">e </w:t>
        </w:r>
      </w:ins>
      <w:ins w:id="1451" w:author="Guest User" w:date="2019-08-26T13:59:00Z">
        <w:r w:rsidR="7BE6D864">
          <w:t>sugerir</w:t>
        </w:r>
      </w:ins>
      <w:ins w:id="1452" w:author="Guest User" w:date="2019-08-26T13:37:00Z">
        <w:r w:rsidR="2F5CC9E7">
          <w:t xml:space="preserve"> um</w:t>
        </w:r>
        <w:r w:rsidR="48FB8953">
          <w:t xml:space="preserve">a ação para o </w:t>
        </w:r>
        <w:r w:rsidR="3F343C6F">
          <w:t>usuário</w:t>
        </w:r>
      </w:ins>
      <w:ins w:id="1453" w:author="Guest User" w:date="2019-08-26T13:38:00Z">
        <w:r w:rsidR="1787E999">
          <w:t>,</w:t>
        </w:r>
      </w:ins>
      <w:ins w:id="1454" w:author="Guest User" w:date="2019-08-26T13:37:00Z">
        <w:r w:rsidR="3F343C6F">
          <w:t xml:space="preserve"> caso ele iden</w:t>
        </w:r>
      </w:ins>
      <w:ins w:id="1455" w:author="Guest User" w:date="2019-08-26T13:38:00Z">
        <w:r w:rsidR="0A5CF970">
          <w:t>tifique algum problema</w:t>
        </w:r>
        <w:r w:rsidR="06A33079">
          <w:t xml:space="preserve"> muscular.</w:t>
        </w:r>
      </w:ins>
    </w:p>
    <w:p w14:paraId="694A3147" w14:textId="77777777" w:rsidR="00EC13D9" w:rsidRDefault="00EC13D9" w:rsidP="00EC13D9">
      <w:pPr>
        <w:ind w:firstLine="709"/>
        <w:rPr>
          <w:ins w:id="1456" w:author="Guest User" w:date="2019-08-26T12:57:00Z"/>
        </w:rPr>
      </w:pPr>
    </w:p>
    <w:p w14:paraId="1AF8469A" w14:textId="3BD9B417" w:rsidR="1D3B5597" w:rsidRDefault="1D3B5597">
      <w:pPr>
        <w:pStyle w:val="Ttulo3"/>
        <w:rPr>
          <w:ins w:id="1457" w:author="PAULO HENRIQUE GALHARDE CARRASCO" w:date="2019-08-26T17:17:00Z"/>
        </w:rPr>
        <w:pPrChange w:id="1458" w:author="PAULO HENRIQUE GALHARDE CARRASCO" w:date="2019-10-14T12:48:00Z">
          <w:pPr>
            <w:pStyle w:val="PargrafodaLista"/>
            <w:numPr>
              <w:ilvl w:val="2"/>
              <w:numId w:val="48"/>
            </w:numPr>
            <w:ind w:left="5257" w:hanging="720"/>
          </w:pPr>
        </w:pPrChange>
      </w:pPr>
      <w:bookmarkStart w:id="1459" w:name="_Toc38902190"/>
      <w:r>
        <w:t>Objetivos Gerais</w:t>
      </w:r>
      <w:bookmarkEnd w:id="1459"/>
    </w:p>
    <w:p w14:paraId="3E1F9DA0" w14:textId="77777777" w:rsidR="002E1A6E" w:rsidRDefault="002E1A6E" w:rsidP="002E1A6E">
      <w:pPr>
        <w:ind w:firstLine="709"/>
        <w:rPr>
          <w:ins w:id="1460" w:author="PAULO HENRIQUE GALHARDE CARRASCO" w:date="2019-08-26T18:24:00Z"/>
        </w:rPr>
      </w:pPr>
    </w:p>
    <w:p w14:paraId="53B4CA6B" w14:textId="37BFCF68" w:rsidR="53BF38D8" w:rsidDel="001419E8" w:rsidRDefault="5936DC79">
      <w:pPr>
        <w:ind w:firstLine="709"/>
        <w:rPr>
          <w:del w:id="1461" w:author="Guest User" w:date="2019-08-26T14:13:00Z"/>
        </w:rPr>
      </w:pPr>
      <w:ins w:id="1462" w:author="Guest User" w:date="2019-08-26T13:38:00Z">
        <w:r>
          <w:t xml:space="preserve">Nesta pesquisa </w:t>
        </w:r>
        <w:r w:rsidR="0BD110F7" w:rsidRPr="0BD110F7">
          <w:t>objetiva-se entender,</w:t>
        </w:r>
        <w:r w:rsidR="57A2CA8E" w:rsidRPr="06113DCA">
          <w:t xml:space="preserve"> refletir e analisar sobre </w:t>
        </w:r>
      </w:ins>
      <w:ins w:id="1463" w:author="Guest User" w:date="2019-08-26T13:41:00Z">
        <w:r w:rsidR="6B3F98E7" w:rsidRPr="06113DCA">
          <w:t xml:space="preserve">os </w:t>
        </w:r>
        <w:r w:rsidR="7F6397F2" w:rsidRPr="06113DCA">
          <w:t>dis</w:t>
        </w:r>
        <w:r w:rsidR="63BB9652" w:rsidRPr="06113DCA">
          <w:t>túrbios</w:t>
        </w:r>
        <w:r w:rsidR="239A9628" w:rsidRPr="06113DCA">
          <w:t xml:space="preserve"> osteo</w:t>
        </w:r>
        <w:r w:rsidR="6B46EE99" w:rsidRPr="06113DCA">
          <w:t xml:space="preserve">musculares </w:t>
        </w:r>
        <w:r w:rsidR="2924030F" w:rsidRPr="06113DCA">
          <w:t>com foco nos prof</w:t>
        </w:r>
        <w:r w:rsidR="25591FA8" w:rsidRPr="06113DCA">
          <w:t xml:space="preserve">issionais da área de </w:t>
        </w:r>
      </w:ins>
      <w:ins w:id="1464" w:author="Guest User" w:date="2019-08-26T14:04:00Z">
        <w:r w:rsidR="0D456CA5" w:rsidRPr="06113DCA">
          <w:t>tecnologia</w:t>
        </w:r>
        <w:r w:rsidR="37D40EEB" w:rsidRPr="1DC3F987">
          <w:t>.</w:t>
        </w:r>
      </w:ins>
      <w:ins w:id="1465" w:author="Guest User" w:date="2019-08-26T14:05:00Z">
        <w:r w:rsidR="39E5660D" w:rsidRPr="39E5660D">
          <w:t xml:space="preserve"> Ajudando o pro</w:t>
        </w:r>
        <w:r w:rsidR="23D562FC" w:rsidRPr="23D562FC">
          <w:t xml:space="preserve">fissional a </w:t>
        </w:r>
      </w:ins>
      <w:ins w:id="1466" w:author="Guest User" w:date="2019-08-26T14:14:00Z">
        <w:r w:rsidR="0FA7D6C0" w:rsidRPr="23D562FC">
          <w:t>ter</w:t>
        </w:r>
        <w:r w:rsidR="6049D96A" w:rsidRPr="23D562FC">
          <w:t xml:space="preserve"> uma melhor qualidade de </w:t>
        </w:r>
        <w:r w:rsidR="7056B3A4" w:rsidRPr="23D562FC">
          <w:t>vida.</w:t>
        </w:r>
      </w:ins>
    </w:p>
    <w:p w14:paraId="288E7E65" w14:textId="77777777" w:rsidR="001419E8" w:rsidRDefault="001419E8">
      <w:pPr>
        <w:ind w:firstLine="709"/>
        <w:rPr>
          <w:ins w:id="1467" w:author="PAULO HENRIQUE GALHARDE CARRASCO" w:date="2019-08-26T18:26:00Z"/>
        </w:rPr>
      </w:pPr>
    </w:p>
    <w:p w14:paraId="02C1A4D3" w14:textId="77777777" w:rsidR="001419E8" w:rsidRDefault="001419E8">
      <w:pPr>
        <w:rPr>
          <w:ins w:id="1468" w:author="PAULO HENRIQUE GALHARDE CARRASCO" w:date="2019-08-26T18:26:00Z"/>
        </w:rPr>
        <w:pPrChange w:id="1469" w:author="PAULO HENRIQUE GALHARDE CARRASCO" w:date="2019-08-26T18:33:00Z">
          <w:pPr>
            <w:ind w:firstLine="709"/>
          </w:pPr>
        </w:pPrChange>
      </w:pPr>
    </w:p>
    <w:p w14:paraId="26DA4141" w14:textId="11C34A5F" w:rsidR="001419E8" w:rsidRDefault="00CD21F2">
      <w:pPr>
        <w:pStyle w:val="Ttulo3"/>
        <w:rPr>
          <w:ins w:id="1470" w:author="PAULO HENRIQUE GALHARDE CARRASCO" w:date="2019-08-26T18:27:00Z"/>
        </w:rPr>
      </w:pPr>
      <w:bookmarkStart w:id="1471" w:name="_Toc38902191"/>
      <w:ins w:id="1472" w:author="PAULO HENRIQUE GALHARDE CARRASCO" w:date="2019-08-26T18:27:00Z">
        <w:r>
          <w:t>Objetivos Específicos</w:t>
        </w:r>
        <w:bookmarkEnd w:id="1471"/>
      </w:ins>
    </w:p>
    <w:p w14:paraId="05B5F878" w14:textId="77777777" w:rsidR="00CD21F2" w:rsidRPr="00CB642D" w:rsidRDefault="00CD21F2">
      <w:pPr>
        <w:rPr>
          <w:ins w:id="1473" w:author="PAULO HENRIQUE GALHARDE CARRASCO" w:date="2019-08-26T18:27:00Z"/>
        </w:rPr>
        <w:pPrChange w:id="1474" w:author="PAULO HENRIQUE GALHARDE CARRASCO" w:date="2019-08-26T18:27:00Z">
          <w:pPr>
            <w:pStyle w:val="Ttulo3"/>
          </w:pPr>
        </w:pPrChange>
      </w:pPr>
    </w:p>
    <w:p w14:paraId="2CE74BFE" w14:textId="3AF112CD" w:rsidR="00CD21F2" w:rsidRDefault="00CD21F2">
      <w:pPr>
        <w:ind w:firstLine="709"/>
      </w:pPr>
      <w:ins w:id="1475" w:author="PAULO HENRIQUE GALHARDE CARRASCO" w:date="2019-08-26T18:27:00Z">
        <w:r w:rsidRPr="2F1ED59C">
          <w:t>O projeto</w:t>
        </w:r>
        <w:r w:rsidRPr="100B127B">
          <w:t xml:space="preserve"> </w:t>
        </w:r>
        <w:r w:rsidRPr="2F1ED59C">
          <w:t>dispõe-se</w:t>
        </w:r>
        <w:r w:rsidRPr="100B127B">
          <w:t xml:space="preserve"> </w:t>
        </w:r>
        <w:r w:rsidRPr="2F1ED59C">
          <w:t>a responder as questões relacionadas a informação e prevenção das lesões, apresentando alongamentos, formas corretas de se comportar para evitar complicações, orientando</w:t>
        </w:r>
        <w:r w:rsidRPr="100B127B">
          <w:t xml:space="preserve"> </w:t>
        </w:r>
        <w:r w:rsidRPr="2F1ED59C">
          <w:t>sobre</w:t>
        </w:r>
        <w:r w:rsidRPr="100B127B">
          <w:t xml:space="preserve"> </w:t>
        </w:r>
        <w:r w:rsidRPr="2F1ED59C">
          <w:t>a melhor atitude a ser tomada</w:t>
        </w:r>
        <w:r w:rsidRPr="100B127B">
          <w:t>,</w:t>
        </w:r>
        <w:r w:rsidRPr="2F1ED59C">
          <w:t xml:space="preserve"> se </w:t>
        </w:r>
        <w:r>
          <w:t>uma complicação for identificada</w:t>
        </w:r>
        <w:r w:rsidRPr="100B127B">
          <w:t xml:space="preserve">. </w:t>
        </w:r>
        <w:r>
          <w:t>Tudo com o objetivo de melhorar a qualidade de vida de um profissional de TI, e criar um hábito que o ajude na carreira, e evitar possíveis problemas no presente e no futuro</w:t>
        </w:r>
        <w:r w:rsidRPr="1F6E39A2">
          <w:t>.</w:t>
        </w:r>
      </w:ins>
    </w:p>
    <w:p w14:paraId="4D6B2886" w14:textId="77777777" w:rsidR="00EC13D9" w:rsidRDefault="00EC13D9" w:rsidP="00EC13D9">
      <w:pPr>
        <w:ind w:firstLine="709"/>
        <w:rPr>
          <w:ins w:id="1476" w:author="PAULO HENRIQUE GALHARDE CARRASCO" w:date="2019-08-26T18:27:00Z"/>
        </w:rPr>
      </w:pPr>
    </w:p>
    <w:p w14:paraId="21369238" w14:textId="31E29B1E" w:rsidR="53BF38D8" w:rsidRDefault="53BF38D8">
      <w:pPr>
        <w:rPr>
          <w:del w:id="1477" w:author="Guest User" w:date="2019-08-26T14:13:00Z"/>
        </w:rPr>
      </w:pPr>
    </w:p>
    <w:p w14:paraId="1298E20F" w14:textId="31E29B1E" w:rsidR="53BF38D8" w:rsidRDefault="53BF38D8">
      <w:pPr>
        <w:rPr>
          <w:del w:id="1478" w:author="Guest User" w:date="2019-08-26T14:13:00Z"/>
        </w:rPr>
      </w:pPr>
    </w:p>
    <w:p w14:paraId="4869A3FA" w14:textId="7DFBF9CD" w:rsidR="53BF38D8" w:rsidRDefault="53BF38D8">
      <w:pPr>
        <w:rPr>
          <w:del w:id="1479" w:author="Guest User" w:date="2019-08-26T14:14:00Z"/>
        </w:rPr>
      </w:pPr>
    </w:p>
    <w:p w14:paraId="420BA5F8" w14:textId="31E29B1E" w:rsidR="53BF38D8" w:rsidRDefault="53BF38D8">
      <w:pPr>
        <w:rPr>
          <w:del w:id="1480" w:author="Guest User" w:date="2019-08-26T14:14:00Z"/>
        </w:rPr>
      </w:pPr>
    </w:p>
    <w:p w14:paraId="6E17572D" w14:textId="040C12E3" w:rsidR="53BF38D8" w:rsidRDefault="53BF38D8"/>
    <w:p w14:paraId="41387535" w14:textId="7702A1D0" w:rsidR="1D3B5597" w:rsidRPr="00AB65E5" w:rsidDel="00253F64" w:rsidRDefault="31B63A6D">
      <w:pPr>
        <w:pStyle w:val="Ttulo2"/>
        <w:ind w:left="709" w:hanging="709"/>
        <w:rPr>
          <w:del w:id="1481" w:author="PAULO HENRIQUE GALHARDE CARRASCO" w:date="2019-08-26T18:25:00Z"/>
        </w:rPr>
        <w:pPrChange w:id="1482" w:author="PAULO HENRIQUE GALHARDE CARRASCO" w:date="2019-09-05T18:05:00Z">
          <w:pPr>
            <w:pStyle w:val="PargrafodaLista"/>
            <w:numPr>
              <w:ilvl w:val="2"/>
              <w:numId w:val="48"/>
            </w:numPr>
            <w:ind w:left="5257" w:hanging="720"/>
          </w:pPr>
        </w:pPrChange>
      </w:pPr>
      <w:ins w:id="1483" w:author="Guest User" w:date="2019-08-26T12:57:00Z">
        <w:del w:id="1484" w:author="PAULO HENRIQUE GALHARDE CARRASCO" w:date="2019-08-26T18:24:00Z">
          <w:r w:rsidRPr="00CB642D" w:rsidDel="002E1A6E">
            <w:delText>Objetivos</w:delText>
          </w:r>
        </w:del>
        <w:del w:id="1485" w:author="PAULO HENRIQUE GALHARDE CARRASCO" w:date="2019-08-26T18:25:00Z">
          <w:r w:rsidRPr="00CB642D" w:rsidDel="00253F64">
            <w:delText xml:space="preserve"> Específicos</w:delText>
          </w:r>
        </w:del>
      </w:ins>
      <w:bookmarkStart w:id="1486" w:name="_Toc17737292"/>
      <w:bookmarkStart w:id="1487" w:name="_Toc17737304"/>
      <w:bookmarkStart w:id="1488" w:name="_Toc18599220"/>
      <w:bookmarkStart w:id="1489" w:name="_Toc21379555"/>
      <w:bookmarkStart w:id="1490" w:name="_Toc21381067"/>
      <w:bookmarkStart w:id="1491" w:name="_Toc21381099"/>
      <w:bookmarkStart w:id="1492" w:name="_Toc21381297"/>
      <w:bookmarkStart w:id="1493" w:name="_Toc21949825"/>
      <w:bookmarkStart w:id="1494" w:name="_Toc21981754"/>
      <w:bookmarkStart w:id="1495" w:name="_Toc23198573"/>
      <w:bookmarkStart w:id="1496" w:name="_Toc23198619"/>
      <w:bookmarkStart w:id="1497" w:name="_Toc38902192"/>
      <w:bookmarkEnd w:id="1486"/>
      <w:bookmarkEnd w:id="1487"/>
      <w:bookmarkEnd w:id="1488"/>
      <w:bookmarkEnd w:id="1489"/>
      <w:bookmarkEnd w:id="1490"/>
      <w:bookmarkEnd w:id="1491"/>
      <w:bookmarkEnd w:id="1492"/>
      <w:bookmarkEnd w:id="1493"/>
      <w:bookmarkEnd w:id="1494"/>
      <w:bookmarkEnd w:id="1495"/>
      <w:bookmarkEnd w:id="1496"/>
      <w:bookmarkEnd w:id="1497"/>
    </w:p>
    <w:p w14:paraId="15B1236B" w14:textId="77777777" w:rsidR="001B0DF5" w:rsidRPr="00616934" w:rsidDel="00253F64" w:rsidRDefault="001B0DF5">
      <w:pPr>
        <w:pStyle w:val="Ttulo2"/>
        <w:ind w:left="709" w:hanging="709"/>
        <w:rPr>
          <w:ins w:id="1498" w:author="Guest User" w:date="2019-08-26T13:45:00Z"/>
          <w:del w:id="1499" w:author="PAULO HENRIQUE GALHARDE CARRASCO" w:date="2019-08-26T18:25:00Z"/>
        </w:rPr>
        <w:pPrChange w:id="1500" w:author="PAULO HENRIQUE GALHARDE CARRASCO" w:date="2019-09-05T18:05:00Z">
          <w:pPr>
            <w:pStyle w:val="PargrafodaLista"/>
            <w:numPr>
              <w:ilvl w:val="2"/>
              <w:numId w:val="48"/>
            </w:numPr>
            <w:ind w:left="5257" w:hanging="720"/>
          </w:pPr>
        </w:pPrChange>
      </w:pPr>
      <w:bookmarkStart w:id="1501" w:name="_Toc17737293"/>
      <w:bookmarkStart w:id="1502" w:name="_Toc17737305"/>
      <w:bookmarkStart w:id="1503" w:name="_Toc18599221"/>
      <w:bookmarkStart w:id="1504" w:name="_Toc21379556"/>
      <w:bookmarkStart w:id="1505" w:name="_Toc21381068"/>
      <w:bookmarkStart w:id="1506" w:name="_Toc21381100"/>
      <w:bookmarkStart w:id="1507" w:name="_Toc21381298"/>
      <w:bookmarkStart w:id="1508" w:name="_Toc21949826"/>
      <w:bookmarkStart w:id="1509" w:name="_Toc21981755"/>
      <w:bookmarkStart w:id="1510" w:name="_Toc23198574"/>
      <w:bookmarkStart w:id="1511" w:name="_Toc23198620"/>
      <w:bookmarkStart w:id="1512" w:name="_Toc38902193"/>
      <w:bookmarkEnd w:id="1501"/>
      <w:bookmarkEnd w:id="1502"/>
      <w:bookmarkEnd w:id="1503"/>
      <w:bookmarkEnd w:id="1504"/>
      <w:bookmarkEnd w:id="1505"/>
      <w:bookmarkEnd w:id="1506"/>
      <w:bookmarkEnd w:id="1507"/>
      <w:bookmarkEnd w:id="1508"/>
      <w:bookmarkEnd w:id="1509"/>
      <w:bookmarkEnd w:id="1510"/>
      <w:bookmarkEnd w:id="1511"/>
      <w:bookmarkEnd w:id="1512"/>
    </w:p>
    <w:p w14:paraId="123FFF31" w14:textId="7C2F25F8" w:rsidR="2AFE0BC9" w:rsidDel="00253F64" w:rsidRDefault="2F1ED59C">
      <w:pPr>
        <w:pStyle w:val="Ttulo2"/>
        <w:ind w:left="709" w:hanging="709"/>
        <w:rPr>
          <w:ins w:id="1513" w:author="Guest User" w:date="2019-08-26T14:00:00Z"/>
          <w:del w:id="1514" w:author="PAULO HENRIQUE GALHARDE CARRASCO" w:date="2019-08-26T18:25:00Z"/>
        </w:rPr>
        <w:pPrChange w:id="1515" w:author="PAULO HENRIQUE GALHARDE CARRASCO" w:date="2019-09-05T18:05:00Z">
          <w:pPr/>
        </w:pPrChange>
      </w:pPr>
      <w:ins w:id="1516" w:author="Guest User" w:date="2019-08-26T13:47:00Z">
        <w:del w:id="1517" w:author="PAULO HENRIQUE GALHARDE CARRASCO" w:date="2019-08-26T18:25:00Z">
          <w:r w:rsidRPr="2F1ED59C" w:rsidDel="00253F64">
            <w:delText xml:space="preserve">O </w:delText>
          </w:r>
        </w:del>
      </w:ins>
      <w:ins w:id="1518" w:author="Guest User" w:date="2019-08-26T13:49:00Z">
        <w:del w:id="1519" w:author="PAULO HENRIQUE GALHARDE CARRASCO" w:date="2019-08-26T18:25:00Z">
          <w:r w:rsidR="02421ACC" w:rsidRPr="2F1ED59C" w:rsidDel="00253F64">
            <w:delText>projeto</w:delText>
          </w:r>
          <w:r w:rsidR="58A6CB9A" w:rsidRPr="100B127B" w:rsidDel="00253F64">
            <w:delText xml:space="preserve"> </w:delText>
          </w:r>
        </w:del>
      </w:ins>
      <w:ins w:id="1520" w:author="Guest User" w:date="2019-08-26T13:50:00Z">
        <w:del w:id="1521" w:author="PAULO HENRIQUE GALHARDE CARRASCO" w:date="2019-08-26T18:25:00Z">
          <w:r w:rsidR="3EE878D4" w:rsidRPr="2F1ED59C" w:rsidDel="00253F64">
            <w:delText>disp</w:delText>
          </w:r>
          <w:r w:rsidR="3B601232" w:rsidRPr="2F1ED59C" w:rsidDel="00253F64">
            <w:delText>õe-se</w:delText>
          </w:r>
          <w:r w:rsidR="14040135" w:rsidRPr="100B127B" w:rsidDel="00253F64">
            <w:delText xml:space="preserve"> </w:delText>
          </w:r>
        </w:del>
      </w:ins>
      <w:ins w:id="1522" w:author="Guest User" w:date="2019-08-26T13:47:00Z">
        <w:del w:id="1523" w:author="PAULO HENRIQUE GALHARDE CARRASCO" w:date="2019-08-26T18:25:00Z">
          <w:r w:rsidRPr="2F1ED59C" w:rsidDel="00253F64">
            <w:delText>a responder as questões relacionadas a informação e prevenção das lesões, apresentando alongamentos, formas corretas de se comportar para evitar complicações,</w:delText>
          </w:r>
          <w:r w:rsidR="084B75F8" w:rsidRPr="2F1ED59C" w:rsidDel="00253F64">
            <w:delText xml:space="preserve"> orient</w:delText>
          </w:r>
          <w:r w:rsidR="3609DB2A" w:rsidRPr="2F1ED59C" w:rsidDel="00253F64">
            <w:delText>ando</w:delText>
          </w:r>
        </w:del>
      </w:ins>
      <w:ins w:id="1524" w:author="Guest User" w:date="2019-08-26T13:48:00Z">
        <w:del w:id="1525" w:author="PAULO HENRIQUE GALHARDE CARRASCO" w:date="2019-08-26T18:25:00Z">
          <w:r w:rsidR="3609DB2A" w:rsidRPr="100B127B" w:rsidDel="00253F64">
            <w:delText xml:space="preserve"> </w:delText>
          </w:r>
          <w:r w:rsidR="16479501" w:rsidRPr="2F1ED59C" w:rsidDel="00253F64">
            <w:delText>sobre</w:delText>
          </w:r>
        </w:del>
      </w:ins>
      <w:ins w:id="1526" w:author="Guest User" w:date="2019-08-26T13:47:00Z">
        <w:del w:id="1527" w:author="PAULO HENRIQUE GALHARDE CARRASCO" w:date="2019-08-26T18:25:00Z">
          <w:r w:rsidR="3609DB2A" w:rsidRPr="100B127B" w:rsidDel="00253F64">
            <w:delText xml:space="preserve"> </w:delText>
          </w:r>
          <w:r w:rsidR="1104F774" w:rsidRPr="2F1ED59C" w:rsidDel="00253F64">
            <w:delText>a melhor atitude a se</w:delText>
          </w:r>
          <w:r w:rsidR="33EBB89C" w:rsidRPr="2F1ED59C" w:rsidDel="00253F64">
            <w:delText>r tomada</w:delText>
          </w:r>
          <w:r w:rsidR="19ADDA4D" w:rsidRPr="100B127B" w:rsidDel="00253F64">
            <w:delText>,</w:delText>
          </w:r>
          <w:r w:rsidR="33EBB89C" w:rsidRPr="2F1ED59C" w:rsidDel="00253F64">
            <w:delText xml:space="preserve"> se </w:delText>
          </w:r>
          <w:r w:rsidR="33EBB89C" w:rsidDel="00253F64">
            <w:delText xml:space="preserve">uma </w:delText>
          </w:r>
          <w:r w:rsidR="33933528" w:rsidDel="00253F64">
            <w:delText xml:space="preserve">complicação </w:delText>
          </w:r>
          <w:r w:rsidR="5BDFE22D" w:rsidDel="00253F64">
            <w:delText>for identificada</w:delText>
          </w:r>
        </w:del>
      </w:ins>
      <w:ins w:id="1528" w:author="Guest User" w:date="2019-08-26T13:48:00Z">
        <w:del w:id="1529" w:author="PAULO HENRIQUE GALHARDE CARRASCO" w:date="2019-08-26T18:25:00Z">
          <w:r w:rsidR="19C3E1FA" w:rsidRPr="100B127B" w:rsidDel="00253F64">
            <w:delText xml:space="preserve">. </w:delText>
          </w:r>
          <w:r w:rsidR="7A8A0F61" w:rsidDel="00253F64">
            <w:delText>Tudo com o objetivo de mel</w:delText>
          </w:r>
          <w:r w:rsidR="1496BB73" w:rsidDel="00253F64">
            <w:delText xml:space="preserve">horar </w:delText>
          </w:r>
        </w:del>
      </w:ins>
      <w:ins w:id="1530" w:author="Guest User" w:date="2019-08-26T13:49:00Z">
        <w:del w:id="1531" w:author="PAULO HENRIQUE GALHARDE CARRASCO" w:date="2019-08-26T18:25:00Z">
          <w:r w:rsidR="0B1613FC" w:rsidDel="00253F64">
            <w:delText xml:space="preserve">a </w:delText>
          </w:r>
        </w:del>
      </w:ins>
      <w:ins w:id="1532" w:author="Guest User" w:date="2019-08-26T14:01:00Z">
        <w:del w:id="1533" w:author="PAULO HENRIQUE GALHARDE CARRASCO" w:date="2019-08-26T18:25:00Z">
          <w:r w:rsidR="0DD07DE0" w:rsidDel="00253F64">
            <w:delText>q</w:delText>
          </w:r>
          <w:r w:rsidR="7A2AF3F6" w:rsidDel="00253F64">
            <w:delText>ualidade de</w:delText>
          </w:r>
          <w:r w:rsidR="0DD07DE0" w:rsidDel="00253F64">
            <w:delText xml:space="preserve"> </w:delText>
          </w:r>
        </w:del>
      </w:ins>
      <w:ins w:id="1534" w:author="Guest User" w:date="2019-08-26T13:49:00Z">
        <w:del w:id="1535" w:author="PAULO HENRIQUE GALHARDE CARRASCO" w:date="2019-08-26T18:25:00Z">
          <w:r w:rsidR="0B1613FC" w:rsidDel="00253F64">
            <w:delText xml:space="preserve">vida </w:delText>
          </w:r>
          <w:r w:rsidR="729EDB3A" w:rsidDel="00253F64">
            <w:delText>de um profissional de TI,</w:delText>
          </w:r>
          <w:r w:rsidR="6A0EAA09" w:rsidDel="00253F64">
            <w:delText xml:space="preserve"> e criar um há</w:delText>
          </w:r>
          <w:r w:rsidR="4222F14D" w:rsidDel="00253F64">
            <w:delText xml:space="preserve">bito que </w:delText>
          </w:r>
        </w:del>
      </w:ins>
      <w:ins w:id="1536" w:author="Guest User" w:date="2019-08-26T14:01:00Z">
        <w:del w:id="1537" w:author="PAULO HENRIQUE GALHARDE CARRASCO" w:date="2019-08-26T18:25:00Z">
          <w:r w:rsidR="0639BE4C" w:rsidDel="00253F64">
            <w:delText xml:space="preserve">o </w:delText>
          </w:r>
        </w:del>
      </w:ins>
      <w:ins w:id="1538" w:author="Guest User" w:date="2019-08-26T13:49:00Z">
        <w:del w:id="1539" w:author="PAULO HENRIQUE GALHARDE CARRASCO" w:date="2019-08-26T18:25:00Z">
          <w:r w:rsidR="4222F14D" w:rsidDel="00253F64">
            <w:delText xml:space="preserve">ajude </w:delText>
          </w:r>
          <w:r w:rsidR="5FF2802A" w:rsidDel="00253F64">
            <w:delText>na carreira</w:delText>
          </w:r>
        </w:del>
      </w:ins>
      <w:ins w:id="1540" w:author="Guest User" w:date="2019-08-26T14:01:00Z">
        <w:del w:id="1541" w:author="PAULO HENRIQUE GALHARDE CARRASCO" w:date="2019-08-26T18:25:00Z">
          <w:r w:rsidR="0819FDEB" w:rsidDel="00253F64">
            <w:delText>,</w:delText>
          </w:r>
        </w:del>
      </w:ins>
      <w:ins w:id="1542" w:author="Guest User" w:date="2019-08-26T13:49:00Z">
        <w:del w:id="1543" w:author="PAULO HENRIQUE GALHARDE CARRASCO" w:date="2019-08-26T18:25:00Z">
          <w:r w:rsidR="5FF2802A" w:rsidDel="00253F64">
            <w:delText xml:space="preserve"> e evita</w:delText>
          </w:r>
        </w:del>
      </w:ins>
      <w:ins w:id="1544" w:author="Guest User" w:date="2019-08-26T14:01:00Z">
        <w:del w:id="1545" w:author="PAULO HENRIQUE GALHARDE CARRASCO" w:date="2019-08-26T18:25:00Z">
          <w:r w:rsidR="511B5B69" w:rsidDel="00253F64">
            <w:delText>r poss</w:delText>
          </w:r>
          <w:r w:rsidR="5856907F" w:rsidDel="00253F64">
            <w:delText>í</w:delText>
          </w:r>
          <w:r w:rsidR="511B5B69" w:rsidDel="00253F64">
            <w:delText>veis</w:delText>
          </w:r>
        </w:del>
      </w:ins>
      <w:ins w:id="1546" w:author="Guest User" w:date="2019-08-26T13:49:00Z">
        <w:del w:id="1547" w:author="PAULO HENRIQUE GALHARDE CARRASCO" w:date="2019-08-26T18:25:00Z">
          <w:r w:rsidR="5FF2802A" w:rsidDel="00253F64">
            <w:delText xml:space="preserve"> problemas </w:delText>
          </w:r>
        </w:del>
      </w:ins>
      <w:ins w:id="1548" w:author="Guest User" w:date="2019-08-26T14:01:00Z">
        <w:del w:id="1549" w:author="PAULO HENRIQUE GALHARDE CARRASCO" w:date="2019-08-26T18:25:00Z">
          <w:r w:rsidR="19263841" w:rsidDel="00253F64">
            <w:delText xml:space="preserve">no </w:delText>
          </w:r>
        </w:del>
      </w:ins>
      <w:ins w:id="1550" w:author="Guest User" w:date="2019-08-26T13:49:00Z">
        <w:del w:id="1551" w:author="PAULO HENRIQUE GALHARDE CARRASCO" w:date="2019-08-26T18:25:00Z">
          <w:r w:rsidR="6D7D2D16" w:rsidDel="00253F64">
            <w:delText xml:space="preserve">presente e </w:delText>
          </w:r>
        </w:del>
      </w:ins>
      <w:ins w:id="1552" w:author="Guest User" w:date="2019-08-26T14:01:00Z">
        <w:del w:id="1553" w:author="PAULO HENRIQUE GALHARDE CARRASCO" w:date="2019-08-26T18:25:00Z">
          <w:r w:rsidR="19263841" w:rsidDel="00253F64">
            <w:delText xml:space="preserve">no </w:delText>
          </w:r>
        </w:del>
      </w:ins>
      <w:ins w:id="1554" w:author="Guest User" w:date="2019-08-26T13:49:00Z">
        <w:del w:id="1555" w:author="PAULO HENRIQUE GALHARDE CARRASCO" w:date="2019-08-26T18:25:00Z">
          <w:r w:rsidR="0BE1DC8F" w:rsidDel="00253F64">
            <w:delText>futuro</w:delText>
          </w:r>
          <w:r w:rsidR="0BE1DC8F" w:rsidRPr="1F6E39A2" w:rsidDel="00253F64">
            <w:delText>.</w:delText>
          </w:r>
        </w:del>
      </w:ins>
      <w:bookmarkStart w:id="1556" w:name="_Toc17737294"/>
      <w:bookmarkStart w:id="1557" w:name="_Toc17737306"/>
      <w:bookmarkStart w:id="1558" w:name="_Toc18599222"/>
      <w:bookmarkStart w:id="1559" w:name="_Toc21379557"/>
      <w:bookmarkStart w:id="1560" w:name="_Toc21381069"/>
      <w:bookmarkStart w:id="1561" w:name="_Toc21381101"/>
      <w:bookmarkStart w:id="1562" w:name="_Toc21381299"/>
      <w:bookmarkStart w:id="1563" w:name="_Toc21949827"/>
      <w:bookmarkStart w:id="1564" w:name="_Toc21981756"/>
      <w:bookmarkStart w:id="1565" w:name="_Toc23198575"/>
      <w:bookmarkStart w:id="1566" w:name="_Toc23198621"/>
      <w:bookmarkStart w:id="1567" w:name="_Toc38902194"/>
      <w:bookmarkEnd w:id="1556"/>
      <w:bookmarkEnd w:id="1557"/>
      <w:bookmarkEnd w:id="1558"/>
      <w:bookmarkEnd w:id="1559"/>
      <w:bookmarkEnd w:id="1560"/>
      <w:bookmarkEnd w:id="1561"/>
      <w:bookmarkEnd w:id="1562"/>
      <w:bookmarkEnd w:id="1563"/>
      <w:bookmarkEnd w:id="1564"/>
      <w:bookmarkEnd w:id="1565"/>
      <w:bookmarkEnd w:id="1566"/>
      <w:bookmarkEnd w:id="1567"/>
    </w:p>
    <w:p w14:paraId="40ECD578" w14:textId="3B06AFA9" w:rsidR="006F136E" w:rsidDel="001419E8" w:rsidRDefault="006F136E">
      <w:pPr>
        <w:pStyle w:val="Ttulo2"/>
        <w:ind w:left="709" w:hanging="709"/>
        <w:rPr>
          <w:del w:id="1568" w:author="PAULO HENRIQUE GALHARDE CARRASCO" w:date="2019-08-26T18:26:00Z"/>
        </w:rPr>
        <w:pPrChange w:id="1569" w:author="PAULO HENRIQUE GALHARDE CARRASCO" w:date="2019-09-05T18:05:00Z">
          <w:pPr/>
        </w:pPrChange>
      </w:pPr>
      <w:bookmarkStart w:id="1570" w:name="_Toc17737295"/>
      <w:bookmarkStart w:id="1571" w:name="_Toc17737307"/>
      <w:bookmarkStart w:id="1572" w:name="_Toc18599223"/>
      <w:bookmarkStart w:id="1573" w:name="_Toc21379558"/>
      <w:bookmarkStart w:id="1574" w:name="_Toc21381070"/>
      <w:bookmarkStart w:id="1575" w:name="_Toc21381102"/>
      <w:bookmarkStart w:id="1576" w:name="_Toc21381300"/>
      <w:bookmarkStart w:id="1577" w:name="_Toc21949828"/>
      <w:bookmarkStart w:id="1578" w:name="_Toc21981757"/>
      <w:bookmarkStart w:id="1579" w:name="_Toc23198576"/>
      <w:bookmarkStart w:id="1580" w:name="_Toc23198622"/>
      <w:bookmarkStart w:id="1581" w:name="_Toc38902195"/>
      <w:bookmarkEnd w:id="1570"/>
      <w:bookmarkEnd w:id="1571"/>
      <w:bookmarkEnd w:id="1572"/>
      <w:bookmarkEnd w:id="1573"/>
      <w:bookmarkEnd w:id="1574"/>
      <w:bookmarkEnd w:id="1575"/>
      <w:bookmarkEnd w:id="1576"/>
      <w:bookmarkEnd w:id="1577"/>
      <w:bookmarkEnd w:id="1578"/>
      <w:bookmarkEnd w:id="1579"/>
      <w:bookmarkEnd w:id="1580"/>
      <w:bookmarkEnd w:id="1581"/>
    </w:p>
    <w:p w14:paraId="028FD082" w14:textId="7456DB44" w:rsidR="299322EB" w:rsidRDefault="00D574E6">
      <w:pPr>
        <w:pStyle w:val="Ttulo2"/>
        <w:ind w:left="709" w:hanging="709"/>
        <w:rPr>
          <w:ins w:id="1582" w:author="PAULO HENRIQUE GALHARDE CARRASCO" w:date="2019-08-26T18:27:00Z"/>
        </w:rPr>
        <w:pPrChange w:id="1583" w:author="PAULO HENRIQUE GALHARDE CARRASCO" w:date="2019-09-05T18:05:00Z">
          <w:pPr>
            <w:pStyle w:val="Ttulo2"/>
            <w:ind w:left="567" w:hanging="567"/>
          </w:pPr>
        </w:pPrChange>
      </w:pPr>
      <w:bookmarkStart w:id="1584" w:name="_Toc38902196"/>
      <w:ins w:id="1585" w:author="Guest User" w:date="2019-08-26T12:56:00Z">
        <w:r>
          <w:t>HIPÓTESES</w:t>
        </w:r>
      </w:ins>
      <w:bookmarkEnd w:id="1584"/>
    </w:p>
    <w:p w14:paraId="1FC5B641" w14:textId="77777777" w:rsidR="00CD21F2" w:rsidRPr="00CD21F2" w:rsidRDefault="00CD21F2">
      <w:pPr>
        <w:rPr>
          <w:ins w:id="1586" w:author="PAULO HENRIQUE GALHARDE CARRASCO" w:date="2019-08-26T17:13:00Z"/>
        </w:rPr>
        <w:pPrChange w:id="1587" w:author="PAULO HENRIQUE GALHARDE CARRASCO" w:date="2019-08-26T18:27:00Z">
          <w:pPr>
            <w:pStyle w:val="PargrafodaLista"/>
            <w:numPr>
              <w:ilvl w:val="1"/>
              <w:numId w:val="48"/>
            </w:numPr>
            <w:ind w:left="284" w:hanging="284"/>
          </w:pPr>
        </w:pPrChange>
      </w:pPr>
    </w:p>
    <w:p w14:paraId="4A4C54AB" w14:textId="1E53134B" w:rsidR="00730D08" w:rsidRDefault="4CF8AE88">
      <w:pPr>
        <w:pStyle w:val="PargrafodaLista"/>
        <w:ind w:left="0" w:firstLine="709"/>
        <w:rPr>
          <w:ins w:id="1588" w:author="PAULO HENRIQUE GALHARDE CARRASCO" w:date="2019-08-26T17:13:00Z"/>
          <w:del w:id="1589" w:author="Guest User" w:date="2019-08-26T13:58:00Z"/>
        </w:rPr>
        <w:pPrChange w:id="1590" w:author="PAULO HENRIQUE GALHARDE CARRASCO" w:date="2019-09-05T18:02:00Z">
          <w:pPr>
            <w:pStyle w:val="PargrafodaLista"/>
            <w:ind w:left="284"/>
          </w:pPr>
        </w:pPrChange>
      </w:pPr>
      <w:ins w:id="1591" w:author="Guest User" w:date="2019-08-26T13:53:00Z">
        <w:r w:rsidRPr="4CF8AE88">
          <w:t>Parte-se do pressuposto de que os profissionais de tecnologia não apresentam hábitos muito saudáveis, o que pode comprometer a sua qualidade de vida no futuro.</w:t>
        </w:r>
        <w:r w:rsidR="0B31DFDC" w:rsidRPr="0B31DFDC">
          <w:t xml:space="preserve"> Alguns ficam muit</w:t>
        </w:r>
        <w:r w:rsidR="498CF382" w:rsidRPr="498CF382">
          <w:t>as horas digitando</w:t>
        </w:r>
        <w:r w:rsidR="7160FAD2" w:rsidRPr="498CF382">
          <w:t>, seja programando</w:t>
        </w:r>
      </w:ins>
      <w:ins w:id="1592" w:author="Guest User" w:date="2019-08-26T13:54:00Z">
        <w:r w:rsidR="57C210D4" w:rsidRPr="498CF382">
          <w:t>, criando docum</w:t>
        </w:r>
        <w:r w:rsidR="3FF7DB51" w:rsidRPr="498CF382">
          <w:t xml:space="preserve">entações e outras coisas que </w:t>
        </w:r>
        <w:r w:rsidR="42C6A73A" w:rsidRPr="498CF382">
          <w:t>envolvem movimentos rep</w:t>
        </w:r>
        <w:r w:rsidR="02907632" w:rsidRPr="498CF382">
          <w:t>etitivos, com isso</w:t>
        </w:r>
        <w:r w:rsidR="234CA66C" w:rsidRPr="498CF382">
          <w:t xml:space="preserve"> </w:t>
        </w:r>
        <w:r w:rsidR="234CA66C" w:rsidRPr="498CF382">
          <w:lastRenderedPageBreak/>
          <w:t>diversas</w:t>
        </w:r>
        <w:r w:rsidR="16E388C3" w:rsidRPr="498CF382">
          <w:t xml:space="preserve"> lesões pode</w:t>
        </w:r>
        <w:r w:rsidR="1BA1912A" w:rsidRPr="498CF382">
          <w:t>m ser</w:t>
        </w:r>
        <w:r w:rsidR="7E2F94B8" w:rsidRPr="100B127B">
          <w:t xml:space="preserve"> </w:t>
        </w:r>
      </w:ins>
      <w:ins w:id="1593" w:author="Guest User" w:date="2019-08-26T13:55:00Z">
        <w:r w:rsidR="40A90F2E" w:rsidRPr="40A90F2E">
          <w:t>desen</w:t>
        </w:r>
        <w:r w:rsidR="100B127B" w:rsidRPr="100B127B">
          <w:t>volvidas.</w:t>
        </w:r>
        <w:r w:rsidR="5C7C6071" w:rsidRPr="100B127B">
          <w:t xml:space="preserve"> </w:t>
        </w:r>
      </w:ins>
      <w:ins w:id="1594" w:author="Guest User" w:date="2019-08-26T13:56:00Z">
        <w:r w:rsidR="308425A2" w:rsidRPr="100B127B">
          <w:t>A</w:t>
        </w:r>
        <w:r w:rsidR="741722A8" w:rsidRPr="100B127B">
          <w:t>lém disso,</w:t>
        </w:r>
      </w:ins>
      <w:ins w:id="1595" w:author="Guest User" w:date="2019-08-26T13:57:00Z">
        <w:r w:rsidR="4298819F" w:rsidRPr="100B127B">
          <w:t xml:space="preserve"> as</w:t>
        </w:r>
      </w:ins>
      <w:ins w:id="1596" w:author="Guest User" w:date="2019-08-26T13:56:00Z">
        <w:r w:rsidR="2114BA10" w:rsidRPr="100B127B">
          <w:t xml:space="preserve"> i</w:t>
        </w:r>
        <w:r w:rsidR="14C7E2BD" w:rsidRPr="100B127B">
          <w:t>nformaç</w:t>
        </w:r>
        <w:r w:rsidR="14C7E2BD">
          <w:t xml:space="preserve">ões sobre </w:t>
        </w:r>
      </w:ins>
      <w:ins w:id="1597" w:author="Guest User" w:date="2019-08-26T13:57:00Z">
        <w:r w:rsidR="695B816C">
          <w:t>essas</w:t>
        </w:r>
      </w:ins>
      <w:ins w:id="1598" w:author="Guest User" w:date="2019-08-26T13:56:00Z">
        <w:r w:rsidR="14C7E2BD">
          <w:t xml:space="preserve"> </w:t>
        </w:r>
        <w:r w:rsidR="6231B4E6">
          <w:t>c</w:t>
        </w:r>
        <w:r w:rsidR="4B5FF5A5">
          <w:t xml:space="preserve">omplicações não </w:t>
        </w:r>
      </w:ins>
      <w:ins w:id="1599" w:author="Guest User" w:date="2019-08-26T13:57:00Z">
        <w:r w:rsidR="33536F14">
          <w:t>recebem</w:t>
        </w:r>
        <w:r w:rsidR="2E0DA8F6">
          <w:t xml:space="preserve"> a atenção devida, o que tor</w:t>
        </w:r>
        <w:r w:rsidR="7C2AA2C1">
          <w:t xml:space="preserve">na a </w:t>
        </w:r>
        <w:r w:rsidR="05F9D199">
          <w:t>identi</w:t>
        </w:r>
        <w:r w:rsidR="0C6B2801">
          <w:t xml:space="preserve">ficação </w:t>
        </w:r>
        <w:r w:rsidR="78132480">
          <w:t xml:space="preserve">tardia, </w:t>
        </w:r>
      </w:ins>
      <w:ins w:id="1600" w:author="Guest User" w:date="2019-08-26T13:58:00Z">
        <w:r w:rsidR="2F389571">
          <w:t>e o</w:t>
        </w:r>
        <w:r w:rsidR="62756F50" w:rsidRPr="18AA2C92">
          <w:t xml:space="preserve"> </w:t>
        </w:r>
        <w:r w:rsidR="7D822C90" w:rsidRPr="7D822C90">
          <w:t>tratamento</w:t>
        </w:r>
        <w:r w:rsidR="15FB977B" w:rsidRPr="7D822C90">
          <w:t>,</w:t>
        </w:r>
        <w:r w:rsidR="15FB977B" w:rsidRPr="15FB977B">
          <w:t xml:space="preserve"> em algumas situaç</w:t>
        </w:r>
        <w:r w:rsidR="3F9F1D56" w:rsidRPr="3F9F1D56">
          <w:t>ões,</w:t>
        </w:r>
        <w:r w:rsidR="15FB977B" w:rsidRPr="15FB977B">
          <w:t xml:space="preserve"> mais </w:t>
        </w:r>
        <w:del w:id="1601" w:author="PAULO HENRIQUE GALHARDE CARRASCO" w:date="2019-08-26T18:10:00Z">
          <w:r w:rsidR="15FB977B" w:rsidRPr="15FB977B" w:rsidDel="00865567">
            <w:delText>dific</w:delText>
          </w:r>
          <w:r w:rsidR="3F9F1D56" w:rsidRPr="15FB977B" w:rsidDel="00865567">
            <w:delText>ei</w:delText>
          </w:r>
          <w:r w:rsidR="57F38BB2" w:rsidRPr="15FB977B" w:rsidDel="00865567">
            <w:delText>s</w:delText>
          </w:r>
        </w:del>
      </w:ins>
      <w:ins w:id="1602" w:author="MICHAEL MAGALHAES DE SOUZA" w:date="2019-08-26T14:18:00Z">
        <w:r w:rsidR="00865567" w:rsidRPr="15FB977B">
          <w:t>difíceis.</w:t>
        </w:r>
      </w:ins>
      <w:ins w:id="1603" w:author="PAULO HENRIQUE GALHARDE CARRASCO" w:date="2019-08-26T18:10:00Z">
        <w:del w:id="1604" w:author="MICHAEL MAGALHAES DE SOUZA" w:date="2019-08-26T14:18:00Z">
          <w:r w:rsidR="00865567">
            <w:delText>.</w:delText>
          </w:r>
        </w:del>
      </w:ins>
      <w:ins w:id="1605" w:author="Guest User" w:date="2019-08-26T13:58:00Z">
        <w:del w:id="1606" w:author="MICHAEL MAGALHAES DE SOUZA" w:date="2019-08-26T14:18:00Z">
          <w:r w:rsidR="15FB977B" w:rsidRPr="57F38BB2">
            <w:delText>.</w:delText>
          </w:r>
        </w:del>
      </w:ins>
    </w:p>
    <w:p w14:paraId="63D70C9C" w14:textId="77777777" w:rsidR="00730D08" w:rsidRDefault="00730D08">
      <w:pPr>
        <w:pStyle w:val="PargrafodaLista"/>
        <w:ind w:left="0" w:firstLine="709"/>
        <w:rPr>
          <w:ins w:id="1607" w:author="PAULO HENRIQUE GALHARDE CARRASCO" w:date="2019-08-26T17:13:00Z"/>
          <w:del w:id="1608" w:author="Guest User" w:date="2019-08-26T13:58:00Z"/>
        </w:rPr>
        <w:pPrChange w:id="1609" w:author="PAULO HENRIQUE GALHARDE CARRASCO" w:date="2019-09-05T18:02:00Z">
          <w:pPr>
            <w:pStyle w:val="PargrafodaLista"/>
            <w:ind w:left="284"/>
          </w:pPr>
        </w:pPrChange>
      </w:pPr>
    </w:p>
    <w:p w14:paraId="73971163" w14:textId="77777777" w:rsidR="00730D08" w:rsidRDefault="00730D08">
      <w:pPr>
        <w:pStyle w:val="PargrafodaLista"/>
        <w:ind w:left="0" w:firstLine="709"/>
        <w:rPr>
          <w:ins w:id="1610" w:author="PAULO HENRIQUE GALHARDE CARRASCO" w:date="2019-08-26T17:13:00Z"/>
          <w:del w:id="1611" w:author="Guest User" w:date="2019-08-26T13:58:00Z"/>
        </w:rPr>
        <w:pPrChange w:id="1612" w:author="PAULO HENRIQUE GALHARDE CARRASCO" w:date="2019-09-05T18:02:00Z">
          <w:pPr>
            <w:pStyle w:val="PargrafodaLista"/>
            <w:ind w:left="284"/>
          </w:pPr>
        </w:pPrChange>
      </w:pPr>
    </w:p>
    <w:p w14:paraId="0EAA33F6" w14:textId="2152F73F" w:rsidR="00730D08" w:rsidRDefault="00730D08">
      <w:pPr>
        <w:pStyle w:val="PargrafodaLista"/>
        <w:ind w:left="0" w:firstLine="709"/>
        <w:rPr>
          <w:ins w:id="1613" w:author="PAULO HENRIQUE GALHARDE CARRASCO" w:date="2019-08-26T17:34:00Z"/>
          <w:del w:id="1614" w:author="MICHAEL MAGALHAES DE SOUZA" w:date="2019-08-26T14:18:00Z"/>
        </w:rPr>
        <w:pPrChange w:id="1615" w:author="PAULO HENRIQUE GALHARDE CARRASCO" w:date="2019-09-05T18:02:00Z">
          <w:pPr>
            <w:pStyle w:val="PargrafodaLista"/>
            <w:ind w:left="284"/>
          </w:pPr>
        </w:pPrChange>
      </w:pPr>
    </w:p>
    <w:p w14:paraId="5BC2002E" w14:textId="77777777" w:rsidR="00DF5A13" w:rsidRDefault="00DF5A13">
      <w:pPr>
        <w:pStyle w:val="PargrafodaLista"/>
        <w:ind w:left="0" w:firstLine="709"/>
        <w:rPr>
          <w:ins w:id="1616" w:author="PAULO HENRIQUE GALHARDE CARRASCO" w:date="2019-08-26T17:34:00Z"/>
        </w:rPr>
        <w:pPrChange w:id="1617" w:author="PAULO HENRIQUE GALHARDE CARRASCO" w:date="2019-09-05T18:02:00Z">
          <w:pPr>
            <w:pStyle w:val="PargrafodaLista"/>
            <w:ind w:left="284"/>
          </w:pPr>
        </w:pPrChange>
      </w:pPr>
    </w:p>
    <w:p w14:paraId="7D24E546" w14:textId="77777777" w:rsidR="00DF5A13" w:rsidRDefault="00DF5A13" w:rsidP="00EC13D9">
      <w:pPr>
        <w:rPr>
          <w:ins w:id="1618" w:author="Guest User" w:date="2019-08-26T12:56:00Z"/>
        </w:rPr>
      </w:pPr>
    </w:p>
    <w:p w14:paraId="0C050B76" w14:textId="4536ADCE" w:rsidR="00C9493E" w:rsidRDefault="00D574E6" w:rsidP="00EC13D9">
      <w:pPr>
        <w:pStyle w:val="Ttulo2"/>
        <w:ind w:left="709" w:hanging="709"/>
      </w:pPr>
      <w:bookmarkStart w:id="1619" w:name="_Toc38902197"/>
      <w:ins w:id="1620" w:author="Guest User" w:date="2019-08-26T12:57:00Z">
        <w:r>
          <w:t>JUSTIFICATIVAS</w:t>
        </w:r>
      </w:ins>
      <w:bookmarkEnd w:id="1619"/>
    </w:p>
    <w:p w14:paraId="5DB6932C" w14:textId="77777777" w:rsidR="00EC13D9" w:rsidRPr="00EC13D9" w:rsidRDefault="00EC13D9" w:rsidP="00EC13D9">
      <w:pPr>
        <w:rPr>
          <w:ins w:id="1621" w:author="PAULO HENRIQUE GALHARDE CARRASCO" w:date="2019-08-26T17:29:00Z"/>
        </w:rPr>
      </w:pPr>
    </w:p>
    <w:p w14:paraId="0D9F8E7A" w14:textId="500B55F6" w:rsidR="008B4DB8" w:rsidRPr="008B4DB8" w:rsidRDefault="00BA34C3">
      <w:pPr>
        <w:ind w:firstLine="709"/>
        <w:rPr>
          <w:ins w:id="1622" w:author="Guest User" w:date="2019-08-26T16:34:00Z"/>
        </w:rPr>
        <w:pPrChange w:id="1623" w:author="PAULO HENRIQUE GALHARDE CARRASCO" w:date="2019-09-05T18:02:00Z">
          <w:pPr/>
        </w:pPrChange>
      </w:pPr>
      <w:ins w:id="1624" w:author="PAULO HENRIQUE GALHARDE CARRASCO" w:date="2019-08-26T17:30:00Z">
        <w:r>
          <w:t xml:space="preserve">Com </w:t>
        </w:r>
        <w:r w:rsidR="006E1F9B">
          <w:t>a fator d</w:t>
        </w:r>
      </w:ins>
      <w:ins w:id="1625" w:author="PAULO HENRIQUE GALHARDE CARRASCO" w:date="2019-08-26T17:32:00Z">
        <w:r w:rsidR="00E91305">
          <w:t>a</w:t>
        </w:r>
      </w:ins>
      <w:ins w:id="1626" w:author="PAULO HENRIQUE GALHARDE CARRASCO" w:date="2019-08-26T17:30:00Z">
        <w:r w:rsidR="006E1F9B">
          <w:t xml:space="preserve"> compet</w:t>
        </w:r>
        <w:r w:rsidR="0011323A">
          <w:t>itividade no mercad</w:t>
        </w:r>
      </w:ins>
      <w:ins w:id="1627" w:author="PAULO HENRIQUE GALHARDE CARRASCO" w:date="2019-08-26T17:32:00Z">
        <w:r w:rsidR="004232B3">
          <w:t>o</w:t>
        </w:r>
      </w:ins>
      <w:ins w:id="1628" w:author="PAULO HENRIQUE GALHARDE CARRASCO" w:date="2019-08-26T17:33:00Z">
        <w:r w:rsidR="005218A3">
          <w:t xml:space="preserve"> de trabalho</w:t>
        </w:r>
        <w:r w:rsidR="00DF5A13">
          <w:t xml:space="preserve"> send</w:t>
        </w:r>
      </w:ins>
      <w:ins w:id="1629" w:author="PAULO HENRIQUE GALHARDE CARRASCO" w:date="2019-08-26T17:34:00Z">
        <w:r w:rsidR="00DF5A13">
          <w:t xml:space="preserve">o noticiado diariamente e </w:t>
        </w:r>
      </w:ins>
      <w:ins w:id="1630" w:author="PAULO HENRIQUE GALHARDE CARRASCO" w:date="2019-08-26T17:38:00Z">
        <w:r w:rsidR="000E68E8">
          <w:t xml:space="preserve">a </w:t>
        </w:r>
      </w:ins>
      <w:ins w:id="1631" w:author="PAULO HENRIQUE GALHARDE CARRASCO" w:date="2019-08-26T17:34:00Z">
        <w:r w:rsidR="00DF5A13">
          <w:t>nece</w:t>
        </w:r>
        <w:r w:rsidR="00627E46">
          <w:t xml:space="preserve">ssidade </w:t>
        </w:r>
      </w:ins>
      <w:ins w:id="1632" w:author="PAULO HENRIQUE GALHARDE CARRASCO" w:date="2019-08-26T17:35:00Z">
        <w:r w:rsidR="00A4149C">
          <w:t>que trabalhadores desempenhem suas</w:t>
        </w:r>
      </w:ins>
      <w:ins w:id="1633" w:author="PAULO HENRIQUE GALHARDE CARRASCO" w:date="2019-08-26T17:36:00Z">
        <w:r w:rsidR="00A4149C">
          <w:t xml:space="preserve"> tarefas por mais horas seguidas</w:t>
        </w:r>
      </w:ins>
      <w:ins w:id="1634" w:author="PAULO HENRIQUE GALHARDE CARRASCO" w:date="2019-08-26T17:38:00Z">
        <w:r w:rsidR="0090135D">
          <w:t xml:space="preserve">, </w:t>
        </w:r>
      </w:ins>
      <w:ins w:id="1635" w:author="Guest User" w:date="2019-08-26T16:32:00Z">
        <w:r w:rsidR="47677308" w:rsidRPr="47677308">
          <w:t xml:space="preserve">gera um esforço repetitivo que a longo prazo </w:t>
        </w:r>
      </w:ins>
      <w:ins w:id="1636" w:author="PAULO HENRIQUE GALHARDE CARRASCO" w:date="2019-08-26T17:38:00Z">
        <w:r w:rsidR="004F64E2">
          <w:t xml:space="preserve">afeta </w:t>
        </w:r>
        <w:r w:rsidR="00AD7619">
          <w:t>de um modo geral</w:t>
        </w:r>
      </w:ins>
      <w:ins w:id="1637" w:author="PAULO HENRIQUE GALHARDE CARRASCO" w:date="2019-08-26T17:39:00Z">
        <w:r w:rsidR="004F3D5F">
          <w:t xml:space="preserve"> </w:t>
        </w:r>
        <w:r w:rsidR="00FD6C3D">
          <w:t>os trabalhadores</w:t>
        </w:r>
        <w:r w:rsidR="00B33417">
          <w:t>, a princ</w:t>
        </w:r>
      </w:ins>
      <w:ins w:id="1638" w:author="MICHAEL MAGALHAES DE SOUZA" w:date="2019-08-26T14:18:00Z">
        <w:r w:rsidR="37B7FF27">
          <w:t>í</w:t>
        </w:r>
      </w:ins>
      <w:ins w:id="1639" w:author="PAULO HENRIQUE GALHARDE CARRASCO" w:date="2019-08-26T17:39:00Z">
        <w:del w:id="1640" w:author="MICHAEL MAGALHAES DE SOUZA" w:date="2019-08-26T14:18:00Z">
          <w:r w:rsidR="00B33417" w:rsidDel="37B7FF27">
            <w:delText>i</w:delText>
          </w:r>
        </w:del>
        <w:r w:rsidR="00B33417">
          <w:t xml:space="preserve">pio os profissionais de </w:t>
        </w:r>
      </w:ins>
      <w:ins w:id="1641" w:author="PAULO HENRIQUE GALHARDE CARRASCO" w:date="2019-08-26T17:42:00Z">
        <w:r w:rsidR="00E3026B">
          <w:t>tecnologia.</w:t>
        </w:r>
      </w:ins>
      <w:ins w:id="1642" w:author="Guest User" w:date="2019-08-26T16:14:00Z">
        <w:r w:rsidR="5CC20CE1" w:rsidRPr="5855A685">
          <w:t xml:space="preserve"> </w:t>
        </w:r>
      </w:ins>
    </w:p>
    <w:p w14:paraId="317B8409" w14:textId="78E05A7F" w:rsidR="5855A685" w:rsidDel="0F439BA6" w:rsidRDefault="7F0089AD">
      <w:pPr>
        <w:ind w:firstLine="709"/>
        <w:rPr>
          <w:del w:id="1643" w:author="Guest User" w:date="2019-08-26T16:40:00Z"/>
        </w:rPr>
        <w:pPrChange w:id="1644" w:author="PAULO HENRIQUE GALHARDE CARRASCO" w:date="2019-09-05T18:06:00Z">
          <w:pPr/>
        </w:pPrChange>
      </w:pPr>
      <w:ins w:id="1645" w:author="Guest User" w:date="2019-08-26T16:36:00Z">
        <w:r>
          <w:t xml:space="preserve">Este projeto irá prestar auxílio para esses </w:t>
        </w:r>
      </w:ins>
      <w:ins w:id="1646" w:author="Guest User" w:date="2019-08-26T16:42:00Z">
        <w:r w:rsidR="73E81BD5">
          <w:t>profissionais</w:t>
        </w:r>
      </w:ins>
      <w:ins w:id="1647" w:author="Guest User" w:date="2019-08-26T16:36:00Z">
        <w:r>
          <w:t xml:space="preserve"> tanto na parte de conscientização, </w:t>
        </w:r>
      </w:ins>
      <w:ins w:id="1648" w:author="Guest User" w:date="2019-08-26T16:40:00Z">
        <w:r w:rsidR="11A075BF">
          <w:t>informando</w:t>
        </w:r>
      </w:ins>
      <w:ins w:id="1649" w:author="Guest User" w:date="2019-08-26T16:42:00Z">
        <w:r w:rsidR="73E81BD5">
          <w:t>-lhes</w:t>
        </w:r>
      </w:ins>
      <w:ins w:id="1650" w:author="Guest User" w:date="2019-08-26T16:44:00Z">
        <w:r w:rsidR="4FDD8A55" w:rsidRPr="655A6445">
          <w:t xml:space="preserve"> </w:t>
        </w:r>
      </w:ins>
      <w:ins w:id="1651" w:author="Guest User" w:date="2019-08-26T17:00:00Z">
        <w:r w:rsidR="0A34C405">
          <w:t xml:space="preserve">o que podem mudar na sua </w:t>
        </w:r>
      </w:ins>
      <w:ins w:id="1652" w:author="Guest User" w:date="2019-08-26T16:41:00Z">
        <w:r w:rsidR="5B2270E4">
          <w:t>vida para não acarretar doenças musculares mais graves</w:t>
        </w:r>
        <w:r w:rsidR="5B2270E4" w:rsidRPr="655A6445">
          <w:t xml:space="preserve">, </w:t>
        </w:r>
      </w:ins>
      <w:ins w:id="1653" w:author="Guest User" w:date="2019-08-26T16:36:00Z">
        <w:r>
          <w:t xml:space="preserve">como </w:t>
        </w:r>
      </w:ins>
      <w:ins w:id="1654" w:author="Guest User" w:date="2019-08-26T16:40:00Z">
        <w:r w:rsidR="0F439BA6">
          <w:t xml:space="preserve">os próprios </w:t>
        </w:r>
      </w:ins>
      <w:ins w:id="1655" w:author="Guest User" w:date="2019-08-26T16:36:00Z">
        <w:r>
          <w:t xml:space="preserve">exercícios para fortalecer a </w:t>
        </w:r>
      </w:ins>
      <w:ins w:id="1656" w:author="Guest User" w:date="2019-08-26T16:45:00Z">
        <w:r w:rsidR="68A33FDE">
          <w:t xml:space="preserve">região </w:t>
        </w:r>
        <w:r w:rsidR="4BF6014C">
          <w:t>da</w:t>
        </w:r>
        <w:r w:rsidR="68A33FDE" w:rsidRPr="655A6445">
          <w:t xml:space="preserve"> </w:t>
        </w:r>
      </w:ins>
      <w:ins w:id="1657" w:author="Guest User" w:date="2019-08-26T16:36:00Z">
        <w:r>
          <w:t>musculatura</w:t>
        </w:r>
      </w:ins>
      <w:ins w:id="1658" w:author="Guest User" w:date="2019-08-26T16:44:00Z">
        <w:r w:rsidR="6F7F651C">
          <w:t xml:space="preserve"> dolo</w:t>
        </w:r>
      </w:ins>
      <w:ins w:id="1659" w:author="Guest User" w:date="2019-08-26T16:45:00Z">
        <w:r w:rsidR="68A33FDE">
          <w:t>rida</w:t>
        </w:r>
      </w:ins>
      <w:ins w:id="1660" w:author="Guest User" w:date="2019-08-26T16:44:00Z">
        <w:r w:rsidR="6F7F651C" w:rsidRPr="655A6445">
          <w:t xml:space="preserve"> </w:t>
        </w:r>
      </w:ins>
      <w:ins w:id="1661" w:author="Guest User" w:date="2019-08-26T16:36:00Z">
        <w:r>
          <w:t xml:space="preserve">que acaba por </w:t>
        </w:r>
      </w:ins>
      <w:ins w:id="1662" w:author="Guest User" w:date="2019-08-26T16:37:00Z">
        <w:r w:rsidR="2FB01F64">
          <w:t>se fadigar de maneira excessiva</w:t>
        </w:r>
      </w:ins>
      <w:ins w:id="1663" w:author="Guest User" w:date="2019-08-26T16:50:00Z">
        <w:r w:rsidR="6201754F" w:rsidRPr="655A6445">
          <w:t>.</w:t>
        </w:r>
      </w:ins>
    </w:p>
    <w:p w14:paraId="19C0D5D1" w14:textId="6706F6D1" w:rsidR="76EF24B0" w:rsidDel="69DB2ABB" w:rsidRDefault="76EF24B0">
      <w:pPr>
        <w:pStyle w:val="PargrafodaLista"/>
        <w:numPr>
          <w:ilvl w:val="1"/>
          <w:numId w:val="48"/>
        </w:numPr>
        <w:ind w:left="0" w:firstLine="709"/>
        <w:rPr>
          <w:del w:id="1664" w:author="Guest User" w:date="2019-08-26T12:55:00Z"/>
        </w:rPr>
        <w:pPrChange w:id="1665" w:author="PAULO HENRIQUE GALHARDE CARRASCO" w:date="2019-09-05T18:06:00Z">
          <w:pPr/>
        </w:pPrChange>
      </w:pPr>
    </w:p>
    <w:p w14:paraId="0A253CDA" w14:textId="77777777" w:rsidR="02107F2B" w:rsidDel="69DB2ABB" w:rsidRDefault="02107F2B">
      <w:pPr>
        <w:ind w:firstLine="709"/>
        <w:rPr>
          <w:del w:id="1666" w:author="Guest User" w:date="2019-08-26T12:55:00Z"/>
        </w:rPr>
        <w:pPrChange w:id="1667" w:author="PAULO HENRIQUE GALHARDE CARRASCO" w:date="2019-09-05T18:06:00Z">
          <w:pPr/>
        </w:pPrChange>
      </w:pPr>
    </w:p>
    <w:p w14:paraId="7457422C" w14:textId="1918A819" w:rsidR="2A5C136B" w:rsidDel="1D3B5597" w:rsidRDefault="2FC0F11B">
      <w:pPr>
        <w:pStyle w:val="PargrafodaLista"/>
        <w:numPr>
          <w:ilvl w:val="2"/>
          <w:numId w:val="48"/>
        </w:numPr>
        <w:ind w:left="0" w:firstLine="709"/>
        <w:rPr>
          <w:ins w:id="1668" w:author="Guest User" w:date="2019-08-26T12:56:00Z"/>
          <w:del w:id="1669" w:author="Guest User" w:date="2019-08-26T12:57:00Z"/>
        </w:rPr>
        <w:pPrChange w:id="1670" w:author="PAULO HENRIQUE GALHARDE CARRASCO" w:date="2019-09-05T18:06:00Z">
          <w:pPr/>
        </w:pPrChange>
      </w:pPr>
      <w:del w:id="1671" w:author="Guest User" w:date="2019-08-26T12:57:00Z">
        <w:r w:rsidDel="1D3B5597">
          <w:delText>jetivos específicos</w:delText>
        </w:r>
      </w:del>
    </w:p>
    <w:p w14:paraId="58478CFD" w14:textId="4F422DC3" w:rsidR="2A5C136B" w:rsidDel="5B5B71E7" w:rsidRDefault="2A5C136B">
      <w:pPr>
        <w:pStyle w:val="PargrafodaLista"/>
        <w:numPr>
          <w:ilvl w:val="2"/>
          <w:numId w:val="48"/>
        </w:numPr>
        <w:ind w:left="0" w:firstLine="709"/>
        <w:rPr>
          <w:del w:id="1672" w:author="Guest User" w:date="2019-08-26T12:56:00Z"/>
        </w:rPr>
        <w:pPrChange w:id="1673" w:author="PAULO HENRIQUE GALHARDE CARRASCO" w:date="2019-09-05T18:06:00Z">
          <w:pPr/>
        </w:pPrChange>
      </w:pPr>
    </w:p>
    <w:p w14:paraId="5F66FEDF" w14:textId="77777777" w:rsidR="653EC719" w:rsidDel="1987F72F" w:rsidRDefault="653EC719">
      <w:pPr>
        <w:ind w:firstLine="709"/>
        <w:rPr>
          <w:del w:id="1674" w:author="Guest User" w:date="2019-08-26T12:56:00Z"/>
        </w:rPr>
        <w:pPrChange w:id="1675" w:author="PAULO HENRIQUE GALHARDE CARRASCO" w:date="2019-09-05T18:06:00Z">
          <w:pPr/>
        </w:pPrChange>
      </w:pPr>
    </w:p>
    <w:p w14:paraId="45D4C2A3" w14:textId="6BC4E5A4" w:rsidR="1987F72F" w:rsidDel="5B5B71E7" w:rsidRDefault="1987F72F">
      <w:pPr>
        <w:pStyle w:val="PargrafodaLista"/>
        <w:numPr>
          <w:ilvl w:val="8"/>
          <w:numId w:val="48"/>
        </w:numPr>
        <w:ind w:left="0" w:firstLine="709"/>
        <w:rPr>
          <w:del w:id="1676" w:author="Guest User" w:date="2019-08-26T12:56:00Z"/>
        </w:rPr>
        <w:pPrChange w:id="1677" w:author="PAULO HENRIQUE GALHARDE CARRASCO" w:date="2019-09-05T18:06:00Z">
          <w:pPr/>
        </w:pPrChange>
      </w:pPr>
    </w:p>
    <w:p w14:paraId="62702705" w14:textId="7F88B9FC" w:rsidR="7A6EDF72" w:rsidDel="5B5B71E7" w:rsidRDefault="7A6EDF72">
      <w:pPr>
        <w:ind w:firstLine="709"/>
        <w:rPr>
          <w:del w:id="1678" w:author="Guest User" w:date="2019-08-26T12:56:00Z"/>
        </w:rPr>
        <w:pPrChange w:id="1679" w:author="PAULO HENRIQUE GALHARDE CARRASCO" w:date="2019-09-05T18:06:00Z">
          <w:pPr/>
        </w:pPrChange>
      </w:pPr>
    </w:p>
    <w:p w14:paraId="6F452B2B" w14:textId="7AABC0F6" w:rsidR="5B5B71E7" w:rsidRDefault="5B5B71E7">
      <w:pPr>
        <w:ind w:firstLine="709"/>
        <w:rPr>
          <w:ins w:id="1680" w:author="Usuário Convidado" w:date="2019-09-23T17:20:00Z"/>
        </w:rPr>
        <w:pPrChange w:id="1681" w:author="PAULO HENRIQUE GALHARDE CARRASCO" w:date="2019-09-05T18:06:00Z">
          <w:pPr>
            <w:ind w:left="284" w:firstLine="709"/>
          </w:pPr>
        </w:pPrChange>
      </w:pPr>
    </w:p>
    <w:p w14:paraId="74E05B27" w14:textId="4F6AF34F" w:rsidR="6DB89F9A" w:rsidDel="2D071AC2" w:rsidRDefault="6DB89F9A">
      <w:pPr>
        <w:ind w:firstLine="709"/>
        <w:rPr>
          <w:del w:id="1682" w:author="Usuário Convidado" w:date="2019-09-23T17:20:00Z"/>
        </w:rPr>
        <w:pPrChange w:id="1683" w:author="Usuário Convidado" w:date="2019-09-23T17:20:00Z">
          <w:pPr/>
        </w:pPrChange>
      </w:pPr>
    </w:p>
    <w:p w14:paraId="7E9E3CC2" w14:textId="002C30BA" w:rsidR="2A5C136B" w:rsidDel="2FC0F11B" w:rsidRDefault="2A5C136B">
      <w:pPr>
        <w:pStyle w:val="PargrafodaLista"/>
        <w:numPr>
          <w:ilvl w:val="2"/>
          <w:numId w:val="48"/>
        </w:numPr>
        <w:rPr>
          <w:del w:id="1684" w:author="Guest User" w:date="2019-08-26T12:56:00Z"/>
        </w:rPr>
        <w:pPrChange w:id="1685" w:author="Guest User" w:date="2019-08-26T12:55:00Z">
          <w:pPr/>
        </w:pPrChange>
      </w:pPr>
    </w:p>
    <w:p w14:paraId="66BE2D11" w14:textId="77777777" w:rsidR="2FC0F11B" w:rsidDel="7A6EDF72" w:rsidRDefault="2FC0F11B">
      <w:pPr>
        <w:pStyle w:val="PargrafodaLista"/>
        <w:numPr>
          <w:ilvl w:val="2"/>
          <w:numId w:val="48"/>
        </w:numPr>
        <w:rPr>
          <w:del w:id="1686" w:author="Guest User" w:date="2019-08-26T12:56:00Z"/>
        </w:rPr>
        <w:pPrChange w:id="1687" w:author="Guest User" w:date="2019-08-26T12:56:00Z">
          <w:pPr/>
        </w:pPrChange>
      </w:pPr>
    </w:p>
    <w:p w14:paraId="41403256" w14:textId="7A2086E9" w:rsidR="7A6EDF72" w:rsidDel="473C0517" w:rsidRDefault="4FD62F3A">
      <w:pPr>
        <w:ind w:firstLine="709"/>
        <w:rPr>
          <w:del w:id="1688" w:author="Usuário Convidado" w:date="2019-09-23T17:22:00Z"/>
        </w:rPr>
        <w:pPrChange w:id="1689" w:author="Usuário Convidado" w:date="2019-09-23T17:20:00Z">
          <w:pPr/>
        </w:pPrChange>
      </w:pPr>
      <w:ins w:id="1690" w:author="Usuário Convidado" w:date="2019-09-23T17:20:00Z">
        <w:r>
          <w:t>Apesar de vários estudos e trabalhos desenvolvere</w:t>
        </w:r>
      </w:ins>
      <w:ins w:id="1691" w:author="Usuário Convidado" w:date="2019-09-23T17:21:00Z">
        <w:r w:rsidR="57478B3E">
          <w:t>m sobre os problemas causados pela LER e DORT, o foco do estudo é sobre os profissionais da área de TI, a</w:t>
        </w:r>
        <w:r w:rsidR="23429104">
          <w:t xml:space="preserve">presentando uma nova abordagem tendo em vista este ambiente. </w:t>
        </w:r>
      </w:ins>
      <w:ins w:id="1692" w:author="Usuário Convidado" w:date="2019-09-23T17:22:00Z">
        <w:r w:rsidR="473C0517">
          <w:t xml:space="preserve">O sistema </w:t>
        </w:r>
      </w:ins>
      <w:r w:rsidR="00077E1D">
        <w:t>mobile</w:t>
      </w:r>
      <w:ins w:id="1693" w:author="Usuário Convidado" w:date="2019-09-23T17:22:00Z">
        <w:r w:rsidR="473C0517">
          <w:t xml:space="preserve"> também auxiliará esses profissionais </w:t>
        </w:r>
        <w:r w:rsidR="45EA7FA1">
          <w:t>os conscientizando em qualquer hora e em qualquer momento do dia, devida a sua praticidade de</w:t>
        </w:r>
      </w:ins>
      <w:ins w:id="1694" w:author="Usuário Convidado" w:date="2019-09-23T17:23:00Z">
        <w:r w:rsidR="639C6964">
          <w:t xml:space="preserve"> acesso, que é visto em sistemas </w:t>
        </w:r>
      </w:ins>
      <w:r w:rsidR="00077E1D">
        <w:t>mobile</w:t>
      </w:r>
      <w:ins w:id="1695" w:author="Usuário Convidado" w:date="2019-09-23T17:23:00Z">
        <w:r w:rsidR="639C6964">
          <w:t>.</w:t>
        </w:r>
      </w:ins>
    </w:p>
    <w:p w14:paraId="19B8446D" w14:textId="07BF3E6B" w:rsidR="473C0517" w:rsidRDefault="473C0517">
      <w:pPr>
        <w:ind w:firstLine="709"/>
        <w:rPr>
          <w:ins w:id="1696" w:author="Usuário Convidado" w:date="2019-09-23T17:23:00Z"/>
        </w:rPr>
        <w:pPrChange w:id="1697" w:author="Usuário Convidado" w:date="2019-09-23T17:22:00Z">
          <w:pPr/>
        </w:pPrChange>
      </w:pPr>
    </w:p>
    <w:p w14:paraId="159A28FB" w14:textId="048DE797" w:rsidR="639C6964" w:rsidRDefault="639C6964">
      <w:pPr>
        <w:ind w:firstLine="709"/>
        <w:rPr>
          <w:ins w:id="1698" w:author="Usuário Convidado" w:date="2019-09-23T17:27:00Z"/>
        </w:rPr>
        <w:pPrChange w:id="1699" w:author="Usuário Convidado" w:date="2019-09-23T17:23:00Z">
          <w:pPr/>
        </w:pPrChange>
      </w:pPr>
      <w:ins w:id="1700" w:author="Usuário Convidado" w:date="2019-09-23T17:23:00Z">
        <w:r>
          <w:t>O custo apresentado no desenvolvimento do sistema é quas</w:t>
        </w:r>
        <w:r w:rsidR="5B565509">
          <w:t>e nulo, pois apenas tem a intenção de conscientizar e orientar melhor o usuário sobre as LER/DORT</w:t>
        </w:r>
      </w:ins>
      <w:ins w:id="1701" w:author="Usuário Convidado" w:date="2019-09-23T17:24:00Z">
        <w:r w:rsidR="7E8CC092">
          <w:t>’S</w:t>
        </w:r>
      </w:ins>
      <w:ins w:id="1702" w:author="Usuário Convidado" w:date="2019-09-23T17:25:00Z">
        <w:r w:rsidR="73A94140">
          <w:t xml:space="preserve">, semelhante a </w:t>
        </w:r>
        <w:r w:rsidR="55FAB853">
          <w:t xml:space="preserve">um panfleto online que ajuda </w:t>
        </w:r>
      </w:ins>
      <w:ins w:id="1703" w:author="Usuário Convidado" w:date="2019-09-23T17:26:00Z">
        <w:r w:rsidR="04B60A4D">
          <w:t>o leitor sobre prevenção/tratamento/orientação e outras coisas</w:t>
        </w:r>
        <w:r w:rsidR="13D8394E">
          <w:t xml:space="preserve"> relacionadas ao seu ambiente de trabalho e as lesões possíveis ne</w:t>
        </w:r>
      </w:ins>
      <w:ins w:id="1704" w:author="Usuário Convidado" w:date="2019-09-23T17:27:00Z">
        <w:r w:rsidR="1A7464E3">
          <w:t>le</w:t>
        </w:r>
      </w:ins>
      <w:ins w:id="1705" w:author="Usuário Convidado" w:date="2019-09-23T17:26:00Z">
        <w:r w:rsidR="04B60A4D" w:rsidRPr="28DD3479">
          <w:t>.</w:t>
        </w:r>
        <w:r w:rsidR="13D8394E" w:rsidRPr="28DD3479">
          <w:t xml:space="preserve"> </w:t>
        </w:r>
      </w:ins>
      <w:ins w:id="1706" w:author="Usuário Convidado" w:date="2019-09-23T17:27:00Z">
        <w:r w:rsidR="1A7464E3" w:rsidRPr="28DD3479">
          <w:t xml:space="preserve"> </w:t>
        </w:r>
      </w:ins>
    </w:p>
    <w:p w14:paraId="30F4CBAC" w14:textId="3A01F1CD" w:rsidR="00743361" w:rsidRDefault="5455AF75">
      <w:pPr>
        <w:ind w:firstLine="708"/>
        <w:rPr>
          <w:ins w:id="1707" w:author="PAULO HENRIQUE GALHARDE CARRASCO" w:date="2019-09-05T18:03:00Z"/>
        </w:rPr>
        <w:pPrChange w:id="1708" w:author="Usuário Convidado" w:date="2019-09-23T17:27:00Z">
          <w:pPr/>
        </w:pPrChange>
      </w:pPr>
      <w:ins w:id="1709" w:author="Usuário Convidado" w:date="2019-09-23T17:27:00Z">
        <w:r>
          <w:t>Com a ferr</w:t>
        </w:r>
      </w:ins>
      <w:ins w:id="1710" w:author="Usuário Convidado" w:date="2019-09-23T17:28:00Z">
        <w:r w:rsidR="663D0D97" w:rsidRPr="663D0D97">
          <w:t>amenta de pesquisa Google, o projeto aparentemente perde um pouco o ar de importância, contudo, tendo e</w:t>
        </w:r>
        <w:r w:rsidR="203E524B">
          <w:t xml:space="preserve">m vista que o Google apresenta casos de forma geral, e nem sempre é </w:t>
        </w:r>
      </w:ins>
      <w:ins w:id="1711" w:author="Usuário Convidado" w:date="2019-09-23T17:29:00Z">
        <w:r w:rsidR="36A73896" w:rsidRPr="36A73896">
          <w:t>preciso nas informações em relação ao quadro do paciente. O sistema apresenta sua utilidade, pois é espec</w:t>
        </w:r>
        <w:r w:rsidR="43258510" w:rsidRPr="36A73896">
          <w:t>í</w:t>
        </w:r>
        <w:r w:rsidR="36A73896" w:rsidRPr="36A73896">
          <w:t xml:space="preserve">fico, gerando assim um </w:t>
        </w:r>
        <w:r w:rsidR="43258510" w:rsidRPr="43258510">
          <w:t xml:space="preserve">relatório </w:t>
        </w:r>
      </w:ins>
      <w:ins w:id="1712" w:author="Usuário Convidado" w:date="2019-09-23T17:30:00Z">
        <w:r w:rsidR="28DD3479" w:rsidRPr="28DD3479">
          <w:t>mais preciso, sobre o quadro do usuário, do que a ferramenta Google.</w:t>
        </w:r>
      </w:ins>
      <w:ins w:id="1713" w:author="PAULO HENRIQUE GALHARDE CARRASCO" w:date="2019-08-26T17:13:00Z">
        <w:del w:id="1714" w:author="Usuário Convidado" w:date="2019-09-23T17:29:00Z">
          <w:r w:rsidR="00730D08" w:rsidDel="43258510">
            <w:tab/>
          </w:r>
        </w:del>
      </w:ins>
    </w:p>
    <w:p w14:paraId="27D989ED" w14:textId="77777777" w:rsidR="00070970" w:rsidRDefault="00070970" w:rsidP="007E5D8F"/>
    <w:p w14:paraId="762DB7C9" w14:textId="77777777" w:rsidR="00157E3D" w:rsidRDefault="00157E3D" w:rsidP="007E5D8F"/>
    <w:p w14:paraId="52F0908E" w14:textId="77777777" w:rsidR="00157E3D" w:rsidRDefault="00157E3D" w:rsidP="007E5D8F">
      <w:pPr>
        <w:rPr>
          <w:ins w:id="1715" w:author="PAULO HENRIQUE GALHARDE CARRASCO" w:date="2019-08-26T16:41:00Z"/>
        </w:rPr>
      </w:pPr>
    </w:p>
    <w:p w14:paraId="713BE293" w14:textId="77777777" w:rsidR="00B637E0" w:rsidRPr="00B637E0" w:rsidRDefault="00B637E0">
      <w:pPr>
        <w:pStyle w:val="Ttulo1"/>
        <w:ind w:left="567" w:hanging="567"/>
        <w:rPr>
          <w:ins w:id="1716" w:author="PAULO HENRIQUE GALHARDE CARRASCO" w:date="2019-10-07T22:34:00Z"/>
        </w:rPr>
        <w:pPrChange w:id="1717" w:author="PAULO HENRIQUE GALHARDE CARRASCO" w:date="2019-10-07T22:36:00Z">
          <w:pPr>
            <w:pStyle w:val="Ttulo1"/>
            <w:numPr>
              <w:numId w:val="50"/>
            </w:numPr>
            <w:tabs>
              <w:tab w:val="left" w:pos="0"/>
            </w:tabs>
            <w:ind w:left="567" w:hanging="567"/>
          </w:pPr>
        </w:pPrChange>
      </w:pPr>
      <w:bookmarkStart w:id="1718" w:name="_Toc38902198"/>
      <w:ins w:id="1719" w:author="PAULO HENRIQUE GALHARDE CARRASCO" w:date="2019-10-07T22:34:00Z">
        <w:r w:rsidRPr="00B637E0">
          <w:lastRenderedPageBreak/>
          <w:t>REFERENCIAL TEÓRICO</w:t>
        </w:r>
        <w:bookmarkEnd w:id="1718"/>
      </w:ins>
    </w:p>
    <w:p w14:paraId="21701BEA" w14:textId="77777777" w:rsidR="00B637E0" w:rsidRPr="00CF05C8" w:rsidRDefault="00B637E0" w:rsidP="00B637E0">
      <w:pPr>
        <w:ind w:firstLine="567"/>
        <w:jc w:val="left"/>
        <w:rPr>
          <w:ins w:id="1720" w:author="PAULO HENRIQUE GALHARDE CARRASCO" w:date="2019-10-07T22:34:00Z"/>
          <w:b/>
          <w:bCs/>
        </w:rPr>
      </w:pPr>
    </w:p>
    <w:p w14:paraId="64EB92E2" w14:textId="3EF01B3B" w:rsidR="00B637E0" w:rsidRPr="00BB531B" w:rsidRDefault="00B637E0" w:rsidP="00B637E0">
      <w:pPr>
        <w:ind w:firstLine="567"/>
        <w:rPr>
          <w:rFonts w:eastAsia="Arial" w:cs="Arial"/>
          <w:color w:val="000000" w:themeColor="text1"/>
        </w:rPr>
      </w:pPr>
      <w:ins w:id="1721" w:author="PAULO HENRIQUE GALHARDE CARRASCO" w:date="2019-10-07T22:34:00Z">
        <w:r w:rsidRPr="00BB531B">
          <w:rPr>
            <w:rFonts w:eastAsia="Arial" w:cs="Arial"/>
            <w:color w:val="000000" w:themeColor="text1"/>
          </w:rPr>
          <w:t xml:space="preserve">Neste capítulo é abordado uma revisão sobre alguns conceitos e conteúdos relacionados com o sistema desenvolvido, para auxiliar no desenvolvimento da aplicação, sendo apresentado as definições de sistemas </w:t>
        </w:r>
      </w:ins>
      <w:proofErr w:type="spellStart"/>
      <w:r w:rsidR="00077E1D">
        <w:rPr>
          <w:rFonts w:eastAsia="Arial" w:cs="Arial"/>
          <w:color w:val="000000" w:themeColor="text1"/>
        </w:rPr>
        <w:t>mobike</w:t>
      </w:r>
      <w:proofErr w:type="spellEnd"/>
      <w:ins w:id="1722" w:author="PAULO HENRIQUE GALHARDE CARRASCO" w:date="2019-10-07T22:34:00Z">
        <w:r w:rsidRPr="00BB531B">
          <w:rPr>
            <w:rFonts w:eastAsia="Arial" w:cs="Arial"/>
            <w:color w:val="000000" w:themeColor="text1"/>
          </w:rPr>
          <w:t xml:space="preserve">, </w:t>
        </w:r>
      </w:ins>
      <w:r w:rsidR="00BB531B">
        <w:rPr>
          <w:rFonts w:eastAsia="Arial" w:cs="Arial"/>
          <w:color w:val="000000" w:themeColor="text1"/>
        </w:rPr>
        <w:t>LER/DORT’S</w:t>
      </w:r>
      <w:ins w:id="1723" w:author="PAULO HENRIQUE GALHARDE CARRASCO" w:date="2019-10-07T22:34:00Z">
        <w:r w:rsidRPr="00BB531B">
          <w:rPr>
            <w:rFonts w:eastAsia="Arial" w:cs="Arial"/>
            <w:color w:val="000000" w:themeColor="text1"/>
          </w:rPr>
          <w:t xml:space="preserve"> e uma explicação do ambiente de trabalho na área de TI (Tecnologia da Informação).</w:t>
        </w:r>
      </w:ins>
    </w:p>
    <w:p w14:paraId="3DAEC28B" w14:textId="77777777" w:rsidR="00C50BBC" w:rsidRPr="007C58F8" w:rsidRDefault="00C50BBC" w:rsidP="00BB531B">
      <w:pPr>
        <w:rPr>
          <w:ins w:id="1724" w:author="PAULO HENRIQUE GALHARDE CARRASCO" w:date="2019-10-07T22:34:00Z"/>
          <w:rFonts w:eastAsia="Arial"/>
        </w:rPr>
      </w:pPr>
    </w:p>
    <w:p w14:paraId="3C6ECEC1" w14:textId="34BF266E" w:rsidR="00B637E0" w:rsidRDefault="00C50BBC" w:rsidP="0006486A">
      <w:pPr>
        <w:pStyle w:val="Ttulo2"/>
        <w:ind w:left="709" w:hanging="709"/>
        <w:rPr>
          <w:rFonts w:eastAsia="Arial"/>
        </w:rPr>
      </w:pPr>
      <w:bookmarkStart w:id="1725" w:name="_Toc38902199"/>
      <w:r>
        <w:rPr>
          <w:rFonts w:eastAsia="Arial"/>
        </w:rPr>
        <w:t>SIGNIFI</w:t>
      </w:r>
      <w:r w:rsidR="0006486A">
        <w:rPr>
          <w:rFonts w:eastAsia="Arial"/>
        </w:rPr>
        <w:t>CADO DAS SIGLAS</w:t>
      </w:r>
      <w:bookmarkEnd w:id="1725"/>
    </w:p>
    <w:p w14:paraId="24322680" w14:textId="77777777" w:rsidR="00BB531B" w:rsidRPr="00BB531B" w:rsidRDefault="00BB531B" w:rsidP="00BB531B">
      <w:pPr>
        <w:rPr>
          <w:rFonts w:eastAsia="Arial"/>
        </w:rPr>
      </w:pPr>
    </w:p>
    <w:p w14:paraId="65DDB341" w14:textId="140F88FB" w:rsidR="0006486A" w:rsidRDefault="00BB531B" w:rsidP="0006486A">
      <w:pPr>
        <w:ind w:firstLine="709"/>
        <w:rPr>
          <w:rFonts w:eastAsia="Arial"/>
        </w:rPr>
      </w:pPr>
      <w:r>
        <w:rPr>
          <w:rFonts w:eastAsia="Arial"/>
        </w:rPr>
        <w:t>Apesar</w:t>
      </w:r>
      <w:r w:rsidR="004E041D">
        <w:rPr>
          <w:rFonts w:eastAsia="Arial"/>
        </w:rPr>
        <w:t xml:space="preserve"> da denominação dessas patologias receberem mudanças ao longo do tempo</w:t>
      </w:r>
      <w:r w:rsidR="000B6D7F">
        <w:rPr>
          <w:rFonts w:eastAsia="Arial"/>
        </w:rPr>
        <w:t>, a sigla mais comum no Brasil é a LER (Lesão por Esforço Repetitivo</w:t>
      </w:r>
      <w:r w:rsidR="00CF308B">
        <w:rPr>
          <w:rFonts w:eastAsia="Arial"/>
        </w:rPr>
        <w:t>) que recebeu oficialmente um reconhecimento social da Academia Brasileira de Letras como DORT (Dis</w:t>
      </w:r>
      <w:r w:rsidR="00D46C03">
        <w:rPr>
          <w:rFonts w:eastAsia="Arial"/>
        </w:rPr>
        <w:t xml:space="preserve">túrbio Osteomuscular Relacionado ao </w:t>
      </w:r>
      <w:r w:rsidR="00AC3AD9">
        <w:rPr>
          <w:rFonts w:eastAsia="Arial"/>
        </w:rPr>
        <w:t>Trabalho</w:t>
      </w:r>
      <w:r w:rsidR="00D46C03">
        <w:rPr>
          <w:rFonts w:eastAsia="Arial"/>
        </w:rPr>
        <w:t>) que vem da sigla em inglês mais comum mundialmente</w:t>
      </w:r>
      <w:r w:rsidR="00652D4C">
        <w:rPr>
          <w:rFonts w:eastAsia="Arial"/>
        </w:rPr>
        <w:t xml:space="preserve"> WMSD – </w:t>
      </w:r>
      <w:bookmarkStart w:id="1726" w:name="_Hlk23198653"/>
      <w:r w:rsidR="00652D4C" w:rsidRPr="007332B7">
        <w:rPr>
          <w:rFonts w:eastAsia="Arial"/>
          <w:i/>
          <w:iCs/>
        </w:rPr>
        <w:t>Workre</w:t>
      </w:r>
      <w:r w:rsidR="00580F96" w:rsidRPr="007332B7">
        <w:rPr>
          <w:rFonts w:eastAsia="Arial"/>
          <w:i/>
          <w:iCs/>
        </w:rPr>
        <w:t>-</w:t>
      </w:r>
      <w:r w:rsidR="00652D4C" w:rsidRPr="007332B7">
        <w:rPr>
          <w:rFonts w:eastAsia="Arial"/>
          <w:i/>
          <w:iCs/>
        </w:rPr>
        <w:t>leated</w:t>
      </w:r>
      <w:r w:rsidR="00652D4C">
        <w:rPr>
          <w:rFonts w:eastAsia="Arial"/>
          <w:i/>
          <w:iCs/>
        </w:rPr>
        <w:t xml:space="preserve"> Musculo </w:t>
      </w:r>
      <w:r w:rsidR="00652D4C" w:rsidRPr="007332B7">
        <w:rPr>
          <w:rFonts w:eastAsia="Arial"/>
          <w:i/>
          <w:iCs/>
        </w:rPr>
        <w:t>Skeletal</w:t>
      </w:r>
      <w:r w:rsidR="00580F96" w:rsidRPr="007332B7">
        <w:rPr>
          <w:rFonts w:eastAsia="Arial"/>
          <w:i/>
          <w:iCs/>
        </w:rPr>
        <w:t xml:space="preserve"> </w:t>
      </w:r>
      <w:r w:rsidR="00652D4C" w:rsidRPr="007332B7">
        <w:rPr>
          <w:rFonts w:eastAsia="Arial"/>
          <w:i/>
          <w:iCs/>
        </w:rPr>
        <w:t>Disorder</w:t>
      </w:r>
      <w:bookmarkEnd w:id="1726"/>
      <w:r w:rsidR="00580F96" w:rsidRPr="007332B7">
        <w:rPr>
          <w:rFonts w:eastAsia="Arial"/>
          <w:i/>
          <w:iCs/>
        </w:rPr>
        <w:t>S.</w:t>
      </w:r>
      <w:r w:rsidR="00FF0030">
        <w:rPr>
          <w:rFonts w:eastAsia="Arial"/>
          <w:i/>
          <w:iCs/>
        </w:rPr>
        <w:t>.</w:t>
      </w:r>
    </w:p>
    <w:p w14:paraId="3899CA98" w14:textId="18934411" w:rsidR="00FF0030" w:rsidRPr="00FF0030" w:rsidRDefault="00FF0030" w:rsidP="0006486A">
      <w:pPr>
        <w:ind w:firstLine="709"/>
        <w:rPr>
          <w:rFonts w:eastAsia="Arial"/>
        </w:rPr>
      </w:pPr>
      <w:r>
        <w:rPr>
          <w:rFonts w:eastAsia="Arial"/>
        </w:rPr>
        <w:t xml:space="preserve">É possível encontrar outras denominações </w:t>
      </w:r>
      <w:r w:rsidR="00135A09">
        <w:rPr>
          <w:rFonts w:eastAsia="Arial"/>
        </w:rPr>
        <w:t>parecidas como a LTC (Lesões por Traumas Cumulativos) e AMERT (Af</w:t>
      </w:r>
      <w:r w:rsidR="007575ED">
        <w:rPr>
          <w:rFonts w:eastAsia="Arial"/>
        </w:rPr>
        <w:t>e</w:t>
      </w:r>
      <w:r w:rsidR="00D207CC">
        <w:rPr>
          <w:rFonts w:eastAsia="Arial"/>
        </w:rPr>
        <w:t xml:space="preserve">cções </w:t>
      </w:r>
      <w:r w:rsidR="007575ED">
        <w:rPr>
          <w:rFonts w:eastAsia="Arial"/>
        </w:rPr>
        <w:t>Musculoesqueléticas</w:t>
      </w:r>
      <w:r w:rsidR="00D207CC">
        <w:rPr>
          <w:rFonts w:eastAsia="Arial"/>
        </w:rPr>
        <w:t xml:space="preserve"> Relacionadas ao trabalho). </w:t>
      </w:r>
      <w:commentRangeStart w:id="1727"/>
      <w:r w:rsidR="00D207CC">
        <w:rPr>
          <w:rFonts w:eastAsia="Arial"/>
        </w:rPr>
        <w:t>(Araújo,2001).</w:t>
      </w:r>
      <w:commentRangeEnd w:id="1727"/>
      <w:r w:rsidR="00BC0BCC">
        <w:rPr>
          <w:rStyle w:val="Refdecomentrio"/>
        </w:rPr>
        <w:commentReference w:id="1727"/>
      </w:r>
    </w:p>
    <w:p w14:paraId="6EA93E26" w14:textId="77777777" w:rsidR="0006486A" w:rsidRPr="0006486A" w:rsidRDefault="0006486A" w:rsidP="0006486A">
      <w:pPr>
        <w:rPr>
          <w:ins w:id="1728" w:author="PAULO HENRIQUE GALHARDE CARRASCO" w:date="2019-10-07T22:34:00Z"/>
          <w:rFonts w:eastAsia="Arial"/>
        </w:rPr>
      </w:pPr>
    </w:p>
    <w:p w14:paraId="01FE961D" w14:textId="77777777" w:rsidR="00B637E0" w:rsidRPr="00EC13D9" w:rsidRDefault="00B637E0">
      <w:pPr>
        <w:pStyle w:val="Ttulo2"/>
        <w:tabs>
          <w:tab w:val="left" w:pos="142"/>
          <w:tab w:val="left" w:pos="567"/>
        </w:tabs>
        <w:ind w:left="851" w:hanging="851"/>
        <w:rPr>
          <w:ins w:id="1729" w:author="PAULO HENRIQUE GALHARDE CARRASCO" w:date="2019-10-07T22:34:00Z"/>
        </w:rPr>
        <w:pPrChange w:id="1730" w:author="PAULO HENRIQUE GALHARDE CARRASCO" w:date="2019-10-07T22:51:00Z">
          <w:pPr>
            <w:pStyle w:val="Ttulo2"/>
            <w:numPr>
              <w:numId w:val="50"/>
            </w:numPr>
            <w:tabs>
              <w:tab w:val="left" w:pos="0"/>
            </w:tabs>
            <w:ind w:left="567" w:hanging="567"/>
          </w:pPr>
        </w:pPrChange>
      </w:pPr>
      <w:bookmarkStart w:id="1731" w:name="_Toc38902200"/>
      <w:ins w:id="1732" w:author="PAULO HENRIQUE GALHARDE CARRASCO" w:date="2019-10-07T22:34:00Z">
        <w:r w:rsidRPr="00EC13D9">
          <w:t>ANÁLISE CLÍNICA – LER E DORTS</w:t>
        </w:r>
        <w:bookmarkEnd w:id="1731"/>
      </w:ins>
    </w:p>
    <w:p w14:paraId="3F6F635A" w14:textId="77777777" w:rsidR="00C50BBC" w:rsidRDefault="00C50BBC" w:rsidP="00B637E0">
      <w:pPr>
        <w:tabs>
          <w:tab w:val="left" w:pos="0"/>
        </w:tabs>
        <w:rPr>
          <w:ins w:id="1733" w:author="PAULO HENRIQUE GALHARDE CARRASCO" w:date="2019-10-07T22:34:00Z"/>
          <w:b/>
          <w:bCs/>
        </w:rPr>
      </w:pPr>
    </w:p>
    <w:p w14:paraId="2A8A2F3A" w14:textId="77777777" w:rsidR="009F4A56" w:rsidRDefault="009F4A56" w:rsidP="009F4A56">
      <w:pPr>
        <w:tabs>
          <w:tab w:val="left" w:pos="0"/>
        </w:tabs>
        <w:ind w:firstLine="567"/>
        <w:rPr>
          <w:ins w:id="1734" w:author="PAULO HENRIQUE GALHARDE CARRASCO" w:date="2019-10-07T22:37:00Z"/>
        </w:rPr>
      </w:pPr>
      <w:ins w:id="1735" w:author="PAULO HENRIQUE GALHARDE CARRASCO" w:date="2019-10-07T22:37:00Z">
        <w:r>
          <w:t>Nesta seção iremos detalhar todos os principais conceitos pesquisados na literatura de apoio sobre as lesões por esforço repetitivo.</w:t>
        </w:r>
      </w:ins>
    </w:p>
    <w:p w14:paraId="4150E780" w14:textId="2F722FEF" w:rsidR="004620C9" w:rsidDel="001D077D" w:rsidRDefault="004620C9" w:rsidP="004620C9">
      <w:pPr>
        <w:ind w:firstLine="709"/>
        <w:rPr>
          <w:del w:id="1736" w:author="Paulo galharde" w:date="2019-09-22T15:03:00Z"/>
        </w:rPr>
      </w:pPr>
      <w:ins w:id="1737" w:author="Paulo galharde" w:date="2019-09-22T15:03:00Z">
        <w:r>
          <w:t>As Lesões por Esforços Repetitivos (LER) ou Distúrbios Osteomusculares Relacionados ao Trabalho (DORT) são relacionados como a segunda causa de morbidade na população adulta em vários países, inclusive no Brasil (Freeman et al., 1995a). Estas lesões atingem os profissionais de tecnologia devido às características de suas atividades, pois trabalham constantemente em posturas inadequadas, sem períodos de repouso e sob forte tensão emocional. Atualmente, tornou-se um problema de saúde pública, devido ao aumento significativo do número de casos. Esta patologia pode levar o profissional à incapacitação temporária ou até mesmo permanente (</w:t>
        </w:r>
        <w:commentRangeStart w:id="1738"/>
        <w:r>
          <w:t>Santana et al., 199</w:t>
        </w:r>
      </w:ins>
      <w:r w:rsidR="00DE1052">
        <w:t>8</w:t>
      </w:r>
      <w:commentRangeEnd w:id="1738"/>
      <w:r w:rsidR="00DE1052">
        <w:rPr>
          <w:rStyle w:val="Refdecomentrio"/>
        </w:rPr>
        <w:commentReference w:id="1738"/>
      </w:r>
      <w:ins w:id="1739" w:author="Paulo galharde" w:date="2019-09-22T15:03:00Z">
        <w:r>
          <w:t xml:space="preserve">; </w:t>
        </w:r>
        <w:commentRangeStart w:id="1740"/>
        <w:r>
          <w:t>Rio</w:t>
        </w:r>
      </w:ins>
      <w:commentRangeEnd w:id="1740"/>
      <w:r w:rsidR="00717EAD">
        <w:rPr>
          <w:rStyle w:val="Refdecomentrio"/>
        </w:rPr>
        <w:commentReference w:id="1740"/>
      </w:r>
      <w:ins w:id="1741" w:author="Paulo galharde" w:date="2019-09-22T15:03:00Z">
        <w:r>
          <w:t>, 200</w:t>
        </w:r>
      </w:ins>
      <w:r w:rsidR="00DB51A9">
        <w:t>0</w:t>
      </w:r>
      <w:ins w:id="1742" w:author="Paulo galharde" w:date="2019-09-22T15:03:00Z">
        <w:r>
          <w:t>).</w:t>
        </w:r>
      </w:ins>
      <w:ins w:id="1743" w:author="Guest User" w:date="2019-08-26T13:23:00Z">
        <w:del w:id="1744" w:author="Paulo galharde" w:date="2019-09-22T15:03:00Z">
          <w:r w:rsidRPr="4019CFB2" w:rsidDel="001D077D">
            <w:delText xml:space="preserve">O trabalho tem como </w:delText>
          </w:r>
        </w:del>
      </w:ins>
      <w:ins w:id="1745" w:author="Guest User" w:date="2019-08-26T13:24:00Z">
        <w:del w:id="1746" w:author="Paulo galharde" w:date="2019-09-22T15:03:00Z">
          <w:r w:rsidRPr="4019CFB2" w:rsidDel="001D077D">
            <w:delText xml:space="preserve">questão central: A </w:delText>
          </w:r>
        </w:del>
      </w:ins>
      <w:ins w:id="1747" w:author="Guest User" w:date="2019-08-26T13:26:00Z">
        <w:del w:id="1748" w:author="Paulo galharde" w:date="2019-09-22T15:03:00Z">
          <w:r w:rsidRPr="4019CFB2" w:rsidDel="001D077D">
            <w:delText>identifica</w:delText>
          </w:r>
        </w:del>
      </w:ins>
      <w:ins w:id="1749" w:author="Guest User" w:date="2019-08-26T13:29:00Z">
        <w:del w:id="1750" w:author="Paulo galharde" w:date="2019-09-22T15:03:00Z">
          <w:r w:rsidRPr="4019CFB2" w:rsidDel="001D077D">
            <w:delText>ções</w:delText>
          </w:r>
        </w:del>
      </w:ins>
      <w:ins w:id="1751" w:author="Guest User" w:date="2019-08-26T13:26:00Z">
        <w:del w:id="1752" w:author="Paulo galharde" w:date="2019-09-22T15:03:00Z">
          <w:r w:rsidRPr="4019CFB2" w:rsidDel="001D077D">
            <w:delText xml:space="preserve"> poss</w:delText>
          </w:r>
        </w:del>
      </w:ins>
      <w:ins w:id="1753" w:author="Guest User" w:date="2019-08-26T13:27:00Z">
        <w:del w:id="1754" w:author="Paulo galharde" w:date="2019-09-22T15:03:00Z">
          <w:r w:rsidRPr="4019CFB2" w:rsidDel="001D077D">
            <w:delText>í</w:delText>
          </w:r>
        </w:del>
      </w:ins>
      <w:ins w:id="1755" w:author="Guest User" w:date="2019-08-26T13:26:00Z">
        <w:del w:id="1756" w:author="Paulo galharde" w:date="2019-09-22T15:03:00Z">
          <w:r w:rsidRPr="4019CFB2" w:rsidDel="001D077D">
            <w:delText>veis</w:delText>
          </w:r>
        </w:del>
      </w:ins>
      <w:ins w:id="1757" w:author="Guest User" w:date="2019-08-26T13:24:00Z">
        <w:del w:id="1758" w:author="Paulo galharde" w:date="2019-09-22T15:03:00Z">
          <w:r w:rsidRPr="4019CFB2" w:rsidDel="001D077D">
            <w:delText xml:space="preserve"> lesões osteomusculares em profissionais da área da tecnologia, devido ao seu esforço </w:delText>
          </w:r>
        </w:del>
      </w:ins>
      <w:ins w:id="1759" w:author="Guest User" w:date="2019-08-26T13:25:00Z">
        <w:del w:id="1760" w:author="Paulo galharde" w:date="2019-09-22T15:03:00Z">
          <w:r w:rsidRPr="4019CFB2" w:rsidDel="001D077D">
            <w:delText>diário</w:delText>
          </w:r>
        </w:del>
      </w:ins>
      <w:ins w:id="1761" w:author="Guest User" w:date="2019-08-26T13:27:00Z">
        <w:del w:id="1762" w:author="Paulo galharde" w:date="2019-09-22T15:03:00Z">
          <w:r w:rsidRPr="16F167DC" w:rsidDel="001D077D">
            <w:delText>,</w:delText>
          </w:r>
        </w:del>
      </w:ins>
      <w:ins w:id="1763" w:author="Guest User" w:date="2019-08-26T13:25:00Z">
        <w:del w:id="1764" w:author="Paulo galharde" w:date="2019-09-22T15:03:00Z">
          <w:r w:rsidRPr="16F167DC" w:rsidDel="001D077D">
            <w:delText xml:space="preserve"> </w:delText>
          </w:r>
        </w:del>
      </w:ins>
      <w:ins w:id="1765" w:author="Guest User" w:date="2019-08-26T13:27:00Z">
        <w:del w:id="1766" w:author="Paulo galharde" w:date="2019-09-22T15:03:00Z">
          <w:r w:rsidRPr="4019CFB2" w:rsidDel="001D077D">
            <w:delText>geralmente, sendo ativ</w:delText>
          </w:r>
        </w:del>
      </w:ins>
      <w:ins w:id="1767" w:author="Guest User" w:date="2019-08-26T13:25:00Z">
        <w:del w:id="1768" w:author="Paulo galharde" w:date="2019-09-22T15:03:00Z">
          <w:r w:rsidRPr="4019CFB2" w:rsidDel="001D077D">
            <w:delText>idades muscularmente repetitivas.</w:delText>
          </w:r>
          <w:r w:rsidDel="001D077D">
            <w:delText xml:space="preserve"> Outras questões também norte</w:delText>
          </w:r>
        </w:del>
      </w:ins>
      <w:ins w:id="1769" w:author="Guest User" w:date="2019-08-26T13:26:00Z">
        <w:del w:id="1770" w:author="Paulo galharde" w:date="2019-09-22T15:03:00Z">
          <w:r w:rsidDel="001D077D">
            <w:delText>i</w:delText>
          </w:r>
        </w:del>
      </w:ins>
      <w:ins w:id="1771" w:author="Guest User" w:date="2019-08-26T13:25:00Z">
        <w:del w:id="1772" w:author="Paulo galharde" w:date="2019-09-22T15:03:00Z">
          <w:r w:rsidDel="001D077D">
            <w:delText>am o presente estudo:</w:delText>
          </w:r>
        </w:del>
      </w:ins>
      <w:ins w:id="1773" w:author="Guest User" w:date="2019-08-26T13:26:00Z">
        <w:del w:id="1774" w:author="Paulo galharde" w:date="2019-09-22T15:03:00Z">
          <w:r w:rsidDel="001D077D">
            <w:delText xml:space="preserve"> Como um profissional pode pre</w:delText>
          </w:r>
        </w:del>
      </w:ins>
      <w:ins w:id="1775" w:author="Guest User" w:date="2019-08-26T13:27:00Z">
        <w:del w:id="1776" w:author="Paulo galharde" w:date="2019-09-22T15:03:00Z">
          <w:r w:rsidDel="001D077D">
            <w:delText>venir tais problemas</w:delText>
          </w:r>
          <w:r w:rsidRPr="16F167DC" w:rsidDel="001D077D">
            <w:delText xml:space="preserve">? </w:delText>
          </w:r>
          <w:r w:rsidRPr="56212068" w:rsidDel="001D077D">
            <w:delText xml:space="preserve">Como </w:delText>
          </w:r>
          <w:r w:rsidRPr="06D4AF74" w:rsidDel="001D077D">
            <w:delText>ele pode identificar es</w:delText>
          </w:r>
          <w:r w:rsidDel="001D077D">
            <w:delText>ses problemas? Q</w:delText>
          </w:r>
        </w:del>
      </w:ins>
      <w:ins w:id="1777" w:author="Guest User" w:date="2019-08-26T13:28:00Z">
        <w:del w:id="1778" w:author="Paulo galharde" w:date="2019-09-22T15:03:00Z">
          <w:r w:rsidRPr="2C29487F" w:rsidDel="001D077D">
            <w:delText xml:space="preserve">ual a melhor forma de </w:delText>
          </w:r>
        </w:del>
      </w:ins>
      <w:ins w:id="1779" w:author="PAULO HENRIQUE GALHARDE CARRASCO" w:date="2019-08-26T17:26:00Z">
        <w:del w:id="1780" w:author="Paulo galharde" w:date="2019-09-22T15:03:00Z">
          <w:r w:rsidDel="001D077D">
            <w:br/>
          </w:r>
        </w:del>
      </w:ins>
      <w:ins w:id="1781" w:author="Guest User" w:date="2019-08-26T13:28:00Z">
        <w:del w:id="1782" w:author="Paulo galharde" w:date="2019-09-22T15:03:00Z">
          <w:r w:rsidDel="001D077D">
            <w:delText>se tratar caso identifique</w:delText>
          </w:r>
        </w:del>
      </w:ins>
      <w:ins w:id="1783" w:author="Guest User" w:date="2019-08-26T13:29:00Z">
        <w:del w:id="1784" w:author="Paulo galharde" w:date="2019-09-22T15:03:00Z">
          <w:r w:rsidDel="001D077D">
            <w:delText xml:space="preserve"> uma lesão? Como evitar que </w:delText>
          </w:r>
        </w:del>
      </w:ins>
      <w:ins w:id="1785" w:author="Guest User" w:date="2019-08-26T13:48:00Z">
        <w:del w:id="1786" w:author="Paulo galharde" w:date="2019-09-22T15:03:00Z">
          <w:r w:rsidDel="001D077D">
            <w:delText>a</w:delText>
          </w:r>
        </w:del>
      </w:ins>
      <w:ins w:id="1787" w:author="Guest User" w:date="2019-08-26T13:29:00Z">
        <w:del w:id="1788" w:author="Paulo galharde" w:date="2019-09-22T15:03:00Z">
          <w:r w:rsidDel="001D077D">
            <w:delText xml:space="preserve"> le</w:delText>
          </w:r>
          <w:r w:rsidRPr="30B0DF3D" w:rsidDel="001D077D">
            <w:rPr>
              <w:rFonts w:eastAsia="Arial" w:cs="Arial"/>
              <w:rPrChange w:id="1789" w:author="Guest User" w:date="2019-08-26T21:12:00Z">
                <w:rPr/>
              </w:rPrChange>
            </w:rPr>
            <w:delText>são se agrave?</w:delText>
          </w:r>
          <w:r w:rsidDel="001D077D">
            <w:delText xml:space="preserve"> </w:delText>
          </w:r>
        </w:del>
      </w:ins>
      <w:ins w:id="1790" w:author="Guest User" w:date="2019-08-26T13:30:00Z">
        <w:del w:id="1791" w:author="Paulo galharde" w:date="2019-09-22T15:03:00Z">
          <w:r w:rsidDel="001D077D">
            <w:delText>E</w:delText>
          </w:r>
          <w:r w:rsidRPr="10A946CA" w:rsidDel="001D077D">
            <w:delText xml:space="preserve"> </w:delText>
          </w:r>
          <w:r w:rsidDel="001D077D">
            <w:delText>como garantir o melhor aproveitamento do musculo, com alongamentos e exercícios?</w:delText>
          </w:r>
        </w:del>
      </w:ins>
    </w:p>
    <w:p w14:paraId="12429658" w14:textId="06929AFF" w:rsidR="009F4A56" w:rsidRPr="007C58F8" w:rsidRDefault="009F4A56">
      <w:pPr>
        <w:ind w:firstLine="709"/>
        <w:rPr>
          <w:ins w:id="1792" w:author="PAULO HENRIQUE GALHARDE CARRASCO" w:date="2019-10-07T22:37:00Z"/>
          <w:rFonts w:eastAsia="Arial" w:cs="Arial"/>
        </w:rPr>
        <w:pPrChange w:id="1793" w:author="PAULO HENRIQUE GALHARDE CARRASCO" w:date="2019-10-07T22:43:00Z">
          <w:pPr>
            <w:ind w:firstLine="708"/>
          </w:pPr>
        </w:pPrChange>
      </w:pPr>
      <w:ins w:id="1794" w:author="PAULO HENRIQUE GALHARDE CARRASCO" w:date="2019-10-07T22:37:00Z">
        <w:r>
          <w:rPr>
            <w:rFonts w:eastAsia="Arial" w:cs="Arial"/>
          </w:rPr>
          <w:br/>
        </w:r>
        <w:r>
          <w:rPr>
            <w:rFonts w:eastAsia="Arial" w:cs="Arial"/>
          </w:rPr>
          <w:tab/>
          <w:t xml:space="preserve">As consequências dessas doenças afetam as mais variadas áreas de trabalho pois afetam diretamente a saúde dos operadores implicando em uma </w:t>
        </w:r>
        <w:r>
          <w:rPr>
            <w:rFonts w:eastAsia="Arial" w:cs="Arial"/>
          </w:rPr>
          <w:lastRenderedPageBreak/>
          <w:t xml:space="preserve">queda na qualidade e na periodicidade da produção. </w:t>
        </w:r>
        <w:commentRangeStart w:id="1795"/>
        <w:r>
          <w:rPr>
            <w:rFonts w:eastAsia="Arial" w:cs="Arial"/>
          </w:rPr>
          <w:t>(FINNERAN e O’SULLIVAN, 2011).</w:t>
        </w:r>
      </w:ins>
      <w:commentRangeEnd w:id="1795"/>
      <w:r w:rsidR="001A09AC">
        <w:rPr>
          <w:rStyle w:val="Refdecomentrio"/>
        </w:rPr>
        <w:commentReference w:id="1795"/>
      </w:r>
    </w:p>
    <w:p w14:paraId="53BA1FA0" w14:textId="77777777" w:rsidR="00B637E0" w:rsidRDefault="00B637E0" w:rsidP="00B637E0">
      <w:pPr>
        <w:tabs>
          <w:tab w:val="left" w:pos="0"/>
        </w:tabs>
        <w:rPr>
          <w:ins w:id="1796" w:author="PAULO HENRIQUE GALHARDE CARRASCO" w:date="2019-10-07T22:34:00Z"/>
        </w:rPr>
      </w:pPr>
    </w:p>
    <w:p w14:paraId="265C2547" w14:textId="5CE285F8" w:rsidR="00B637E0" w:rsidRDefault="00B637E0" w:rsidP="00EC13D9">
      <w:pPr>
        <w:pStyle w:val="Ttulo3"/>
        <w:rPr>
          <w:ins w:id="1797" w:author="PAULO HENRIQUE GALHARDE CARRASCO" w:date="2019-10-07T22:34:00Z"/>
        </w:rPr>
      </w:pPr>
      <w:bookmarkStart w:id="1798" w:name="_Toc38902201"/>
      <w:ins w:id="1799" w:author="PAULO HENRIQUE GALHARDE CARRASCO" w:date="2019-10-07T22:34:00Z">
        <w:r w:rsidRPr="002B3020">
          <w:t>C</w:t>
        </w:r>
        <w:r>
          <w:t>ausas e Diagnósticos</w:t>
        </w:r>
        <w:bookmarkEnd w:id="1798"/>
      </w:ins>
    </w:p>
    <w:p w14:paraId="380EDAB4" w14:textId="77777777" w:rsidR="00B637E0" w:rsidRDefault="00B637E0" w:rsidP="00B637E0">
      <w:pPr>
        <w:rPr>
          <w:ins w:id="1800" w:author="PAULO HENRIQUE GALHARDE CARRASCO" w:date="2019-10-07T22:34:00Z"/>
        </w:rPr>
      </w:pPr>
    </w:p>
    <w:p w14:paraId="2CE8F0ED" w14:textId="77777777" w:rsidR="00B637E0" w:rsidRDefault="00B637E0" w:rsidP="00B637E0">
      <w:pPr>
        <w:ind w:firstLine="709"/>
        <w:rPr>
          <w:ins w:id="1801" w:author="PAULO HENRIQUE GALHARDE CARRASCO" w:date="2019-10-07T22:34:00Z"/>
        </w:rPr>
      </w:pPr>
      <w:ins w:id="1802" w:author="PAULO HENRIQUE GALHARDE CARRASCO" w:date="2019-10-07T22:34:00Z">
        <w:r>
          <w:t>As lesões LER/DORT apresentam uma complicação em relação a investigação da causa, pois, diferente das outras lesões comuns, o LER/DORT nem sempre apresentam uma relação de causa-efeito</w:t>
        </w:r>
        <w:r w:rsidRPr="2D8ABC19">
          <w:t xml:space="preserve"> </w:t>
        </w:r>
        <w:r>
          <w:t xml:space="preserve">direta </w:t>
        </w:r>
        <w:commentRangeStart w:id="1803"/>
        <w:r>
          <w:t xml:space="preserve">(Ministério da Saúde, 2001, p.5). </w:t>
        </w:r>
      </w:ins>
      <w:commentRangeEnd w:id="1803"/>
      <w:r w:rsidR="004D019D">
        <w:rPr>
          <w:rStyle w:val="Refdecomentrio"/>
        </w:rPr>
        <w:commentReference w:id="1803"/>
      </w:r>
      <w:ins w:id="1804" w:author="PAULO HENRIQUE GALHARDE CARRASCO" w:date="2019-10-07T22:34:00Z">
        <w:r>
          <w:t>Sendo necessário uma boa investigação para verificar quais fatores contribuíram</w:t>
        </w:r>
        <w:r w:rsidRPr="2D8ABC19">
          <w:t>.</w:t>
        </w:r>
      </w:ins>
    </w:p>
    <w:p w14:paraId="7F6F7D26" w14:textId="77777777" w:rsidR="00B637E0" w:rsidRDefault="00B637E0" w:rsidP="00B637E0">
      <w:pPr>
        <w:ind w:firstLine="708"/>
        <w:rPr>
          <w:ins w:id="1805" w:author="PAULO HENRIQUE GALHARDE CARRASCO" w:date="2019-10-07T22:34:00Z"/>
          <w:rFonts w:eastAsia="Arial" w:cs="Arial"/>
        </w:rPr>
      </w:pPr>
      <w:ins w:id="1806" w:author="PAULO HENRIQUE GALHARDE CARRASCO" w:date="2019-10-07T22:34:00Z">
        <w:r>
          <w:t xml:space="preserve">As DORTs, de primeiro momento, podem decorrem do uso desmedido do nosso sistema musculoesquelético principalmente nos membros superiores durante as atividades cotidianas de trabalho e os principais sintomas são: dor, </w:t>
        </w:r>
        <w:r w:rsidRPr="7D8B7677">
          <w:rPr>
            <w:rFonts w:eastAsia="Arial" w:cs="Arial"/>
          </w:rPr>
          <w:t xml:space="preserve">fadiga e sensação de peso. Contudo as </w:t>
        </w:r>
        <w:proofErr w:type="spellStart"/>
        <w:r w:rsidRPr="7D8B7677">
          <w:rPr>
            <w:rFonts w:eastAsia="Arial" w:cs="Arial"/>
          </w:rPr>
          <w:t>DORT’s</w:t>
        </w:r>
        <w:proofErr w:type="spellEnd"/>
        <w:r w:rsidRPr="7D8B7677">
          <w:rPr>
            <w:rFonts w:eastAsia="Arial" w:cs="Arial"/>
          </w:rPr>
          <w:t xml:space="preserve"> também apresentam uma dificuldade na identificação da causa.</w:t>
        </w:r>
      </w:ins>
    </w:p>
    <w:p w14:paraId="73211ED3" w14:textId="77777777" w:rsidR="00B637E0" w:rsidRDefault="00B637E0" w:rsidP="00B637E0">
      <w:pPr>
        <w:ind w:firstLine="708"/>
        <w:rPr>
          <w:ins w:id="1807" w:author="PAULO HENRIQUE GALHARDE CARRASCO" w:date="2019-10-07T22:34:00Z"/>
          <w:rFonts w:eastAsia="Arial" w:cs="Arial"/>
        </w:rPr>
      </w:pPr>
      <w:ins w:id="1808" w:author="PAULO HENRIQUE GALHARDE CARRASCO" w:date="2019-10-07T22:34:00Z">
        <w:r w:rsidRPr="7D8B7677">
          <w:rPr>
            <w:rFonts w:eastAsia="Arial" w:cs="Arial"/>
          </w:rPr>
          <w:t>Portanto Devido as complicações achar a causa da lesão de primeiro instante, é ideal uma investigação mais apurada sobre o quadro do paciente, para garantir o diagnóstico mais certeiro. O Ministério da Saúde (p.8), propõem uma técnica para a investigação do paciente, composta por 8 etapas:</w:t>
        </w:r>
      </w:ins>
    </w:p>
    <w:p w14:paraId="58A886F4" w14:textId="77777777" w:rsidR="00B637E0" w:rsidRDefault="00B637E0" w:rsidP="00B637E0">
      <w:pPr>
        <w:ind w:firstLine="708"/>
        <w:rPr>
          <w:ins w:id="1809" w:author="PAULO HENRIQUE GALHARDE CARRASCO" w:date="2019-10-07T22:34:00Z"/>
          <w:rFonts w:eastAsia="Arial" w:cs="Arial"/>
        </w:rPr>
      </w:pPr>
    </w:p>
    <w:p w14:paraId="544E13AF" w14:textId="77777777" w:rsidR="00B637E0" w:rsidRPr="0024624E" w:rsidRDefault="00B637E0" w:rsidP="0024624E">
      <w:pPr>
        <w:pStyle w:val="PargrafodaLista"/>
        <w:numPr>
          <w:ilvl w:val="0"/>
          <w:numId w:val="51"/>
        </w:numPr>
        <w:spacing w:line="240" w:lineRule="auto"/>
        <w:ind w:left="3969" w:firstLine="0"/>
        <w:rPr>
          <w:ins w:id="1810" w:author="PAULO HENRIQUE GALHARDE CARRASCO" w:date="2019-10-07T22:34:00Z"/>
          <w:rFonts w:eastAsia="Arial" w:cs="Arial"/>
          <w:sz w:val="20"/>
          <w:szCs w:val="20"/>
        </w:rPr>
      </w:pPr>
      <w:ins w:id="1811" w:author="PAULO HENRIQUE GALHARDE CARRASCO" w:date="2019-10-07T22:34:00Z">
        <w:r w:rsidRPr="0024624E">
          <w:rPr>
            <w:rFonts w:eastAsia="Arial" w:cs="Arial"/>
            <w:sz w:val="20"/>
            <w:szCs w:val="20"/>
          </w:rPr>
          <w:t>História clínica detalhada (histórico da moléstia atual)</w:t>
        </w:r>
      </w:ins>
    </w:p>
    <w:p w14:paraId="525600A2" w14:textId="77777777" w:rsidR="00B637E0" w:rsidRPr="0024624E" w:rsidRDefault="00B637E0" w:rsidP="0024624E">
      <w:pPr>
        <w:spacing w:line="240" w:lineRule="auto"/>
        <w:ind w:left="3969"/>
        <w:rPr>
          <w:ins w:id="1812" w:author="PAULO HENRIQUE GALHARDE CARRASCO" w:date="2019-10-07T22:34:00Z"/>
          <w:rFonts w:eastAsia="Arial" w:cs="Arial"/>
          <w:sz w:val="20"/>
          <w:szCs w:val="20"/>
        </w:rPr>
      </w:pPr>
    </w:p>
    <w:p w14:paraId="48631B72" w14:textId="77777777" w:rsidR="00B637E0" w:rsidRPr="0024624E" w:rsidRDefault="00B637E0" w:rsidP="0024624E">
      <w:pPr>
        <w:spacing w:line="240" w:lineRule="auto"/>
        <w:ind w:left="3969"/>
        <w:jc w:val="left"/>
        <w:rPr>
          <w:ins w:id="1813" w:author="PAULO HENRIQUE GALHARDE CARRASCO" w:date="2019-10-07T22:34:00Z"/>
          <w:rFonts w:ascii="Times New Roman" w:eastAsia="Arial" w:hAnsi="Times New Roman"/>
          <w:sz w:val="20"/>
          <w:szCs w:val="20"/>
        </w:rPr>
      </w:pPr>
      <w:ins w:id="1814" w:author="PAULO HENRIQUE GALHARDE CARRASCO" w:date="2019-10-07T22:34:00Z">
        <w:r w:rsidRPr="0024624E">
          <w:rPr>
            <w:rFonts w:ascii="Times New Roman" w:eastAsia="Arial" w:hAnsi="Times New Roman"/>
            <w:sz w:val="20"/>
            <w:szCs w:val="20"/>
          </w:rPr>
          <w:t xml:space="preserve">Compreende a investigação da história do paciente em relação a lesão (início da dor, em qual período, quando </w:t>
        </w:r>
        <w:proofErr w:type="gramStart"/>
        <w:r w:rsidRPr="0024624E">
          <w:rPr>
            <w:rFonts w:ascii="Times New Roman" w:eastAsia="Arial" w:hAnsi="Times New Roman"/>
            <w:sz w:val="20"/>
            <w:szCs w:val="20"/>
          </w:rPr>
          <w:t>começou, etc</w:t>
        </w:r>
        <w:proofErr w:type="gramEnd"/>
        <w:r w:rsidRPr="0024624E">
          <w:rPr>
            <w:rFonts w:ascii="Times New Roman" w:eastAsia="Arial" w:hAnsi="Times New Roman"/>
            <w:sz w:val="20"/>
            <w:szCs w:val="20"/>
          </w:rPr>
          <w:t>) (Ministério da Saúde, p.10).</w:t>
        </w:r>
      </w:ins>
    </w:p>
    <w:p w14:paraId="1D20C107" w14:textId="77777777" w:rsidR="00B637E0" w:rsidRPr="0024624E" w:rsidRDefault="00B637E0" w:rsidP="0024624E">
      <w:pPr>
        <w:spacing w:line="240" w:lineRule="auto"/>
        <w:ind w:left="3969"/>
        <w:rPr>
          <w:ins w:id="1815" w:author="PAULO HENRIQUE GALHARDE CARRASCO" w:date="2019-10-07T22:34:00Z"/>
          <w:rFonts w:eastAsia="Arial" w:cs="Arial"/>
          <w:sz w:val="20"/>
          <w:szCs w:val="20"/>
        </w:rPr>
      </w:pPr>
    </w:p>
    <w:p w14:paraId="0C99F081" w14:textId="77777777" w:rsidR="00B637E0" w:rsidRPr="0024624E" w:rsidRDefault="00B637E0" w:rsidP="0024624E">
      <w:pPr>
        <w:pStyle w:val="PargrafodaLista"/>
        <w:numPr>
          <w:ilvl w:val="0"/>
          <w:numId w:val="51"/>
        </w:numPr>
        <w:spacing w:line="240" w:lineRule="auto"/>
        <w:ind w:left="3969" w:firstLine="0"/>
        <w:rPr>
          <w:ins w:id="1816" w:author="PAULO HENRIQUE GALHARDE CARRASCO" w:date="2019-10-07T22:34:00Z"/>
          <w:rFonts w:eastAsia="Arial" w:cs="Arial"/>
          <w:sz w:val="20"/>
          <w:szCs w:val="20"/>
        </w:rPr>
      </w:pPr>
      <w:ins w:id="1817" w:author="PAULO HENRIQUE GALHARDE CARRASCO" w:date="2019-10-07T22:34:00Z">
        <w:r w:rsidRPr="0024624E">
          <w:rPr>
            <w:rFonts w:eastAsia="Arial" w:cs="Arial"/>
            <w:sz w:val="20"/>
            <w:szCs w:val="20"/>
          </w:rPr>
          <w:t>Investigação dos diversos aparelhos</w:t>
        </w:r>
      </w:ins>
    </w:p>
    <w:p w14:paraId="08AC38DE" w14:textId="77777777" w:rsidR="00B637E0" w:rsidRPr="0024624E" w:rsidRDefault="00B637E0" w:rsidP="0024624E">
      <w:pPr>
        <w:pStyle w:val="PargrafodaLista"/>
        <w:spacing w:line="240" w:lineRule="auto"/>
        <w:ind w:left="3969"/>
        <w:rPr>
          <w:ins w:id="1818" w:author="PAULO HENRIQUE GALHARDE CARRASCO" w:date="2019-10-07T22:34:00Z"/>
          <w:rFonts w:eastAsia="Arial" w:cs="Arial"/>
          <w:sz w:val="20"/>
          <w:szCs w:val="20"/>
        </w:rPr>
      </w:pPr>
    </w:p>
    <w:p w14:paraId="520E525F" w14:textId="77777777" w:rsidR="00B637E0" w:rsidRPr="0024624E" w:rsidRDefault="00B637E0" w:rsidP="0024624E">
      <w:pPr>
        <w:spacing w:line="240" w:lineRule="auto"/>
        <w:ind w:left="3969"/>
        <w:rPr>
          <w:ins w:id="1819" w:author="PAULO HENRIQUE GALHARDE CARRASCO" w:date="2019-10-07T22:34:00Z"/>
          <w:rFonts w:ascii="Times New Roman" w:eastAsia="Arial" w:hAnsi="Times New Roman"/>
          <w:sz w:val="20"/>
          <w:szCs w:val="20"/>
        </w:rPr>
      </w:pPr>
      <w:ins w:id="1820" w:author="PAULO HENRIQUE GALHARDE CARRASCO" w:date="2019-10-07T22:34:00Z">
        <w:r w:rsidRPr="0024624E">
          <w:rPr>
            <w:rFonts w:ascii="Times New Roman" w:eastAsia="Arial" w:hAnsi="Times New Roman"/>
            <w:sz w:val="20"/>
            <w:szCs w:val="20"/>
          </w:rPr>
          <w:t>Investiga o quadro de saúde do paciente, e verifica se outras doenças contribuíram para a lesão (Ministério da Saúde, p.12).</w:t>
        </w:r>
      </w:ins>
    </w:p>
    <w:p w14:paraId="0A7AE96C" w14:textId="77777777" w:rsidR="00B637E0" w:rsidRPr="0024624E" w:rsidRDefault="00B637E0" w:rsidP="0024624E">
      <w:pPr>
        <w:spacing w:line="240" w:lineRule="auto"/>
        <w:ind w:left="3969"/>
        <w:rPr>
          <w:ins w:id="1821" w:author="PAULO HENRIQUE GALHARDE CARRASCO" w:date="2019-10-07T22:34:00Z"/>
          <w:rFonts w:eastAsia="Arial" w:cs="Arial"/>
          <w:sz w:val="20"/>
          <w:szCs w:val="20"/>
        </w:rPr>
      </w:pPr>
    </w:p>
    <w:p w14:paraId="28597EB8" w14:textId="77777777" w:rsidR="00B637E0" w:rsidRPr="0024624E" w:rsidRDefault="00B637E0" w:rsidP="0024624E">
      <w:pPr>
        <w:pStyle w:val="PargrafodaLista"/>
        <w:numPr>
          <w:ilvl w:val="0"/>
          <w:numId w:val="51"/>
        </w:numPr>
        <w:spacing w:line="240" w:lineRule="auto"/>
        <w:ind w:left="3969" w:firstLine="0"/>
        <w:rPr>
          <w:ins w:id="1822" w:author="PAULO HENRIQUE GALHARDE CARRASCO" w:date="2019-10-07T22:34:00Z"/>
          <w:rFonts w:eastAsia="Arial" w:cs="Arial"/>
          <w:sz w:val="20"/>
          <w:szCs w:val="20"/>
        </w:rPr>
      </w:pPr>
      <w:ins w:id="1823" w:author="PAULO HENRIQUE GALHARDE CARRASCO" w:date="2019-10-07T22:34:00Z">
        <w:r w:rsidRPr="0024624E">
          <w:rPr>
            <w:rFonts w:eastAsia="Arial" w:cs="Arial"/>
            <w:sz w:val="20"/>
            <w:szCs w:val="20"/>
          </w:rPr>
          <w:t>Comportamentos e hábitos relevantes</w:t>
        </w:r>
      </w:ins>
    </w:p>
    <w:p w14:paraId="0C5F3250" w14:textId="77777777" w:rsidR="00B637E0" w:rsidRPr="0024624E" w:rsidRDefault="00B637E0" w:rsidP="0024624E">
      <w:pPr>
        <w:pStyle w:val="PargrafodaLista"/>
        <w:spacing w:line="240" w:lineRule="auto"/>
        <w:ind w:left="3969"/>
        <w:rPr>
          <w:ins w:id="1824" w:author="PAULO HENRIQUE GALHARDE CARRASCO" w:date="2019-10-07T22:34:00Z"/>
          <w:rFonts w:eastAsia="Arial" w:cs="Arial"/>
          <w:sz w:val="20"/>
          <w:szCs w:val="20"/>
        </w:rPr>
      </w:pPr>
    </w:p>
    <w:p w14:paraId="3B19D5E5" w14:textId="77777777" w:rsidR="00B637E0" w:rsidRPr="0024624E" w:rsidRDefault="00B637E0" w:rsidP="0024624E">
      <w:pPr>
        <w:spacing w:line="240" w:lineRule="auto"/>
        <w:ind w:left="3969"/>
        <w:rPr>
          <w:ins w:id="1825" w:author="PAULO HENRIQUE GALHARDE CARRASCO" w:date="2019-10-07T22:34:00Z"/>
          <w:rFonts w:ascii="Times New Roman" w:eastAsia="Arial" w:hAnsi="Times New Roman"/>
          <w:sz w:val="20"/>
          <w:szCs w:val="20"/>
        </w:rPr>
      </w:pPr>
      <w:ins w:id="1826" w:author="PAULO HENRIQUE GALHARDE CARRASCO" w:date="2019-10-07T22:34:00Z">
        <w:r w:rsidRPr="0024624E">
          <w:rPr>
            <w:rFonts w:ascii="Times New Roman" w:eastAsia="Arial" w:hAnsi="Times New Roman"/>
            <w:sz w:val="20"/>
            <w:szCs w:val="20"/>
          </w:rPr>
          <w:t>Investiga se alguns hábitos do paciente causaram ou agravaram a lesão (Ministério da Saúde, p.12).</w:t>
        </w:r>
      </w:ins>
    </w:p>
    <w:p w14:paraId="692F79D2" w14:textId="77777777" w:rsidR="00B637E0" w:rsidRPr="0024624E" w:rsidRDefault="00B637E0" w:rsidP="0024624E">
      <w:pPr>
        <w:spacing w:line="240" w:lineRule="auto"/>
        <w:ind w:left="3969"/>
        <w:rPr>
          <w:ins w:id="1827" w:author="PAULO HENRIQUE GALHARDE CARRASCO" w:date="2019-10-07T22:34:00Z"/>
          <w:rFonts w:eastAsia="Arial" w:cs="Arial"/>
          <w:sz w:val="20"/>
          <w:szCs w:val="20"/>
        </w:rPr>
      </w:pPr>
    </w:p>
    <w:p w14:paraId="5D616001" w14:textId="77777777" w:rsidR="00B637E0" w:rsidRPr="0024624E" w:rsidRDefault="00B637E0" w:rsidP="0024624E">
      <w:pPr>
        <w:pStyle w:val="PargrafodaLista"/>
        <w:numPr>
          <w:ilvl w:val="0"/>
          <w:numId w:val="51"/>
        </w:numPr>
        <w:spacing w:line="240" w:lineRule="auto"/>
        <w:ind w:left="3969" w:firstLine="0"/>
        <w:rPr>
          <w:ins w:id="1828" w:author="PAULO HENRIQUE GALHARDE CARRASCO" w:date="2019-10-07T22:34:00Z"/>
          <w:rFonts w:eastAsia="Arial" w:cs="Arial"/>
          <w:sz w:val="20"/>
          <w:szCs w:val="20"/>
        </w:rPr>
      </w:pPr>
      <w:ins w:id="1829" w:author="PAULO HENRIQUE GALHARDE CARRASCO" w:date="2019-10-07T22:34:00Z">
        <w:r w:rsidRPr="0024624E">
          <w:rPr>
            <w:rFonts w:eastAsia="Arial" w:cs="Arial"/>
            <w:sz w:val="20"/>
            <w:szCs w:val="20"/>
          </w:rPr>
          <w:t>Antecedentes pessoais</w:t>
        </w:r>
      </w:ins>
    </w:p>
    <w:p w14:paraId="7BACE3B8" w14:textId="77777777" w:rsidR="00B637E0" w:rsidRPr="0024624E" w:rsidRDefault="00B637E0" w:rsidP="0024624E">
      <w:pPr>
        <w:pStyle w:val="PargrafodaLista"/>
        <w:spacing w:line="240" w:lineRule="auto"/>
        <w:ind w:left="3969"/>
        <w:rPr>
          <w:ins w:id="1830" w:author="PAULO HENRIQUE GALHARDE CARRASCO" w:date="2019-10-07T22:34:00Z"/>
          <w:rFonts w:eastAsia="Arial" w:cs="Arial"/>
          <w:sz w:val="20"/>
          <w:szCs w:val="20"/>
        </w:rPr>
      </w:pPr>
    </w:p>
    <w:p w14:paraId="32A9167C" w14:textId="77777777" w:rsidR="00B637E0" w:rsidRPr="0024624E" w:rsidRDefault="00B637E0" w:rsidP="0024624E">
      <w:pPr>
        <w:spacing w:line="240" w:lineRule="auto"/>
        <w:ind w:left="3969"/>
        <w:rPr>
          <w:ins w:id="1831" w:author="PAULO HENRIQUE GALHARDE CARRASCO" w:date="2019-10-07T22:34:00Z"/>
          <w:rFonts w:ascii="Times New Roman" w:eastAsia="Arial" w:hAnsi="Times New Roman"/>
          <w:sz w:val="20"/>
          <w:szCs w:val="20"/>
        </w:rPr>
      </w:pPr>
      <w:ins w:id="1832" w:author="PAULO HENRIQUE GALHARDE CARRASCO" w:date="2019-10-07T22:34:00Z">
        <w:r w:rsidRPr="0024624E">
          <w:rPr>
            <w:rFonts w:ascii="Times New Roman" w:eastAsia="Arial" w:hAnsi="Times New Roman"/>
            <w:sz w:val="20"/>
            <w:szCs w:val="20"/>
          </w:rPr>
          <w:t>História de traumas, fraturas e outros quadros mórbidos que possam ter desencadeado e/ou agravado processos de dor crônica, entrando como fator de confusão, devem ser investigados (Ministério da Saúde, p.13).</w:t>
        </w:r>
      </w:ins>
    </w:p>
    <w:p w14:paraId="1BD06AA4" w14:textId="77777777" w:rsidR="00B637E0" w:rsidRPr="0024624E" w:rsidRDefault="00B637E0" w:rsidP="0024624E">
      <w:pPr>
        <w:spacing w:line="240" w:lineRule="auto"/>
        <w:ind w:left="3969"/>
        <w:rPr>
          <w:ins w:id="1833" w:author="PAULO HENRIQUE GALHARDE CARRASCO" w:date="2019-10-07T22:34:00Z"/>
          <w:rFonts w:eastAsia="Arial" w:cs="Arial"/>
          <w:sz w:val="20"/>
          <w:szCs w:val="20"/>
        </w:rPr>
      </w:pPr>
    </w:p>
    <w:p w14:paraId="2597D605" w14:textId="77777777" w:rsidR="00B637E0" w:rsidRPr="0024624E" w:rsidRDefault="00B637E0" w:rsidP="0024624E">
      <w:pPr>
        <w:pStyle w:val="PargrafodaLista"/>
        <w:numPr>
          <w:ilvl w:val="0"/>
          <w:numId w:val="51"/>
        </w:numPr>
        <w:spacing w:line="240" w:lineRule="auto"/>
        <w:ind w:left="3969" w:firstLine="0"/>
        <w:rPr>
          <w:ins w:id="1834" w:author="PAULO HENRIQUE GALHARDE CARRASCO" w:date="2019-10-07T22:34:00Z"/>
          <w:rFonts w:eastAsia="Arial" w:cs="Arial"/>
          <w:sz w:val="20"/>
          <w:szCs w:val="20"/>
        </w:rPr>
      </w:pPr>
      <w:ins w:id="1835" w:author="PAULO HENRIQUE GALHARDE CARRASCO" w:date="2019-10-07T22:34:00Z">
        <w:r w:rsidRPr="0024624E">
          <w:rPr>
            <w:rFonts w:eastAsia="Arial" w:cs="Arial"/>
            <w:sz w:val="20"/>
            <w:szCs w:val="20"/>
          </w:rPr>
          <w:t>Antecedentes familiares</w:t>
        </w:r>
      </w:ins>
    </w:p>
    <w:p w14:paraId="4CFA3962" w14:textId="77777777" w:rsidR="00B637E0" w:rsidRPr="0024624E" w:rsidRDefault="00B637E0" w:rsidP="0024624E">
      <w:pPr>
        <w:pStyle w:val="PargrafodaLista"/>
        <w:spacing w:line="240" w:lineRule="auto"/>
        <w:ind w:left="3969"/>
        <w:rPr>
          <w:ins w:id="1836" w:author="PAULO HENRIQUE GALHARDE CARRASCO" w:date="2019-10-07T22:34:00Z"/>
          <w:rFonts w:eastAsia="Arial" w:cs="Arial"/>
          <w:sz w:val="20"/>
          <w:szCs w:val="20"/>
        </w:rPr>
      </w:pPr>
    </w:p>
    <w:p w14:paraId="36784DF4" w14:textId="77777777" w:rsidR="00B637E0" w:rsidRPr="0024624E" w:rsidRDefault="00B637E0" w:rsidP="0024624E">
      <w:pPr>
        <w:tabs>
          <w:tab w:val="left" w:pos="2268"/>
        </w:tabs>
        <w:spacing w:line="240" w:lineRule="auto"/>
        <w:ind w:left="3969"/>
        <w:rPr>
          <w:ins w:id="1837" w:author="PAULO HENRIQUE GALHARDE CARRASCO" w:date="2019-10-07T22:34:00Z"/>
          <w:rFonts w:ascii="Times New Roman" w:eastAsia="Arial" w:hAnsi="Times New Roman"/>
          <w:sz w:val="20"/>
          <w:szCs w:val="20"/>
        </w:rPr>
      </w:pPr>
      <w:ins w:id="1838" w:author="PAULO HENRIQUE GALHARDE CARRASCO" w:date="2019-10-07T22:34:00Z">
        <w:r w:rsidRPr="0024624E">
          <w:rPr>
            <w:rFonts w:ascii="Times New Roman" w:eastAsia="Arial" w:hAnsi="Times New Roman"/>
            <w:sz w:val="20"/>
            <w:szCs w:val="20"/>
          </w:rPr>
          <w:t xml:space="preserve">Investiga a existência de familiares </w:t>
        </w:r>
        <w:proofErr w:type="spellStart"/>
        <w:r w:rsidRPr="0024624E">
          <w:rPr>
            <w:rFonts w:ascii="Times New Roman" w:eastAsia="Arial" w:hAnsi="Times New Roman"/>
            <w:sz w:val="20"/>
            <w:szCs w:val="20"/>
          </w:rPr>
          <w:t>co-sangüíneos</w:t>
        </w:r>
        <w:proofErr w:type="spellEnd"/>
        <w:r w:rsidRPr="0024624E">
          <w:rPr>
            <w:rFonts w:ascii="Times New Roman" w:eastAsia="Arial" w:hAnsi="Times New Roman"/>
            <w:sz w:val="20"/>
            <w:szCs w:val="20"/>
          </w:rPr>
          <w:t xml:space="preserve"> com história de diabetes e </w:t>
        </w:r>
        <w:proofErr w:type="spellStart"/>
        <w:r w:rsidRPr="0024624E">
          <w:rPr>
            <w:rFonts w:ascii="Times New Roman" w:eastAsia="Arial" w:hAnsi="Times New Roman"/>
            <w:sz w:val="20"/>
            <w:szCs w:val="20"/>
          </w:rPr>
          <w:t>outrosdistúrbios</w:t>
        </w:r>
        <w:proofErr w:type="spellEnd"/>
        <w:r w:rsidRPr="0024624E">
          <w:rPr>
            <w:rFonts w:ascii="Times New Roman" w:eastAsia="Arial" w:hAnsi="Times New Roman"/>
            <w:sz w:val="20"/>
            <w:szCs w:val="20"/>
          </w:rPr>
          <w:t xml:space="preserve"> hormonais, “reumatismos” (Ministério da Saúde, p.13).</w:t>
        </w:r>
      </w:ins>
    </w:p>
    <w:p w14:paraId="40534BF4" w14:textId="77777777" w:rsidR="00B637E0" w:rsidRPr="0024624E" w:rsidRDefault="00B637E0" w:rsidP="0024624E">
      <w:pPr>
        <w:spacing w:line="240" w:lineRule="auto"/>
        <w:ind w:left="3969"/>
        <w:rPr>
          <w:ins w:id="1839" w:author="PAULO HENRIQUE GALHARDE CARRASCO" w:date="2019-10-07T22:34:00Z"/>
          <w:rFonts w:eastAsia="Arial" w:cs="Arial"/>
          <w:sz w:val="20"/>
          <w:szCs w:val="20"/>
        </w:rPr>
      </w:pPr>
    </w:p>
    <w:p w14:paraId="56959FF6" w14:textId="77777777" w:rsidR="00B637E0" w:rsidRPr="0024624E" w:rsidRDefault="00B637E0" w:rsidP="0024624E">
      <w:pPr>
        <w:pStyle w:val="PargrafodaLista"/>
        <w:numPr>
          <w:ilvl w:val="0"/>
          <w:numId w:val="51"/>
        </w:numPr>
        <w:spacing w:line="240" w:lineRule="auto"/>
        <w:ind w:left="3969" w:firstLine="0"/>
        <w:rPr>
          <w:ins w:id="1840" w:author="PAULO HENRIQUE GALHARDE CARRASCO" w:date="2019-10-07T22:34:00Z"/>
          <w:rFonts w:eastAsia="Arial" w:cs="Arial"/>
          <w:sz w:val="20"/>
          <w:szCs w:val="20"/>
        </w:rPr>
      </w:pPr>
      <w:ins w:id="1841" w:author="PAULO HENRIQUE GALHARDE CARRASCO" w:date="2019-10-07T22:34:00Z">
        <w:r w:rsidRPr="0024624E">
          <w:rPr>
            <w:rFonts w:eastAsia="Arial" w:cs="Arial"/>
            <w:sz w:val="20"/>
            <w:szCs w:val="20"/>
          </w:rPr>
          <w:t>História ocupacional</w:t>
        </w:r>
      </w:ins>
    </w:p>
    <w:p w14:paraId="452695C8" w14:textId="77777777" w:rsidR="00B637E0" w:rsidRPr="0024624E" w:rsidRDefault="00B637E0" w:rsidP="0024624E">
      <w:pPr>
        <w:pStyle w:val="PargrafodaLista"/>
        <w:spacing w:line="240" w:lineRule="auto"/>
        <w:ind w:left="3969"/>
        <w:rPr>
          <w:ins w:id="1842" w:author="PAULO HENRIQUE GALHARDE CARRASCO" w:date="2019-10-07T22:34:00Z"/>
          <w:rFonts w:eastAsia="Arial" w:cs="Arial"/>
          <w:sz w:val="20"/>
          <w:szCs w:val="20"/>
        </w:rPr>
      </w:pPr>
    </w:p>
    <w:p w14:paraId="744CE555" w14:textId="0AC5FB38" w:rsidR="00B637E0" w:rsidRDefault="00B637E0" w:rsidP="0024624E">
      <w:pPr>
        <w:spacing w:line="240" w:lineRule="auto"/>
        <w:ind w:left="3969"/>
        <w:jc w:val="left"/>
        <w:rPr>
          <w:rFonts w:ascii="Times New Roman" w:eastAsia="Arial" w:hAnsi="Times New Roman"/>
          <w:sz w:val="20"/>
          <w:szCs w:val="20"/>
        </w:rPr>
      </w:pPr>
      <w:ins w:id="1843" w:author="PAULO HENRIQUE GALHARDE CARRASCO" w:date="2019-10-07T22:34:00Z">
        <w:r w:rsidRPr="0024624E">
          <w:rPr>
            <w:rFonts w:ascii="Times New Roman" w:eastAsia="Arial" w:hAnsi="Times New Roman"/>
            <w:sz w:val="20"/>
            <w:szCs w:val="20"/>
          </w:rPr>
          <w:t>Investiga o histórico de trabalho do paciente (Ministério da Saúde, p.13).</w:t>
        </w:r>
      </w:ins>
    </w:p>
    <w:p w14:paraId="68434B98" w14:textId="77777777" w:rsidR="00491FF4" w:rsidRPr="0024624E" w:rsidRDefault="00491FF4" w:rsidP="0024624E">
      <w:pPr>
        <w:spacing w:line="240" w:lineRule="auto"/>
        <w:ind w:left="3969"/>
        <w:jc w:val="left"/>
        <w:rPr>
          <w:ins w:id="1844" w:author="PAULO HENRIQUE GALHARDE CARRASCO" w:date="2019-10-07T22:34:00Z"/>
          <w:rFonts w:ascii="Times New Roman" w:eastAsia="Arial" w:hAnsi="Times New Roman"/>
          <w:sz w:val="20"/>
          <w:szCs w:val="20"/>
        </w:rPr>
      </w:pPr>
    </w:p>
    <w:p w14:paraId="4506D940" w14:textId="77777777" w:rsidR="00B637E0" w:rsidRPr="0024624E" w:rsidRDefault="00B637E0" w:rsidP="0024624E">
      <w:pPr>
        <w:pStyle w:val="PargrafodaLista"/>
        <w:numPr>
          <w:ilvl w:val="0"/>
          <w:numId w:val="51"/>
        </w:numPr>
        <w:spacing w:line="240" w:lineRule="auto"/>
        <w:ind w:left="3969" w:firstLine="0"/>
        <w:rPr>
          <w:ins w:id="1845" w:author="PAULO HENRIQUE GALHARDE CARRASCO" w:date="2019-10-07T22:34:00Z"/>
          <w:rFonts w:eastAsia="Arial" w:cs="Arial"/>
          <w:sz w:val="20"/>
          <w:szCs w:val="20"/>
        </w:rPr>
      </w:pPr>
      <w:ins w:id="1846" w:author="PAULO HENRIQUE GALHARDE CARRASCO" w:date="2019-10-07T22:34:00Z">
        <w:r w:rsidRPr="0024624E">
          <w:rPr>
            <w:rFonts w:eastAsia="Arial" w:cs="Arial"/>
            <w:sz w:val="20"/>
            <w:szCs w:val="20"/>
          </w:rPr>
          <w:t>Exame físico detalhado</w:t>
        </w:r>
      </w:ins>
    </w:p>
    <w:p w14:paraId="32C95154" w14:textId="77777777" w:rsidR="00B637E0" w:rsidRPr="0024624E" w:rsidRDefault="00B637E0" w:rsidP="0024624E">
      <w:pPr>
        <w:pStyle w:val="PargrafodaLista"/>
        <w:spacing w:line="240" w:lineRule="auto"/>
        <w:ind w:left="3969"/>
        <w:rPr>
          <w:ins w:id="1847" w:author="PAULO HENRIQUE GALHARDE CARRASCO" w:date="2019-10-07T22:34:00Z"/>
          <w:rFonts w:eastAsia="Arial" w:cs="Arial"/>
          <w:sz w:val="20"/>
          <w:szCs w:val="20"/>
        </w:rPr>
      </w:pPr>
    </w:p>
    <w:p w14:paraId="7041DEA0" w14:textId="6A997E10" w:rsidR="00B637E0" w:rsidRDefault="00B637E0" w:rsidP="0024624E">
      <w:pPr>
        <w:pStyle w:val="PargrafodaLista"/>
        <w:numPr>
          <w:ilvl w:val="0"/>
          <w:numId w:val="51"/>
        </w:numPr>
        <w:spacing w:line="240" w:lineRule="auto"/>
        <w:ind w:left="3969" w:firstLine="0"/>
        <w:rPr>
          <w:rFonts w:eastAsia="Arial" w:cs="Arial"/>
          <w:sz w:val="20"/>
          <w:szCs w:val="20"/>
        </w:rPr>
      </w:pPr>
      <w:ins w:id="1848" w:author="PAULO HENRIQUE GALHARDE CARRASCO" w:date="2019-10-07T22:34:00Z">
        <w:r w:rsidRPr="0024624E">
          <w:rPr>
            <w:rFonts w:eastAsia="Arial" w:cs="Arial"/>
            <w:sz w:val="20"/>
            <w:szCs w:val="20"/>
          </w:rPr>
          <w:t>Exames complementares, se necessário</w:t>
        </w:r>
      </w:ins>
    </w:p>
    <w:p w14:paraId="1D8628F2" w14:textId="3F5AF34A" w:rsidR="00BD077D" w:rsidRPr="0024624E" w:rsidRDefault="00BD077D" w:rsidP="00BD077D">
      <w:pPr>
        <w:pStyle w:val="PargrafodaLista"/>
        <w:spacing w:line="240" w:lineRule="auto"/>
        <w:ind w:left="3969"/>
        <w:rPr>
          <w:ins w:id="1849" w:author="PAULO HENRIQUE GALHARDE CARRASCO" w:date="2019-10-07T22:34:00Z"/>
          <w:rFonts w:eastAsia="Arial" w:cs="Arial"/>
          <w:sz w:val="20"/>
          <w:szCs w:val="20"/>
        </w:rPr>
      </w:pPr>
      <w:r>
        <w:rPr>
          <w:rFonts w:eastAsia="Arial" w:cs="Arial"/>
          <w:sz w:val="20"/>
          <w:szCs w:val="20"/>
        </w:rPr>
        <w:t>(Ministério da S</w:t>
      </w:r>
      <w:r w:rsidR="00067F3A">
        <w:rPr>
          <w:rFonts w:eastAsia="Arial" w:cs="Arial"/>
          <w:sz w:val="20"/>
          <w:szCs w:val="20"/>
        </w:rPr>
        <w:t>aúde</w:t>
      </w:r>
      <w:r w:rsidR="00622F86">
        <w:rPr>
          <w:rFonts w:eastAsia="Arial" w:cs="Arial"/>
          <w:sz w:val="20"/>
          <w:szCs w:val="20"/>
        </w:rPr>
        <w:t xml:space="preserve"> </w:t>
      </w:r>
      <w:r w:rsidR="00067F3A">
        <w:rPr>
          <w:rFonts w:eastAsia="Arial" w:cs="Arial"/>
          <w:sz w:val="20"/>
          <w:szCs w:val="20"/>
        </w:rPr>
        <w:t>,</w:t>
      </w:r>
      <w:r w:rsidR="00622F86">
        <w:rPr>
          <w:rFonts w:eastAsia="Arial" w:cs="Arial"/>
          <w:sz w:val="20"/>
          <w:szCs w:val="20"/>
        </w:rPr>
        <w:t>2001)</w:t>
      </w:r>
    </w:p>
    <w:p w14:paraId="6A7AD9B1" w14:textId="0980A7CF" w:rsidR="00B637E0" w:rsidRDefault="00B637E0" w:rsidP="00B637E0"/>
    <w:p w14:paraId="27B259C9" w14:textId="77777777" w:rsidR="00491FF4" w:rsidRPr="002B3020" w:rsidRDefault="00491FF4" w:rsidP="00B637E0">
      <w:pPr>
        <w:rPr>
          <w:ins w:id="1850" w:author="PAULO HENRIQUE GALHARDE CARRASCO" w:date="2019-10-07T22:34:00Z"/>
        </w:rPr>
      </w:pPr>
    </w:p>
    <w:p w14:paraId="05FE5A29" w14:textId="5F379826" w:rsidR="00B637E0" w:rsidRDefault="00B637E0" w:rsidP="00EC13D9">
      <w:pPr>
        <w:pStyle w:val="Ttulo3"/>
        <w:rPr>
          <w:ins w:id="1851" w:author="PAULO HENRIQUE GALHARDE CARRASCO" w:date="2019-10-07T22:34:00Z"/>
        </w:rPr>
      </w:pPr>
      <w:bookmarkStart w:id="1852" w:name="_Toc38902202"/>
      <w:ins w:id="1853" w:author="PAULO HENRIQUE GALHARDE CARRASCO" w:date="2019-10-07T22:34:00Z">
        <w:r>
          <w:t>Tratamentos</w:t>
        </w:r>
        <w:bookmarkEnd w:id="1852"/>
      </w:ins>
    </w:p>
    <w:p w14:paraId="09D577DE" w14:textId="77777777" w:rsidR="00B637E0" w:rsidRDefault="00B637E0" w:rsidP="00B637E0">
      <w:pPr>
        <w:rPr>
          <w:ins w:id="1854" w:author="PAULO HENRIQUE GALHARDE CARRASCO" w:date="2019-10-07T22:34:00Z"/>
        </w:rPr>
      </w:pPr>
    </w:p>
    <w:p w14:paraId="2D1EC560" w14:textId="6AE3C7D4" w:rsidR="00B637E0" w:rsidRDefault="00B637E0" w:rsidP="007D62B7">
      <w:pPr>
        <w:ind w:firstLine="708"/>
        <w:rPr>
          <w:ins w:id="1855" w:author="PAULO HENRIQUE GALHARDE CARRASCO" w:date="2019-10-07T22:44:00Z"/>
          <w:rFonts w:eastAsia="Arial" w:cs="Arial"/>
          <w:color w:val="000000" w:themeColor="text1"/>
        </w:rPr>
      </w:pPr>
      <w:ins w:id="1856" w:author="PAULO HENRIQUE GALHARDE CARRASCO" w:date="2019-10-07T22:34:00Z">
        <w:r w:rsidRPr="4B84FA59">
          <w:rPr>
            <w:rFonts w:eastAsia="Arial" w:cs="Arial"/>
            <w:color w:val="000000" w:themeColor="text1"/>
          </w:rPr>
          <w:t>Os principais tratamentos para esse problema são os alongamentos frequentes para melhorar a flexibilidade e a condição muscular e a Fisioterapia para fortalecimento. Contudo, temos outros meios que também auxiliam nesses tratamentos, como ajustar a quantidade de atividades físicas para que o problema não se agrave mais e fazer a utilização de compressa quente e fria, a compressa quente serve para aliviar as dores na musculatura afetada e nas articulações e pode drenar infecções de pele, já a compressa fria, também alivia a dor e reduz a inflamação.</w:t>
        </w:r>
      </w:ins>
    </w:p>
    <w:p w14:paraId="3F760009" w14:textId="77777777" w:rsidR="007D62B7" w:rsidRPr="007D62B7" w:rsidRDefault="007D62B7">
      <w:pPr>
        <w:ind w:firstLine="708"/>
        <w:rPr>
          <w:ins w:id="1857" w:author="PAULO HENRIQUE GALHARDE CARRASCO" w:date="2019-10-07T22:34:00Z"/>
          <w:rFonts w:eastAsia="Arial" w:cs="Arial"/>
          <w:color w:val="000000" w:themeColor="text1"/>
          <w:rPrChange w:id="1858" w:author="PAULO HENRIQUE GALHARDE CARRASCO" w:date="2019-10-07T22:44:00Z">
            <w:rPr>
              <w:ins w:id="1859" w:author="PAULO HENRIQUE GALHARDE CARRASCO" w:date="2019-10-07T22:34:00Z"/>
            </w:rPr>
          </w:rPrChange>
        </w:rPr>
        <w:pPrChange w:id="1860" w:author="PAULO HENRIQUE GALHARDE CARRASCO" w:date="2019-10-07T22:44:00Z">
          <w:pPr/>
        </w:pPrChange>
      </w:pPr>
    </w:p>
    <w:p w14:paraId="1086B31E" w14:textId="77777777" w:rsidR="00B637E0" w:rsidRDefault="00B637E0" w:rsidP="00EC13D9">
      <w:pPr>
        <w:pStyle w:val="Ttulo3"/>
        <w:rPr>
          <w:ins w:id="1861" w:author="PAULO HENRIQUE GALHARDE CARRASCO" w:date="2019-10-07T22:34:00Z"/>
        </w:rPr>
      </w:pPr>
      <w:bookmarkStart w:id="1862" w:name="_Toc38902203"/>
      <w:ins w:id="1863" w:author="PAULO HENRIQUE GALHARDE CARRASCO" w:date="2019-10-07T22:34:00Z">
        <w:r>
          <w:t>Prevenções</w:t>
        </w:r>
        <w:bookmarkEnd w:id="1862"/>
      </w:ins>
    </w:p>
    <w:p w14:paraId="1A924511" w14:textId="77777777" w:rsidR="00B637E0" w:rsidRDefault="00B637E0" w:rsidP="00B637E0">
      <w:pPr>
        <w:rPr>
          <w:ins w:id="1864" w:author="PAULO HENRIQUE GALHARDE CARRASCO" w:date="2019-10-07T22:34:00Z"/>
        </w:rPr>
      </w:pPr>
    </w:p>
    <w:p w14:paraId="7870555E" w14:textId="77777777" w:rsidR="00B637E0" w:rsidRDefault="00B637E0" w:rsidP="00B637E0">
      <w:pPr>
        <w:ind w:firstLine="708"/>
        <w:rPr>
          <w:ins w:id="1865" w:author="PAULO HENRIQUE GALHARDE CARRASCO" w:date="2019-10-07T22:34:00Z"/>
        </w:rPr>
      </w:pPr>
      <w:ins w:id="1866" w:author="PAULO HENRIQUE GALHARDE CARRASCO" w:date="2019-10-07T22:34:00Z">
        <w:r>
          <w:t xml:space="preserve">A medida mais importante é evitar usar as articulações durante muito tempo. Dê umas paradas no serviço para relaxar a musculatura das mãos e dedos. Outro fator importante é a posição em que você está trabalhando. Para aqueles que usam computadores, é muito importante a posição em que você está sentado. Os pés devem ficar paralelos ao chão, as pernas devem ficar flexionadas no joelho, sendo que a coxa forme um ângulo de 90 graus com as costas. A cadeira deve ser bem confortável e as costas devem estar apoiadas no encosto. Os braços devem ficar na mesma altura do teclado, sendo que as mãos ficam também no mesmo nível, não forçando assim os punhos. Coloque a tela do computador de modo que </w:t>
        </w:r>
        <w:r>
          <w:lastRenderedPageBreak/>
          <w:t xml:space="preserve">você fique a uma distância de 40 a 60 centímetros dela e sua visão direta forme um ângulo de 15 a 30 graus com </w:t>
        </w:r>
        <w:proofErr w:type="gramStart"/>
        <w:r>
          <w:t>a mesma</w:t>
        </w:r>
        <w:proofErr w:type="gramEnd"/>
        <w:r>
          <w:t>.</w:t>
        </w:r>
      </w:ins>
    </w:p>
    <w:p w14:paraId="08880032" w14:textId="77777777" w:rsidR="00B637E0" w:rsidRDefault="00B637E0" w:rsidP="00B637E0">
      <w:pPr>
        <w:rPr>
          <w:ins w:id="1867" w:author="PAULO HENRIQUE GALHARDE CARRASCO" w:date="2019-10-07T22:34:00Z"/>
        </w:rPr>
      </w:pPr>
    </w:p>
    <w:p w14:paraId="647C3A2E" w14:textId="77777777" w:rsidR="00B637E0" w:rsidRDefault="00B637E0" w:rsidP="00EC13D9">
      <w:pPr>
        <w:pStyle w:val="Ttulo3"/>
        <w:rPr>
          <w:ins w:id="1868" w:author="PAULO HENRIQUE GALHARDE CARRASCO" w:date="2019-10-07T22:34:00Z"/>
        </w:rPr>
      </w:pPr>
      <w:bookmarkStart w:id="1869" w:name="_Toc38902204"/>
      <w:ins w:id="1870" w:author="PAULO HENRIQUE GALHARDE CARRASCO" w:date="2019-10-07T22:34:00Z">
        <w:r>
          <w:t>Outras Doenças Relacionadas</w:t>
        </w:r>
        <w:bookmarkEnd w:id="1869"/>
      </w:ins>
    </w:p>
    <w:p w14:paraId="0CD0E383" w14:textId="77777777" w:rsidR="00B637E0" w:rsidRDefault="00B637E0" w:rsidP="00B637E0">
      <w:pPr>
        <w:ind w:firstLine="708"/>
        <w:rPr>
          <w:ins w:id="1871" w:author="PAULO HENRIQUE GALHARDE CARRASCO" w:date="2019-10-07T22:34:00Z"/>
        </w:rPr>
      </w:pPr>
    </w:p>
    <w:p w14:paraId="658A0AEB" w14:textId="397AD8EC" w:rsidR="00B637E0" w:rsidRDefault="00B637E0" w:rsidP="00EC13D9">
      <w:pPr>
        <w:ind w:firstLine="709"/>
        <w:rPr>
          <w:ins w:id="1872" w:author="PAULO HENRIQUE GALHARDE CARRASCO" w:date="2019-10-07T22:34:00Z"/>
        </w:rPr>
      </w:pPr>
      <w:ins w:id="1873" w:author="PAULO HENRIQUE GALHARDE CARRASCO" w:date="2019-10-07T22:34:00Z">
        <w:r>
          <w:t xml:space="preserve">Dentro dessa categoria, há algumas doenças que se destacam em questão de porcentagem de aparecimento, podemos encontrar as seguintes: </w:t>
        </w:r>
      </w:ins>
    </w:p>
    <w:p w14:paraId="7BD1B9A7" w14:textId="1E5540FE" w:rsidR="00B637E0" w:rsidRDefault="00B637E0">
      <w:pPr>
        <w:tabs>
          <w:tab w:val="left" w:pos="0"/>
        </w:tabs>
        <w:ind w:firstLine="709"/>
        <w:rPr>
          <w:ins w:id="1874" w:author="PAULO HENRIQUE GALHARDE CARRASCO" w:date="2019-10-07T22:34:00Z"/>
        </w:rPr>
        <w:pPrChange w:id="1875" w:author="PAULO HENRIQUE GALHARDE CARRASCO" w:date="2019-10-07T22:38:00Z">
          <w:pPr/>
        </w:pPrChange>
      </w:pPr>
      <w:ins w:id="1876" w:author="PAULO HENRIQUE GALHARDE CARRASCO" w:date="2019-10-07T22:34:00Z">
        <w:r>
          <w:t>Síndrome do túnel do carpo - “</w:t>
        </w:r>
        <w:r w:rsidRPr="4B84FA59">
          <w:rPr>
            <w:rFonts w:eastAsia="Arial" w:cs="Arial"/>
          </w:rPr>
          <w:t>A síndrome do túnel do carpo (STC) é definida pela compressão do nervo mediano no punho. É a mais frequente das síndromes compressivas e a causa mais frequente é a idiopática</w:t>
        </w:r>
        <w:commentRangeStart w:id="1877"/>
        <w:r w:rsidRPr="4B84FA59">
          <w:rPr>
            <w:rFonts w:eastAsia="Arial" w:cs="Arial"/>
          </w:rPr>
          <w:t xml:space="preserve">” (MICHEL CHAMMAS e JORGE BORETTO, 2014) </w:t>
        </w:r>
      </w:ins>
      <w:commentRangeEnd w:id="1877"/>
      <w:r w:rsidR="006B609C">
        <w:rPr>
          <w:rStyle w:val="Refdecomentrio"/>
        </w:rPr>
        <w:commentReference w:id="1877"/>
      </w:r>
    </w:p>
    <w:p w14:paraId="37CC252B" w14:textId="77777777" w:rsidR="00B637E0" w:rsidRDefault="00B637E0" w:rsidP="00B637E0">
      <w:pPr>
        <w:ind w:firstLine="708"/>
        <w:rPr>
          <w:ins w:id="1878" w:author="PAULO HENRIQUE GALHARDE CARRASCO" w:date="2019-10-07T22:34:00Z"/>
          <w:rFonts w:eastAsia="Arial" w:cs="Arial"/>
        </w:rPr>
      </w:pPr>
      <w:ins w:id="1879" w:author="PAULO HENRIQUE GALHARDE CARRASCO" w:date="2019-10-07T22:34:00Z">
        <w:r w:rsidRPr="4B84FA59">
          <w:rPr>
            <w:rFonts w:eastAsia="Arial" w:cs="Arial"/>
          </w:rPr>
          <w:t>Como resultado dessa compressão os dedos começam a ficar “dormentes” e em alguns casos é possível sentir um “choque” indo em direção ao braço.</w:t>
        </w:r>
      </w:ins>
    </w:p>
    <w:p w14:paraId="2DBAB2DF" w14:textId="77777777" w:rsidR="00B637E0" w:rsidRDefault="00B637E0" w:rsidP="00B637E0">
      <w:pPr>
        <w:ind w:firstLine="708"/>
        <w:rPr>
          <w:ins w:id="1880" w:author="PAULO HENRIQUE GALHARDE CARRASCO" w:date="2019-10-07T22:34:00Z"/>
          <w:rFonts w:eastAsia="Arial" w:cs="Arial"/>
        </w:rPr>
      </w:pPr>
    </w:p>
    <w:p w14:paraId="6E6CDD17" w14:textId="77777777" w:rsidR="00B637E0" w:rsidRPr="003124DE" w:rsidRDefault="00B637E0">
      <w:pPr>
        <w:ind w:left="2268"/>
        <w:jc w:val="left"/>
        <w:rPr>
          <w:ins w:id="1881" w:author="PAULO HENRIQUE GALHARDE CARRASCO" w:date="2019-10-07T22:34:00Z"/>
          <w:rFonts w:ascii="Times New Roman" w:eastAsia="Arial" w:hAnsi="Times New Roman"/>
          <w:sz w:val="20"/>
          <w:szCs w:val="20"/>
          <w:rPrChange w:id="1882" w:author="PAULO HENRIQUE GALHARDE CARRASCO" w:date="2019-10-07T22:39:00Z">
            <w:rPr>
              <w:ins w:id="1883" w:author="PAULO HENRIQUE GALHARDE CARRASCO" w:date="2019-10-07T22:34:00Z"/>
              <w:rFonts w:eastAsia="Arial" w:cs="Arial"/>
            </w:rPr>
          </w:rPrChange>
        </w:rPr>
        <w:pPrChange w:id="1884" w:author="PAULO HENRIQUE GALHARDE CARRASCO" w:date="2019-10-07T22:39:00Z">
          <w:pPr>
            <w:ind w:firstLine="708"/>
          </w:pPr>
        </w:pPrChange>
      </w:pPr>
      <w:ins w:id="1885" w:author="PAULO HENRIQUE GALHARDE CARRASCO" w:date="2019-10-07T22:34:00Z">
        <w:r w:rsidRPr="003124DE">
          <w:rPr>
            <w:rFonts w:ascii="Times New Roman" w:eastAsia="Arial" w:hAnsi="Times New Roman"/>
            <w:sz w:val="20"/>
            <w:szCs w:val="20"/>
            <w:rPrChange w:id="1886" w:author="PAULO HENRIQUE GALHARDE CARRASCO" w:date="2019-10-07T22:39:00Z">
              <w:rPr>
                <w:rFonts w:eastAsia="Arial" w:cs="Arial"/>
              </w:rPr>
            </w:rPrChange>
          </w:rPr>
          <w:t xml:space="preserve">Tenossinovite Estenosante ou dedo em gatilho - A </w:t>
        </w:r>
        <w:proofErr w:type="spellStart"/>
        <w:r w:rsidRPr="003124DE">
          <w:rPr>
            <w:rFonts w:ascii="Times New Roman" w:eastAsia="Arial" w:hAnsi="Times New Roman"/>
            <w:sz w:val="20"/>
            <w:szCs w:val="20"/>
            <w:rPrChange w:id="1887" w:author="PAULO HENRIQUE GALHARDE CARRASCO" w:date="2019-10-07T22:39:00Z">
              <w:rPr>
                <w:rFonts w:eastAsia="Arial" w:cs="Arial"/>
              </w:rPr>
            </w:rPrChange>
          </w:rPr>
          <w:t>tenosinovite</w:t>
        </w:r>
        <w:proofErr w:type="spellEnd"/>
        <w:r w:rsidRPr="003124DE">
          <w:rPr>
            <w:rFonts w:ascii="Times New Roman" w:eastAsia="Arial" w:hAnsi="Times New Roman"/>
            <w:sz w:val="20"/>
            <w:szCs w:val="20"/>
            <w:rPrChange w:id="1888" w:author="PAULO HENRIQUE GALHARDE CARRASCO" w:date="2019-10-07T22:39:00Z">
              <w:rPr>
                <w:rFonts w:eastAsia="Arial" w:cs="Arial"/>
              </w:rPr>
            </w:rPrChange>
          </w:rPr>
          <w:t xml:space="preserve"> estenosante, também conhecida como “dedo em gatilho”, é uma condição caracterizada por dor no trajeto dos tendões flexores, na região do túnel </w:t>
        </w:r>
        <w:proofErr w:type="spellStart"/>
        <w:r w:rsidRPr="003124DE">
          <w:rPr>
            <w:rFonts w:ascii="Times New Roman" w:eastAsia="Arial" w:hAnsi="Times New Roman"/>
            <w:sz w:val="20"/>
            <w:szCs w:val="20"/>
            <w:rPrChange w:id="1889" w:author="PAULO HENRIQUE GALHARDE CARRASCO" w:date="2019-10-07T22:39:00Z">
              <w:rPr>
                <w:rFonts w:eastAsia="Arial" w:cs="Arial"/>
              </w:rPr>
            </w:rPrChange>
          </w:rPr>
          <w:t>osteofi</w:t>
        </w:r>
        <w:proofErr w:type="spellEnd"/>
        <w:r w:rsidRPr="003124DE">
          <w:rPr>
            <w:rFonts w:ascii="Times New Roman" w:eastAsia="Arial" w:hAnsi="Times New Roman"/>
            <w:sz w:val="20"/>
            <w:szCs w:val="20"/>
            <w:rPrChange w:id="1890" w:author="PAULO HENRIQUE GALHARDE CARRASCO" w:date="2019-10-07T22:39:00Z">
              <w:rPr>
                <w:rFonts w:eastAsia="Arial" w:cs="Arial"/>
              </w:rPr>
            </w:rPrChange>
          </w:rPr>
          <w:t xml:space="preserve"> </w:t>
        </w:r>
        <w:proofErr w:type="spellStart"/>
        <w:r w:rsidRPr="003124DE">
          <w:rPr>
            <w:rFonts w:ascii="Times New Roman" w:eastAsia="Arial" w:hAnsi="Times New Roman"/>
            <w:sz w:val="20"/>
            <w:szCs w:val="20"/>
            <w:rPrChange w:id="1891" w:author="PAULO HENRIQUE GALHARDE CARRASCO" w:date="2019-10-07T22:39:00Z">
              <w:rPr>
                <w:rFonts w:eastAsia="Arial" w:cs="Arial"/>
              </w:rPr>
            </w:rPrChange>
          </w:rPr>
          <w:t>broso</w:t>
        </w:r>
        <w:proofErr w:type="spellEnd"/>
        <w:r w:rsidRPr="003124DE">
          <w:rPr>
            <w:rFonts w:ascii="Times New Roman" w:eastAsia="Arial" w:hAnsi="Times New Roman"/>
            <w:sz w:val="20"/>
            <w:szCs w:val="20"/>
            <w:rPrChange w:id="1892" w:author="PAULO HENRIQUE GALHARDE CARRASCO" w:date="2019-10-07T22:39:00Z">
              <w:rPr>
                <w:rFonts w:eastAsia="Arial" w:cs="Arial"/>
              </w:rPr>
            </w:rPrChange>
          </w:rPr>
          <w:t xml:space="preserve">, associada à dificuldade ou travamento do movimento dos dedos ou polegar, que podem permanecer em posição de flexão. O paciente, ao realizar a extensão do dedo ou polegar, apresenta um ressalto semelhante ao disparo de um gatilho, que é pressionado até o disparo </w:t>
        </w:r>
        <w:commentRangeStart w:id="1893"/>
        <w:r w:rsidRPr="003124DE">
          <w:rPr>
            <w:rFonts w:ascii="Times New Roman" w:eastAsia="Arial" w:hAnsi="Times New Roman"/>
            <w:sz w:val="20"/>
            <w:szCs w:val="20"/>
            <w:rPrChange w:id="1894" w:author="PAULO HENRIQUE GALHARDE CARRASCO" w:date="2019-10-07T22:39:00Z">
              <w:rPr>
                <w:rFonts w:eastAsia="Arial" w:cs="Arial"/>
              </w:rPr>
            </w:rPrChange>
          </w:rPr>
          <w:t xml:space="preserve">(RAMES MATTAR JUNIOR, 2008). </w:t>
        </w:r>
      </w:ins>
      <w:commentRangeEnd w:id="1893"/>
      <w:r w:rsidR="003D071F">
        <w:rPr>
          <w:rStyle w:val="Refdecomentrio"/>
        </w:rPr>
        <w:commentReference w:id="1893"/>
      </w:r>
    </w:p>
    <w:p w14:paraId="616AB184" w14:textId="77777777" w:rsidR="00B637E0" w:rsidRDefault="00B637E0" w:rsidP="00B637E0">
      <w:pPr>
        <w:ind w:firstLine="708"/>
        <w:rPr>
          <w:ins w:id="1895" w:author="PAULO HENRIQUE GALHARDE CARRASCO" w:date="2019-10-07T22:34:00Z"/>
          <w:rFonts w:eastAsia="Arial" w:cs="Arial"/>
        </w:rPr>
      </w:pPr>
    </w:p>
    <w:p w14:paraId="55290006" w14:textId="77777777" w:rsidR="00B637E0" w:rsidRDefault="00B637E0" w:rsidP="00B637E0">
      <w:pPr>
        <w:ind w:firstLine="708"/>
        <w:rPr>
          <w:ins w:id="1896" w:author="PAULO HENRIQUE GALHARDE CARRASCO" w:date="2019-10-07T22:34:00Z"/>
          <w:rFonts w:eastAsia="Arial" w:cs="Arial"/>
        </w:rPr>
      </w:pPr>
      <w:ins w:id="1897" w:author="PAULO HENRIQUE GALHARDE CARRASCO" w:date="2019-10-07T22:34:00Z">
        <w:r w:rsidRPr="4B84FA59">
          <w:rPr>
            <w:rFonts w:eastAsia="Arial" w:cs="Arial"/>
          </w:rPr>
          <w:t xml:space="preserve">Tenossinovite dos flexores dos dedos - O principal marcador histológico da enfermidade é o acúmulo de mucopolissacarídeos na bainha </w:t>
        </w:r>
        <w:proofErr w:type="spellStart"/>
        <w:r w:rsidRPr="4B84FA59">
          <w:rPr>
            <w:rFonts w:eastAsia="Arial" w:cs="Arial"/>
          </w:rPr>
          <w:t>tendínea</w:t>
        </w:r>
        <w:proofErr w:type="spellEnd"/>
        <w:r w:rsidRPr="4B84FA59">
          <w:rPr>
            <w:rFonts w:eastAsia="Arial" w:cs="Arial"/>
          </w:rPr>
          <w:t xml:space="preserve">, indicando processo degenerativo em curso (CARLOS FREDERICO AREND, 2012). </w:t>
        </w:r>
      </w:ins>
    </w:p>
    <w:p w14:paraId="1EFC0C1E" w14:textId="6659F44E" w:rsidR="00B637E0" w:rsidRDefault="00B637E0">
      <w:pPr>
        <w:ind w:firstLine="708"/>
        <w:rPr>
          <w:ins w:id="1898" w:author="PAULO HENRIQUE GALHARDE CARRASCO" w:date="2019-10-07T22:34:00Z"/>
          <w:rFonts w:eastAsia="Arial" w:cs="Arial"/>
        </w:rPr>
      </w:pPr>
      <w:ins w:id="1899" w:author="PAULO HENRIQUE GALHARDE CARRASCO" w:date="2019-10-07T22:34:00Z">
        <w:r w:rsidRPr="4B84FA59">
          <w:rPr>
            <w:rFonts w:eastAsia="Arial" w:cs="Arial"/>
          </w:rPr>
          <w:t>Os dedos são cobertos por uma pequena bainha que faz com que o movimento dos músculos fique mais suave e macio, a doença ocorre com a inflamação dessa bainha tirando a boa movimentação dos dedos.</w:t>
        </w:r>
      </w:ins>
    </w:p>
    <w:p w14:paraId="46698C34" w14:textId="77777777" w:rsidR="00B637E0" w:rsidRDefault="00B637E0" w:rsidP="00B637E0">
      <w:pPr>
        <w:ind w:firstLine="708"/>
        <w:rPr>
          <w:ins w:id="1900" w:author="PAULO HENRIQUE GALHARDE CARRASCO" w:date="2019-10-07T22:34:00Z"/>
          <w:rFonts w:eastAsia="Arial" w:cs="Arial"/>
        </w:rPr>
      </w:pPr>
      <w:ins w:id="1901" w:author="PAULO HENRIQUE GALHARDE CARRASCO" w:date="2019-10-07T22:34:00Z">
        <w:r w:rsidRPr="4B84FA59">
          <w:rPr>
            <w:rFonts w:eastAsia="Arial" w:cs="Arial"/>
          </w:rPr>
          <w:t xml:space="preserve">Doença de </w:t>
        </w:r>
        <w:proofErr w:type="spellStart"/>
        <w:r w:rsidRPr="4B84FA59">
          <w:rPr>
            <w:rFonts w:eastAsia="Arial" w:cs="Arial"/>
          </w:rPr>
          <w:t>Quervain</w:t>
        </w:r>
        <w:proofErr w:type="spellEnd"/>
        <w:r w:rsidRPr="4B84FA59">
          <w:rPr>
            <w:rFonts w:eastAsia="Arial" w:cs="Arial"/>
          </w:rPr>
          <w:t xml:space="preserve"> - A tenossinovite estenosante De </w:t>
        </w:r>
        <w:proofErr w:type="spellStart"/>
        <w:r w:rsidRPr="4B84FA59">
          <w:rPr>
            <w:rFonts w:eastAsia="Arial" w:cs="Arial"/>
          </w:rPr>
          <w:t>Quervain</w:t>
        </w:r>
        <w:proofErr w:type="spellEnd"/>
        <w:r w:rsidRPr="4B84FA59">
          <w:rPr>
            <w:rFonts w:eastAsia="Arial" w:cs="Arial"/>
          </w:rPr>
          <w:t xml:space="preserve"> caracteriza-se por ser a inflamação da bainha do abdutor longo e extensor curto do polegar, no primeiro compartimento dorsal do punho, acometendo mais frequentemente as mulheres na faixa etária entre 30 e 50 anos (WILLIAM ALBEIRO JIMENEZ URIBE e GISELA DEL PILAR PUENTES BUENDIA, 2010) </w:t>
        </w:r>
      </w:ins>
    </w:p>
    <w:p w14:paraId="5A346E4C" w14:textId="7F3129E1" w:rsidR="00B637E0" w:rsidRDefault="00B637E0" w:rsidP="00B637E0">
      <w:pPr>
        <w:ind w:firstLine="708"/>
        <w:rPr>
          <w:rFonts w:eastAsia="Arial" w:cs="Arial"/>
        </w:rPr>
      </w:pPr>
      <w:ins w:id="1902" w:author="PAULO HENRIQUE GALHARDE CARRASCO" w:date="2019-10-07T22:34:00Z">
        <w:r w:rsidRPr="4B84FA59">
          <w:rPr>
            <w:rFonts w:eastAsia="Arial" w:cs="Arial"/>
          </w:rPr>
          <w:lastRenderedPageBreak/>
          <w:t xml:space="preserve">Semelhante a tenossinovite dos flexores dos dedos, porém, nessa doença o alvo são os tendões que passam no lado do polegar, afetando a movimentação do punho. </w:t>
        </w:r>
      </w:ins>
    </w:p>
    <w:p w14:paraId="1C209E4B" w14:textId="77777777" w:rsidR="0060563A" w:rsidRDefault="0060563A" w:rsidP="00B637E0">
      <w:pPr>
        <w:ind w:firstLine="708"/>
        <w:rPr>
          <w:ins w:id="1903" w:author="PAULO HENRIQUE GALHARDE CARRASCO" w:date="2019-10-07T22:34:00Z"/>
          <w:rFonts w:eastAsia="Arial" w:cs="Arial"/>
        </w:rPr>
      </w:pPr>
    </w:p>
    <w:p w14:paraId="26F2ED99" w14:textId="77777777" w:rsidR="00B637E0" w:rsidRPr="00CF05C8" w:rsidRDefault="00B637E0" w:rsidP="00EC13D9">
      <w:pPr>
        <w:tabs>
          <w:tab w:val="left" w:pos="0"/>
        </w:tabs>
        <w:rPr>
          <w:ins w:id="1904" w:author="PAULO HENRIQUE GALHARDE CARRASCO" w:date="2019-10-07T22:34:00Z"/>
        </w:rPr>
      </w:pPr>
    </w:p>
    <w:p w14:paraId="5091C55F" w14:textId="77777777" w:rsidR="00B637E0" w:rsidRDefault="00B637E0">
      <w:pPr>
        <w:pStyle w:val="Ttulo2"/>
        <w:ind w:left="0" w:firstLine="0"/>
        <w:rPr>
          <w:ins w:id="1905" w:author="PAULO HENRIQUE GALHARDE CARRASCO" w:date="2019-10-07T22:34:00Z"/>
        </w:rPr>
        <w:pPrChange w:id="1906" w:author="PAULO HENRIQUE GALHARDE CARRASCO" w:date="2019-10-07T22:52:00Z">
          <w:pPr>
            <w:pStyle w:val="PargrafodaLista"/>
            <w:numPr>
              <w:ilvl w:val="1"/>
              <w:numId w:val="50"/>
            </w:numPr>
            <w:ind w:left="567" w:hanging="567"/>
          </w:pPr>
        </w:pPrChange>
      </w:pPr>
      <w:bookmarkStart w:id="1907" w:name="_Toc38902205"/>
      <w:ins w:id="1908" w:author="PAULO HENRIQUE GALHARDE CARRASCO" w:date="2019-10-07T22:34:00Z">
        <w:r>
          <w:t>CONSEQUÊNCIAS</w:t>
        </w:r>
        <w:bookmarkEnd w:id="1907"/>
        <w:r>
          <w:t xml:space="preserve"> </w:t>
        </w:r>
      </w:ins>
    </w:p>
    <w:p w14:paraId="034DAF99" w14:textId="77777777" w:rsidR="00B637E0" w:rsidRDefault="00B637E0" w:rsidP="00B637E0">
      <w:pPr>
        <w:pStyle w:val="PargrafodaLista"/>
        <w:ind w:left="567"/>
        <w:rPr>
          <w:ins w:id="1909" w:author="PAULO HENRIQUE GALHARDE CARRASCO" w:date="2019-10-07T22:34:00Z"/>
          <w:b/>
          <w:bCs/>
        </w:rPr>
      </w:pPr>
    </w:p>
    <w:p w14:paraId="56562B24" w14:textId="77777777" w:rsidR="00B637E0" w:rsidRPr="00555675" w:rsidRDefault="00B637E0" w:rsidP="00B637E0">
      <w:pPr>
        <w:tabs>
          <w:tab w:val="left" w:pos="2943"/>
        </w:tabs>
        <w:ind w:firstLine="709"/>
        <w:rPr>
          <w:ins w:id="1910" w:author="PAULO HENRIQUE GALHARDE CARRASCO" w:date="2019-10-07T22:34:00Z"/>
        </w:rPr>
      </w:pPr>
      <w:ins w:id="1911" w:author="PAULO HENRIQUE GALHARDE CARRASCO" w:date="2019-10-07T22:34:00Z">
        <w:r>
          <w:t xml:space="preserve"> Existe uma grande complexidade na abordagem das consequências desse tipo de doença pois a sua existência influencia em várias esferas do conhecimento, na fisioterapia que vai realizar um diagnóstico e cuidar do desgaste físico do trabalhador, na psicologia que vai cuidar dos problemas psicológicos oriundos da incapacidade de trabalhar, nas ciências humanas e econômicas que vão estudar os problemas sociais do afastamento do trabalho e suas consequências dentro dos lucros das empresas que empregam esses trabalhadores e também no âmbito familiar dos mesmos.</w:t>
        </w:r>
      </w:ins>
    </w:p>
    <w:p w14:paraId="42C1E483" w14:textId="77777777" w:rsidR="00B637E0" w:rsidRDefault="00B637E0" w:rsidP="00B637E0">
      <w:pPr>
        <w:pStyle w:val="PargrafodaLista"/>
        <w:ind w:left="567"/>
        <w:rPr>
          <w:ins w:id="1912" w:author="PAULO HENRIQUE GALHARDE CARRASCO" w:date="2019-10-07T22:34:00Z"/>
          <w:b/>
          <w:bCs/>
        </w:rPr>
      </w:pPr>
    </w:p>
    <w:p w14:paraId="23685DAB" w14:textId="77777777" w:rsidR="00B637E0" w:rsidRDefault="00B637E0">
      <w:pPr>
        <w:pStyle w:val="Ttulo3"/>
        <w:numPr>
          <w:ilvl w:val="2"/>
          <w:numId w:val="50"/>
        </w:numPr>
        <w:rPr>
          <w:ins w:id="1913" w:author="PAULO HENRIQUE GALHARDE CARRASCO" w:date="2019-10-07T22:34:00Z"/>
        </w:rPr>
      </w:pPr>
      <w:bookmarkStart w:id="1914" w:name="_Toc38902206"/>
      <w:ins w:id="1915" w:author="PAULO HENRIQUE GALHARDE CARRASCO" w:date="2019-10-07T22:34:00Z">
        <w:r>
          <w:t>Incapacidade dos Profissionais</w:t>
        </w:r>
        <w:bookmarkEnd w:id="1914"/>
      </w:ins>
    </w:p>
    <w:p w14:paraId="75DE280F" w14:textId="77777777" w:rsidR="00B637E0" w:rsidRDefault="00B637E0" w:rsidP="00B637E0">
      <w:pPr>
        <w:ind w:firstLine="709"/>
        <w:rPr>
          <w:ins w:id="1916" w:author="PAULO HENRIQUE GALHARDE CARRASCO" w:date="2019-10-07T22:34:00Z"/>
        </w:rPr>
      </w:pPr>
    </w:p>
    <w:p w14:paraId="66B3B777" w14:textId="77777777" w:rsidR="00B637E0" w:rsidRDefault="00B637E0" w:rsidP="00B637E0">
      <w:pPr>
        <w:ind w:firstLine="709"/>
        <w:rPr>
          <w:ins w:id="1917" w:author="PAULO HENRIQUE GALHARDE CARRASCO" w:date="2019-10-07T22:34:00Z"/>
        </w:rPr>
      </w:pPr>
      <w:ins w:id="1918" w:author="PAULO HENRIQUE GALHARDE CARRASCO" w:date="2019-10-07T22:34:00Z">
        <w:r>
          <w:t>Pelo fato das dores causadas por uma LER serem contínuas e tenderem a se espalhar pelos nervos da região dos membros superiores caso o esforço não seja interrompido, ela é responsável por gerar um grau de incapacidade nos trabalhadores envolvidos nas atividades (Isabel, 2005).</w:t>
        </w:r>
      </w:ins>
    </w:p>
    <w:p w14:paraId="17923F5A" w14:textId="77777777" w:rsidR="00B637E0" w:rsidRDefault="00B637E0" w:rsidP="00B637E0">
      <w:pPr>
        <w:tabs>
          <w:tab w:val="left" w:pos="1560"/>
        </w:tabs>
        <w:ind w:firstLine="709"/>
        <w:rPr>
          <w:ins w:id="1919" w:author="PAULO HENRIQUE GALHARDE CARRASCO" w:date="2019-10-07T22:34:00Z"/>
        </w:rPr>
      </w:pPr>
      <w:ins w:id="1920" w:author="PAULO HENRIQUE GALHARDE CARRASCO" w:date="2019-10-07T22:34:00Z">
        <w:r>
          <w:t>Os afastamentos de funcionários e as indenizações pagas pelas empresas são os grandes motivos das pesquisas e o incentivo de diagnóstico precoce dessas enfermidades pois caso não ocorra um tratamento e o trabalhador encista em desempenhar sua função com medo do corte de vinculo empregatício com seus superiores, as sequelas da doença podem se tornar permanente.</w:t>
        </w:r>
      </w:ins>
    </w:p>
    <w:p w14:paraId="2A65178A" w14:textId="290E5CDC" w:rsidR="00B637E0" w:rsidRDefault="00B637E0">
      <w:pPr>
        <w:ind w:firstLine="709"/>
        <w:rPr>
          <w:ins w:id="1921" w:author="PAULO HENRIQUE GALHARDE CARRASCO" w:date="2019-10-07T22:34:00Z"/>
        </w:rPr>
      </w:pPr>
      <w:ins w:id="1922" w:author="PAULO HENRIQUE GALHARDE CARRASCO" w:date="2019-10-07T22:34:00Z">
        <w:r>
          <w:t xml:space="preserve">Como já foi dito a LER/DORT também pode envolver a questão psicossocial, exigindo assim uma intervenção além da cirúrgica. Esse fato ocorre principalmente nos casos crônicos da doença em que além do afastamento profissional, o paciente deve enfrentar dificuldades em realizar atividades cotidianas em seu lar, esse fato pode desencadear sentimentos de depressão, medo e ansiedade, esse fato pode ser constatado pela psicóloga Renata </w:t>
        </w:r>
        <w:proofErr w:type="spellStart"/>
        <w:r>
          <w:t>Paparelli</w:t>
        </w:r>
        <w:proofErr w:type="spellEnd"/>
        <w:r>
          <w:t xml:space="preserve"> no manual técnico intitulado </w:t>
        </w:r>
        <w:r>
          <w:lastRenderedPageBreak/>
          <w:t>“Diagnóstico, Tratamento, reabilitação e fisioterapia das LER/DORT” escrito pelo Ministério da Saúde:</w:t>
        </w:r>
      </w:ins>
    </w:p>
    <w:p w14:paraId="0344D231" w14:textId="3CFBB646" w:rsidR="00B637E0" w:rsidRPr="0031583E" w:rsidRDefault="00B637E0" w:rsidP="0031583E">
      <w:pPr>
        <w:spacing w:line="240" w:lineRule="auto"/>
        <w:ind w:left="3969"/>
        <w:jc w:val="left"/>
        <w:rPr>
          <w:ins w:id="1923" w:author="PAULO HENRIQUE GALHARDE CARRASCO" w:date="2019-10-07T22:44:00Z"/>
          <w:rFonts w:cs="Arial"/>
          <w:sz w:val="20"/>
          <w:szCs w:val="20"/>
        </w:rPr>
      </w:pPr>
      <w:ins w:id="1924" w:author="PAULO HENRIQUE GALHARDE CARRASCO" w:date="2019-10-07T22:34:00Z">
        <w:r w:rsidRPr="0031583E">
          <w:rPr>
            <w:rFonts w:cs="Arial"/>
            <w:sz w:val="20"/>
            <w:szCs w:val="20"/>
          </w:rPr>
          <w:t>E certo que pacientes com LER/DORT apresentam evidências de depressão, ansiedade e angustia, porém, em geral, tratam-se de quadros decorrentes de situações concretes de parda da identidade no trabalho, na família e no círculo social, além densidade de se submeter a tratamentos longos de resultados lentos (</w:t>
        </w:r>
      </w:ins>
      <w:r w:rsidR="008E6629" w:rsidRPr="0031583E">
        <w:rPr>
          <w:rFonts w:cs="Arial"/>
          <w:sz w:val="20"/>
          <w:szCs w:val="20"/>
        </w:rPr>
        <w:t>Ministério da Saúde</w:t>
      </w:r>
      <w:ins w:id="1925" w:author="PAULO HENRIQUE GALHARDE CARRASCO" w:date="2019-10-07T22:34:00Z">
        <w:r w:rsidRPr="0031583E">
          <w:rPr>
            <w:rFonts w:cs="Arial"/>
            <w:sz w:val="20"/>
            <w:szCs w:val="20"/>
          </w:rPr>
          <w:t>,</w:t>
        </w:r>
      </w:ins>
      <w:r w:rsidR="008E6629" w:rsidRPr="0031583E">
        <w:rPr>
          <w:rFonts w:cs="Arial"/>
          <w:sz w:val="20"/>
          <w:szCs w:val="20"/>
        </w:rPr>
        <w:t xml:space="preserve"> </w:t>
      </w:r>
      <w:ins w:id="1926" w:author="PAULO HENRIQUE GALHARDE CARRASCO" w:date="2019-10-07T22:34:00Z">
        <w:r w:rsidRPr="0031583E">
          <w:rPr>
            <w:rFonts w:cs="Arial"/>
            <w:sz w:val="20"/>
            <w:szCs w:val="20"/>
          </w:rPr>
          <w:t>2001 ,p.24).</w:t>
        </w:r>
      </w:ins>
    </w:p>
    <w:p w14:paraId="3710FD00" w14:textId="35335CF8" w:rsidR="007D62B7" w:rsidRPr="0031583E" w:rsidRDefault="008E6629" w:rsidP="0031583E">
      <w:pPr>
        <w:spacing w:line="240" w:lineRule="auto"/>
        <w:ind w:left="3969"/>
        <w:jc w:val="left"/>
        <w:rPr>
          <w:ins w:id="1927" w:author="PAULO HENRIQUE GALHARDE CARRASCO" w:date="2019-10-07T22:44:00Z"/>
          <w:rFonts w:cs="Arial"/>
          <w:sz w:val="20"/>
          <w:szCs w:val="20"/>
        </w:rPr>
      </w:pPr>
      <w:r w:rsidRPr="0031583E">
        <w:rPr>
          <w:rFonts w:cs="Arial"/>
          <w:sz w:val="20"/>
          <w:szCs w:val="20"/>
        </w:rPr>
        <w:tab/>
      </w:r>
    </w:p>
    <w:p w14:paraId="0240591A" w14:textId="77777777" w:rsidR="00B637E0" w:rsidRDefault="00B637E0" w:rsidP="00EC13D9">
      <w:pPr>
        <w:rPr>
          <w:ins w:id="1928" w:author="PAULO HENRIQUE GALHARDE CARRASCO" w:date="2019-10-07T22:34:00Z"/>
        </w:rPr>
      </w:pPr>
    </w:p>
    <w:p w14:paraId="79A6EFDE" w14:textId="77777777" w:rsidR="00B637E0" w:rsidRDefault="00B637E0">
      <w:pPr>
        <w:pStyle w:val="Ttulo3"/>
        <w:numPr>
          <w:ilvl w:val="2"/>
          <w:numId w:val="50"/>
        </w:numPr>
        <w:rPr>
          <w:ins w:id="1929" w:author="PAULO HENRIQUE GALHARDE CARRASCO" w:date="2019-10-07T22:34:00Z"/>
        </w:rPr>
      </w:pPr>
      <w:bookmarkStart w:id="1930" w:name="_Toc38902207"/>
      <w:ins w:id="1931" w:author="PAULO HENRIQUE GALHARDE CARRASCO" w:date="2019-10-07T22:34:00Z">
        <w:r>
          <w:t>Consequências na Área de TI (Tecnologia da Informação)</w:t>
        </w:r>
        <w:bookmarkEnd w:id="1930"/>
      </w:ins>
    </w:p>
    <w:p w14:paraId="144D1C0C" w14:textId="77777777" w:rsidR="00B637E0" w:rsidRDefault="00B637E0" w:rsidP="00B637E0">
      <w:pPr>
        <w:rPr>
          <w:ins w:id="1932" w:author="PAULO HENRIQUE GALHARDE CARRASCO" w:date="2019-10-07T22:34:00Z"/>
        </w:rPr>
      </w:pPr>
    </w:p>
    <w:p w14:paraId="6D39A2B1" w14:textId="77777777" w:rsidR="00B637E0" w:rsidRDefault="00B637E0" w:rsidP="00B637E0">
      <w:pPr>
        <w:ind w:firstLine="709"/>
        <w:rPr>
          <w:ins w:id="1933" w:author="PAULO HENRIQUE GALHARDE CARRASCO" w:date="2019-10-07T22:34:00Z"/>
        </w:rPr>
      </w:pPr>
      <w:ins w:id="1934" w:author="PAULO HENRIQUE GALHARDE CARRASCO" w:date="2019-10-07T22:34:00Z">
        <w:r>
          <w:t>É natural que na contemporaneidade, vários dos trabalhos manuais e repetitivos exaltados nos primórdios da industrialização tenham sido automatizados e optimizados pela humanidade, com o avanço da tecnologia temos cada vez mais trabalhadores em escritórios e menos nas fábricas (PATUSSI, 2005).</w:t>
        </w:r>
      </w:ins>
    </w:p>
    <w:p w14:paraId="57235231" w14:textId="77777777" w:rsidR="00B637E0" w:rsidRDefault="00B637E0" w:rsidP="00B637E0">
      <w:pPr>
        <w:ind w:firstLine="709"/>
        <w:rPr>
          <w:ins w:id="1935" w:author="PAULO HENRIQUE GALHARDE CARRASCO" w:date="2019-10-07T22:34:00Z"/>
        </w:rPr>
      </w:pPr>
      <w:ins w:id="1936" w:author="PAULO HENRIQUE GALHARDE CARRASCO" w:date="2019-10-07T22:34:00Z">
        <w:r>
          <w:t xml:space="preserve">A principal característica do trabalho dos atuantes no mercado de tecnologia e áreas adjacentes, são atividades com baixas cargas físicas e muita concentração em uma só tarefa, como redigir um texto ou programar, esse fato causa um efeito prejudicial </w:t>
        </w:r>
        <w:proofErr w:type="spellStart"/>
        <w:r>
          <w:t>a</w:t>
        </w:r>
        <w:proofErr w:type="spellEnd"/>
        <w:r>
          <w:t xml:space="preserve"> saúde do profissional de tecnologia a curto e longo prazo, pois na posição sentada o corpo exige muita de nossa coluna vertebral e de acordo com </w:t>
        </w:r>
        <w:proofErr w:type="spellStart"/>
        <w:r>
          <w:t>Braccialli</w:t>
        </w:r>
        <w:proofErr w:type="spellEnd"/>
        <w:r>
          <w:t xml:space="preserve"> e </w:t>
        </w:r>
        <w:proofErr w:type="spellStart"/>
        <w:r>
          <w:t>Vilarta</w:t>
        </w:r>
        <w:proofErr w:type="spellEnd"/>
        <w:r>
          <w:t>, nossa coluna não pode manter um postura estática por muito tempo sem causar um certo desconforto.</w:t>
        </w:r>
      </w:ins>
    </w:p>
    <w:p w14:paraId="444FB683" w14:textId="0870D40B" w:rsidR="00B77F66" w:rsidRDefault="00B637E0" w:rsidP="00B77F66">
      <w:pPr>
        <w:ind w:firstLine="709"/>
      </w:pPr>
      <w:ins w:id="1937" w:author="PAULO HENRIQUE GALHARDE CARRASCO" w:date="2019-10-07T22:34:00Z">
        <w:r>
          <w:t>A semelhança entre as ações cotidianas dos trabalhadores das fábricas e os atuais “digitadores” dos escritórios, são as ações de natureza repetitiva e em que o seu executor se encontra parado ou sentado no mesmo local por em média por 8 horas diariamente.</w:t>
        </w:r>
      </w:ins>
    </w:p>
    <w:p w14:paraId="06CB2A15" w14:textId="77777777" w:rsidR="00EC13D9" w:rsidRPr="002B3020" w:rsidRDefault="00EC13D9" w:rsidP="00B637E0">
      <w:pPr>
        <w:rPr>
          <w:ins w:id="1938" w:author="PAULO HENRIQUE GALHARDE CARRASCO" w:date="2019-10-07T22:34:00Z"/>
        </w:rPr>
      </w:pPr>
    </w:p>
    <w:p w14:paraId="76A95B09" w14:textId="4B1878E4" w:rsidR="00B637E0" w:rsidRPr="00075AE0" w:rsidRDefault="00B637E0">
      <w:pPr>
        <w:pStyle w:val="Ttulo2"/>
        <w:tabs>
          <w:tab w:val="left" w:pos="0"/>
        </w:tabs>
        <w:ind w:left="0" w:firstLine="0"/>
        <w:rPr>
          <w:ins w:id="1939" w:author="PAULO HENRIQUE GALHARDE CARRASCO" w:date="2019-10-07T22:34:00Z"/>
        </w:rPr>
        <w:pPrChange w:id="1940" w:author="PAULO HENRIQUE GALHARDE CARRASCO" w:date="2019-10-07T22:53:00Z">
          <w:pPr>
            <w:pStyle w:val="PargrafodaLista"/>
            <w:numPr>
              <w:ilvl w:val="1"/>
              <w:numId w:val="50"/>
            </w:numPr>
            <w:ind w:left="567" w:hanging="567"/>
          </w:pPr>
        </w:pPrChange>
      </w:pPr>
      <w:bookmarkStart w:id="1941" w:name="_Toc38902208"/>
      <w:ins w:id="1942" w:author="PAULO HENRIQUE GALHARDE CARRASCO" w:date="2019-10-07T22:34:00Z">
        <w:r w:rsidRPr="00075AE0">
          <w:t>DEFINIÇÕES DA APLICAÇÃO</w:t>
        </w:r>
        <w:bookmarkEnd w:id="1941"/>
      </w:ins>
    </w:p>
    <w:p w14:paraId="5A165969" w14:textId="77777777" w:rsidR="00B637E0" w:rsidRDefault="00B637E0">
      <w:pPr>
        <w:rPr>
          <w:ins w:id="1943" w:author="PAULO HENRIQUE GALHARDE CARRASCO" w:date="2019-10-07T22:34:00Z"/>
        </w:rPr>
        <w:pPrChange w:id="1944" w:author="PAULO HENRIQUE GALHARDE CARRASCO" w:date="2019-10-14T21:23:00Z">
          <w:pPr>
            <w:pStyle w:val="Ttulo1"/>
            <w:numPr>
              <w:numId w:val="0"/>
            </w:numPr>
            <w:ind w:left="1287" w:firstLine="0"/>
          </w:pPr>
        </w:pPrChange>
      </w:pPr>
    </w:p>
    <w:p w14:paraId="2670F5C6" w14:textId="77777777" w:rsidR="00B637E0" w:rsidRDefault="00B637E0">
      <w:pPr>
        <w:pStyle w:val="Ttulo3"/>
        <w:rPr>
          <w:ins w:id="1945" w:author="PAULO HENRIQUE GALHARDE CARRASCO" w:date="2019-10-07T22:34:00Z"/>
        </w:rPr>
        <w:pPrChange w:id="1946" w:author="PAULO HENRIQUE GALHARDE CARRASCO" w:date="2019-10-14T12:48:00Z">
          <w:pPr>
            <w:pStyle w:val="Ttulo3"/>
            <w:numPr>
              <w:numId w:val="50"/>
            </w:numPr>
            <w:ind w:left="1855" w:hanging="720"/>
          </w:pPr>
        </w:pPrChange>
      </w:pPr>
      <w:bookmarkStart w:id="1947" w:name="_Toc38902209"/>
      <w:ins w:id="1948" w:author="PAULO HENRIQUE GALHARDE CARRASCO" w:date="2019-10-07T22:34:00Z">
        <w:r>
          <w:t>Desenvolvimento de aplicativos</w:t>
        </w:r>
        <w:bookmarkEnd w:id="1947"/>
      </w:ins>
    </w:p>
    <w:p w14:paraId="56918498" w14:textId="77777777" w:rsidR="00B637E0" w:rsidRDefault="00B637E0" w:rsidP="00B637E0">
      <w:pPr>
        <w:rPr>
          <w:ins w:id="1949" w:author="PAULO HENRIQUE GALHARDE CARRASCO" w:date="2019-10-07T22:34:00Z"/>
        </w:rPr>
      </w:pPr>
    </w:p>
    <w:p w14:paraId="2798A8FE" w14:textId="6561D360" w:rsidR="00B637E0" w:rsidRDefault="00B637E0" w:rsidP="00B637E0">
      <w:pPr>
        <w:ind w:firstLine="708"/>
        <w:rPr>
          <w:ins w:id="1950" w:author="PAULO HENRIQUE GALHARDE CARRASCO" w:date="2019-10-07T22:34:00Z"/>
          <w:rFonts w:eastAsia="Arial" w:cs="Arial"/>
        </w:rPr>
      </w:pPr>
      <w:ins w:id="1951" w:author="PAULO HENRIQUE GALHARDE CARRASCO" w:date="2019-10-07T22:34:00Z">
        <w:r w:rsidRPr="349A3B3A">
          <w:rPr>
            <w:rFonts w:eastAsia="Arial" w:cs="Arial"/>
          </w:rPr>
          <w:t>Na</w:t>
        </w:r>
      </w:ins>
      <w:ins w:id="1952" w:author="PAULO HENRIQUE GALHARDE CARRASCO" w:date="2019-10-07T22:40:00Z">
        <w:r w:rsidR="003124DE">
          <w:rPr>
            <w:rFonts w:eastAsia="Arial" w:cs="Arial"/>
          </w:rPr>
          <w:t xml:space="preserve"> </w:t>
        </w:r>
        <w:r w:rsidR="003124DE">
          <w:t>computação</w:t>
        </w:r>
      </w:ins>
      <w:ins w:id="1953" w:author="PAULO HENRIQUE GALHARDE CARRASCO" w:date="2019-10-07T22:34:00Z">
        <w:r w:rsidRPr="349A3B3A">
          <w:rPr>
            <w:rFonts w:eastAsia="Arial" w:cs="Arial"/>
          </w:rPr>
          <w:t xml:space="preserve">, o </w:t>
        </w:r>
        <w:r w:rsidRPr="349A3B3A">
          <w:rPr>
            <w:rFonts w:eastAsia="Arial" w:cs="Arial"/>
            <w:b/>
            <w:bCs/>
          </w:rPr>
          <w:t xml:space="preserve">desenvolvimento de </w:t>
        </w:r>
        <w:r w:rsidRPr="349A3B3A">
          <w:rPr>
            <w:rFonts w:eastAsia="Arial" w:cs="Arial"/>
            <w:b/>
            <w:bCs/>
            <w:i/>
            <w:iCs/>
          </w:rPr>
          <w:t>aplicativos</w:t>
        </w:r>
        <w:r w:rsidRPr="349A3B3A">
          <w:rPr>
            <w:rFonts w:eastAsia="Arial" w:cs="Arial"/>
          </w:rPr>
          <w:t xml:space="preserve"> é o ato de elaborar e implementar </w:t>
        </w:r>
      </w:ins>
      <w:ins w:id="1954" w:author="PAULO HENRIQUE GALHARDE CARRASCO" w:date="2019-10-07T22:41:00Z">
        <w:r w:rsidR="00D835FE" w:rsidRPr="349A3B3A">
          <w:rPr>
            <w:rFonts w:eastAsia="Arial" w:cs="Arial"/>
          </w:rPr>
          <w:t xml:space="preserve">um </w:t>
        </w:r>
        <w:r w:rsidR="00D835FE">
          <w:t>sistema operacional,</w:t>
        </w:r>
      </w:ins>
      <w:ins w:id="1955" w:author="PAULO HENRIQUE GALHARDE CARRASCO" w:date="2019-10-07T22:34:00Z">
        <w:r w:rsidRPr="349A3B3A">
          <w:rPr>
            <w:rFonts w:eastAsia="Arial" w:cs="Arial"/>
          </w:rPr>
          <w:t xml:space="preserve"> isto é, transformar a necessidade de um utilizador ou de um mercado em um produto de </w:t>
        </w:r>
      </w:ins>
      <w:ins w:id="1956" w:author="PAULO HENRIQUE GALHARDE CARRASCO" w:date="2019-10-07T22:40:00Z">
        <w:r w:rsidR="003124DE">
          <w:t xml:space="preserve">software </w:t>
        </w:r>
      </w:ins>
      <w:ins w:id="1957" w:author="PAULO HENRIQUE GALHARDE CARRASCO" w:date="2019-10-07T22:34:00Z">
        <w:r w:rsidRPr="349A3B3A">
          <w:rPr>
            <w:rFonts w:eastAsia="Arial" w:cs="Arial"/>
          </w:rPr>
          <w:t>(</w:t>
        </w:r>
        <w:proofErr w:type="spellStart"/>
        <w:r w:rsidRPr="349A3B3A">
          <w:rPr>
            <w:rFonts w:eastAsia="Arial" w:cs="Arial"/>
          </w:rPr>
          <w:t>Birrell</w:t>
        </w:r>
        <w:proofErr w:type="spellEnd"/>
        <w:r w:rsidRPr="349A3B3A">
          <w:rPr>
            <w:rFonts w:eastAsia="Arial" w:cs="Arial"/>
          </w:rPr>
          <w:t xml:space="preserve">, 1985). </w:t>
        </w:r>
      </w:ins>
    </w:p>
    <w:p w14:paraId="2697CFB9" w14:textId="70046B55" w:rsidR="00B637E0" w:rsidRDefault="00B637E0" w:rsidP="00B637E0">
      <w:pPr>
        <w:ind w:firstLine="708"/>
        <w:rPr>
          <w:ins w:id="1958" w:author="PAULO HENRIQUE GALHARDE CARRASCO" w:date="2019-10-07T22:34:00Z"/>
          <w:rFonts w:eastAsia="Arial" w:cs="Arial"/>
        </w:rPr>
      </w:pPr>
      <w:ins w:id="1959" w:author="PAULO HENRIQUE GALHARDE CARRASCO" w:date="2019-10-07T22:34:00Z">
        <w:r w:rsidRPr="349A3B3A">
          <w:rPr>
            <w:rFonts w:eastAsia="Arial" w:cs="Arial"/>
          </w:rPr>
          <w:lastRenderedPageBreak/>
          <w:t>Para realizar o desenvolvimento de um aplicativo, é necessário seguir um processo de desenvolvimento de software, onde é realizado um conjunto de atividades, parcialmente ordenadas. Esse processo é considerado pela engenharia de software, um dos principais mecanismos para se obte</w:t>
        </w:r>
      </w:ins>
      <w:ins w:id="1960" w:author="PAULO HENRIQUE GALHARDE CARRASCO" w:date="2019-10-07T22:40:00Z">
        <w:r w:rsidR="003124DE">
          <w:rPr>
            <w:rFonts w:eastAsia="Arial" w:cs="Arial"/>
          </w:rPr>
          <w:t xml:space="preserve">r </w:t>
        </w:r>
      </w:ins>
      <w:ins w:id="1961" w:author="PAULO HENRIQUE GALHARDE CARRASCO" w:date="2019-10-07T22:34:00Z">
        <w:r w:rsidRPr="349A3B3A">
          <w:rPr>
            <w:rFonts w:eastAsia="Arial" w:cs="Arial"/>
          </w:rPr>
          <w:t>e cumprir corretamente os contratos de desenvolvimento, sendo uma das respostas técnicas adequadas para resolver crises na elaboração de aplicativos.</w:t>
        </w:r>
      </w:ins>
    </w:p>
    <w:p w14:paraId="2908AF92" w14:textId="77777777" w:rsidR="00B637E0" w:rsidRDefault="00B637E0" w:rsidP="00B637E0">
      <w:pPr>
        <w:ind w:firstLine="708"/>
        <w:rPr>
          <w:ins w:id="1962" w:author="PAULO HENRIQUE GALHARDE CARRASCO" w:date="2019-10-07T22:34:00Z"/>
          <w:rFonts w:eastAsia="Arial" w:cs="Arial"/>
        </w:rPr>
      </w:pPr>
      <w:ins w:id="1963" w:author="PAULO HENRIQUE GALHARDE CARRASCO" w:date="2019-10-07T22:34:00Z">
        <w:r w:rsidRPr="349A3B3A">
          <w:rPr>
            <w:rFonts w:eastAsia="Arial" w:cs="Arial"/>
          </w:rPr>
          <w:t>O processo de desenvolvimento de aplicativo é formado por um conjunto de passos de processo parcialmente ordenados, relacionados a artefatos, pessoas, estruturas organizacionais e restrições, tendo como objetivo produzir e manter os produtos de software finais requeridos (Wazlawick</w:t>
        </w:r>
        <w:r w:rsidRPr="349A3B3A">
          <w:rPr>
            <w:rFonts w:eastAsia="Arial" w:cs="Arial"/>
            <w:color w:val="222222"/>
          </w:rPr>
          <w:t>,2013</w:t>
        </w:r>
        <w:r w:rsidRPr="349A3B3A">
          <w:rPr>
            <w:rFonts w:eastAsia="Arial" w:cs="Arial"/>
            <w:color w:val="222222"/>
            <w:sz w:val="21"/>
            <w:szCs w:val="21"/>
          </w:rPr>
          <w:t>).</w:t>
        </w:r>
        <w:r w:rsidRPr="349A3B3A">
          <w:rPr>
            <w:rFonts w:eastAsia="Arial" w:cs="Arial"/>
          </w:rPr>
          <w:t xml:space="preserve"> Este conceito destaca no processo de desenvolvimento de aplicativos, as suas relações com outros fatores como restrições, pessoas, recursos, </w:t>
        </w:r>
        <w:proofErr w:type="gramStart"/>
        <w:r w:rsidRPr="349A3B3A">
          <w:rPr>
            <w:rFonts w:eastAsia="Arial" w:cs="Arial"/>
          </w:rPr>
          <w:t>padrões etc</w:t>
        </w:r>
        <w:proofErr w:type="gramEnd"/>
        <w:r w:rsidRPr="349A3B3A">
          <w:rPr>
            <w:rFonts w:eastAsia="Arial" w:cs="Arial"/>
          </w:rPr>
          <w:t xml:space="preserve"> que impactam no resultado final do processo.</w:t>
        </w:r>
      </w:ins>
    </w:p>
    <w:p w14:paraId="6C887D01" w14:textId="77777777" w:rsidR="00B637E0" w:rsidRPr="00427384" w:rsidRDefault="00B637E0" w:rsidP="00B637E0">
      <w:pPr>
        <w:rPr>
          <w:ins w:id="1964" w:author="PAULO HENRIQUE GALHARDE CARRASCO" w:date="2019-10-07T22:34:00Z"/>
        </w:rPr>
      </w:pPr>
    </w:p>
    <w:p w14:paraId="4B306FCC" w14:textId="4E1100FE" w:rsidR="00B637E0" w:rsidRPr="000839DB" w:rsidRDefault="00B637E0">
      <w:pPr>
        <w:pStyle w:val="Ttulo3"/>
        <w:rPr>
          <w:ins w:id="1965" w:author="PAULO HENRIQUE GALHARDE CARRASCO" w:date="2019-10-07T22:34:00Z"/>
        </w:rPr>
        <w:pPrChange w:id="1966" w:author="PAULO HENRIQUE GALHARDE CARRASCO" w:date="2019-10-14T12:48:00Z">
          <w:pPr>
            <w:pStyle w:val="Ttulo3"/>
            <w:numPr>
              <w:numId w:val="50"/>
            </w:numPr>
            <w:ind w:left="1855" w:hanging="720"/>
          </w:pPr>
        </w:pPrChange>
      </w:pPr>
      <w:bookmarkStart w:id="1967" w:name="_Toc38902210"/>
      <w:ins w:id="1968" w:author="PAULO HENRIQUE GALHARDE CARRASCO" w:date="2019-10-07T22:34:00Z">
        <w:r w:rsidRPr="000839DB">
          <w:t xml:space="preserve">Sistema </w:t>
        </w:r>
      </w:ins>
      <w:r w:rsidR="00323E8B">
        <w:t>Mobile</w:t>
      </w:r>
      <w:ins w:id="1969" w:author="PAULO HENRIQUE GALHARDE CARRASCO" w:date="2019-10-07T22:34:00Z">
        <w:r w:rsidRPr="000839DB">
          <w:t xml:space="preserve"> e Aplicações</w:t>
        </w:r>
        <w:bookmarkEnd w:id="1967"/>
      </w:ins>
    </w:p>
    <w:p w14:paraId="1C3DB642" w14:textId="77777777" w:rsidR="00B637E0" w:rsidRPr="007C58F8" w:rsidRDefault="00B637E0" w:rsidP="00B637E0">
      <w:pPr>
        <w:rPr>
          <w:ins w:id="1970" w:author="PAULO HENRIQUE GALHARDE CARRASCO" w:date="2019-10-07T22:34:00Z"/>
          <w:b/>
          <w:bCs/>
        </w:rPr>
      </w:pPr>
    </w:p>
    <w:p w14:paraId="10889929" w14:textId="41B1017B" w:rsidR="00807ECB" w:rsidRPr="001C0503" w:rsidRDefault="001C0503" w:rsidP="00EC13D9">
      <w:pPr>
        <w:ind w:firstLine="708"/>
        <w:rPr>
          <w:rFonts w:eastAsia="Arial" w:cs="Arial"/>
          <w:b/>
          <w:bCs/>
          <w:color w:val="FF0000"/>
        </w:rPr>
      </w:pPr>
      <w:r>
        <w:rPr>
          <w:rFonts w:eastAsia="Arial" w:cs="Arial"/>
          <w:b/>
          <w:bCs/>
          <w:color w:val="FF0000"/>
        </w:rPr>
        <w:t>PRECISA FAZER</w:t>
      </w:r>
    </w:p>
    <w:p w14:paraId="2BD80C10" w14:textId="77777777" w:rsidR="00B637E0" w:rsidRDefault="00B637E0" w:rsidP="00B637E0">
      <w:pPr>
        <w:rPr>
          <w:ins w:id="1971" w:author="PAULO HENRIQUE GALHARDE CARRASCO" w:date="2019-10-07T22:34:00Z"/>
        </w:rPr>
      </w:pPr>
    </w:p>
    <w:p w14:paraId="13DA76F9" w14:textId="2EBEB3F0" w:rsidR="00D01D25" w:rsidDel="00B637E0" w:rsidRDefault="00D01D25">
      <w:pPr>
        <w:pStyle w:val="Ttulo1"/>
        <w:ind w:left="567" w:hanging="567"/>
        <w:rPr>
          <w:ins w:id="1972" w:author="Guest User" w:date="2019-09-09T11:56:00Z"/>
          <w:del w:id="1973" w:author="PAULO HENRIQUE GALHARDE CARRASCO" w:date="2019-10-07T22:34:00Z"/>
        </w:rPr>
        <w:pPrChange w:id="1974" w:author="PAULO HENRIQUE GALHARDE CARRASCO" w:date="2019-09-05T18:03:00Z">
          <w:pPr/>
        </w:pPrChange>
      </w:pPr>
    </w:p>
    <w:p w14:paraId="3B5174F0" w14:textId="6509CAB0" w:rsidR="436ACD4B" w:rsidDel="00B637E0" w:rsidRDefault="436ACD4B">
      <w:pPr>
        <w:ind w:firstLine="567"/>
        <w:rPr>
          <w:del w:id="1975" w:author="PAULO HENRIQUE GALHARDE CARRASCO" w:date="2019-10-07T22:34:00Z"/>
        </w:rPr>
        <w:pPrChange w:id="1976" w:author="Guest User" w:date="2019-09-09T11:56:00Z">
          <w:pPr/>
        </w:pPrChange>
      </w:pPr>
    </w:p>
    <w:p w14:paraId="51DCDDA8" w14:textId="43B1AD3C" w:rsidR="436ACD4B" w:rsidDel="00B637E0" w:rsidRDefault="436ACD4B">
      <w:pPr>
        <w:ind w:firstLine="709"/>
        <w:rPr>
          <w:del w:id="1977" w:author="PAULO HENRIQUE GALHARDE CARRASCO" w:date="2019-10-07T22:34:00Z"/>
          <w:rFonts w:eastAsia="Arial" w:cs="Arial"/>
          <w:caps/>
          <w:rPrChange w:id="1978" w:author="Guest User" w:date="2019-09-09T11:56:00Z">
            <w:rPr>
              <w:del w:id="1979" w:author="PAULO HENRIQUE GALHARDE CARRASCO" w:date="2019-10-07T22:34:00Z"/>
            </w:rPr>
          </w:rPrChange>
        </w:rPr>
        <w:pPrChange w:id="1980" w:author="PAULO CARRASCO" w:date="2019-09-30T18:52:00Z">
          <w:pPr/>
        </w:pPrChange>
      </w:pPr>
    </w:p>
    <w:p w14:paraId="376122AF" w14:textId="124FB4D6" w:rsidR="436ACD4B" w:rsidDel="00B637E0" w:rsidRDefault="436ACD4B">
      <w:pPr>
        <w:ind w:firstLine="709"/>
        <w:rPr>
          <w:del w:id="1981" w:author="PAULO HENRIQUE GALHARDE CARRASCO" w:date="2019-10-07T22:34:00Z"/>
        </w:rPr>
        <w:pPrChange w:id="1982" w:author="PAULO CARRASCO" w:date="2019-09-30T18:52:00Z">
          <w:pPr/>
        </w:pPrChange>
      </w:pPr>
    </w:p>
    <w:p w14:paraId="7A783260" w14:textId="292FA79E" w:rsidR="0187480F" w:rsidDel="00B637E0" w:rsidRDefault="0ADC1B80">
      <w:pPr>
        <w:ind w:firstLine="709"/>
        <w:rPr>
          <w:del w:id="1983" w:author="PAULO HENRIQUE GALHARDE CARRASCO" w:date="2019-10-07T22:34:00Z"/>
          <w:rFonts w:eastAsia="Arial" w:cs="Arial"/>
          <w:caps/>
          <w:rPrChange w:id="1984" w:author="Guest User" w:date="2019-09-09T11:58:00Z">
            <w:rPr>
              <w:del w:id="1985" w:author="PAULO HENRIQUE GALHARDE CARRASCO" w:date="2019-10-07T22:34:00Z"/>
            </w:rPr>
          </w:rPrChange>
        </w:rPr>
        <w:pPrChange w:id="1986" w:author="PAULO CARRASCO" w:date="2019-09-30T18:52:00Z">
          <w:pPr/>
        </w:pPrChange>
      </w:pPr>
      <w:ins w:id="1987" w:author="Guest User" w:date="2019-09-09T11:59:00Z">
        <w:del w:id="1988" w:author="PAULO HENRIQUE GALHARDE CARRASCO" w:date="2019-10-07T22:34:00Z">
          <w:r w:rsidRPr="0ADC1B80" w:rsidDel="00B637E0">
            <w:rPr>
              <w:rFonts w:eastAsia="Arial" w:cs="Arial"/>
              <w:color w:val="000000" w:themeColor="text1"/>
              <w:sz w:val="22"/>
              <w:szCs w:val="22"/>
              <w:rPrChange w:id="1989" w:author="Guest User" w:date="2019-09-09T11:59:00Z">
                <w:rPr/>
              </w:rPrChange>
            </w:rPr>
            <w:delText>N</w:delText>
          </w:r>
          <w:r w:rsidR="6056819F" w:rsidRPr="6056819F" w:rsidDel="00B637E0">
            <w:rPr>
              <w:rFonts w:eastAsia="Arial" w:cs="Arial"/>
              <w:color w:val="000000" w:themeColor="text1"/>
              <w:sz w:val="22"/>
              <w:szCs w:val="22"/>
              <w:rPrChange w:id="1990" w:author="Guest User" w:date="2019-09-09T11:59:00Z">
                <w:rPr/>
              </w:rPrChange>
            </w:rPr>
            <w:delText xml:space="preserve">este capítulo é abordado uma revisão sobre alguns conceitos e conteúdos relacionados com o sistema desenvolvido, para auxiliar no desenvolvimento da aplicação, sendo apresentado as definições de sistemas web, ler/dort’s e uma explicação do ambiente de trabalho na área de </w:delText>
          </w:r>
        </w:del>
      </w:ins>
      <w:ins w:id="1991" w:author="PAULO CARRASCO" w:date="2019-09-30T18:52:00Z">
        <w:del w:id="1992" w:author="PAULO HENRIQUE GALHARDE CARRASCO" w:date="2019-10-07T22:34:00Z">
          <w:r w:rsidR="00070970" w:rsidDel="00B637E0">
            <w:rPr>
              <w:rFonts w:eastAsia="Arial" w:cs="Arial"/>
              <w:color w:val="000000" w:themeColor="text1"/>
              <w:sz w:val="22"/>
              <w:szCs w:val="22"/>
            </w:rPr>
            <w:delText>TI (Tec</w:delText>
          </w:r>
        </w:del>
      </w:ins>
      <w:ins w:id="1993" w:author="PAULO CARRASCO" w:date="2019-09-30T18:53:00Z">
        <w:del w:id="1994" w:author="PAULO HENRIQUE GALHARDE CARRASCO" w:date="2019-10-07T22:34:00Z">
          <w:r w:rsidR="00070970" w:rsidDel="00B637E0">
            <w:rPr>
              <w:rFonts w:eastAsia="Arial" w:cs="Arial"/>
              <w:color w:val="000000" w:themeColor="text1"/>
              <w:sz w:val="22"/>
              <w:szCs w:val="22"/>
            </w:rPr>
            <w:delText>nologia da Informação)</w:delText>
          </w:r>
        </w:del>
      </w:ins>
      <w:ins w:id="1995" w:author="Guest User" w:date="2019-09-09T11:59:00Z">
        <w:del w:id="1996" w:author="PAULO HENRIQUE GALHARDE CARRASCO" w:date="2019-10-07T22:34:00Z">
          <w:r w:rsidR="6056819F" w:rsidRPr="6056819F" w:rsidDel="00B637E0">
            <w:rPr>
              <w:rFonts w:eastAsia="Arial" w:cs="Arial"/>
              <w:color w:val="000000" w:themeColor="text1"/>
              <w:sz w:val="22"/>
              <w:szCs w:val="22"/>
              <w:rPrChange w:id="1997" w:author="Guest User" w:date="2019-09-09T11:59:00Z">
                <w:rPr/>
              </w:rPrChange>
            </w:rPr>
            <w:delText>ti.</w:delText>
          </w:r>
        </w:del>
      </w:ins>
    </w:p>
    <w:p w14:paraId="38C62E67" w14:textId="243E16E4" w:rsidR="6056819F" w:rsidDel="00B637E0" w:rsidRDefault="6056819F">
      <w:pPr>
        <w:ind w:firstLine="709"/>
        <w:rPr>
          <w:del w:id="1998" w:author="PAULO HENRIQUE GALHARDE CARRASCO" w:date="2019-10-07T22:34:00Z"/>
          <w:rFonts w:eastAsia="Arial" w:cs="Arial"/>
          <w:caps/>
          <w:rPrChange w:id="1999" w:author="Guest User" w:date="2019-09-09T11:59:00Z">
            <w:rPr>
              <w:del w:id="2000" w:author="PAULO HENRIQUE GALHARDE CARRASCO" w:date="2019-10-07T22:34:00Z"/>
            </w:rPr>
          </w:rPrChange>
        </w:rPr>
        <w:pPrChange w:id="2001" w:author="Guest User" w:date="2019-09-09T11:59:00Z">
          <w:pPr/>
        </w:pPrChange>
      </w:pPr>
    </w:p>
    <w:p w14:paraId="539C4F02" w14:textId="7D00EF08" w:rsidR="29253A23" w:rsidDel="00B637E0" w:rsidRDefault="29253A23">
      <w:pPr>
        <w:ind w:firstLine="567"/>
        <w:rPr>
          <w:ins w:id="2002" w:author="Guest User" w:date="2019-09-09T11:57:00Z"/>
          <w:del w:id="2003" w:author="PAULO HENRIQUE GALHARDE CARRASCO" w:date="2019-10-07T22:34:00Z"/>
          <w:rFonts w:eastAsia="Arial" w:cs="Arial"/>
          <w:caps/>
          <w:rPrChange w:id="2004" w:author="Guest User" w:date="2019-09-09T11:57:00Z">
            <w:rPr>
              <w:ins w:id="2005" w:author="Guest User" w:date="2019-09-09T11:57:00Z"/>
              <w:del w:id="2006" w:author="PAULO HENRIQUE GALHARDE CARRASCO" w:date="2019-10-07T22:34:00Z"/>
            </w:rPr>
          </w:rPrChange>
        </w:rPr>
        <w:pPrChange w:id="2007" w:author="Guest User" w:date="2019-09-09T11:59:00Z">
          <w:pPr/>
        </w:pPrChange>
      </w:pPr>
    </w:p>
    <w:p w14:paraId="0433D3CE" w14:textId="27DF0DAE" w:rsidR="29253A23" w:rsidDel="00B637E0" w:rsidRDefault="29253A23">
      <w:pPr>
        <w:ind w:firstLine="709"/>
        <w:rPr>
          <w:del w:id="2008" w:author="PAULO HENRIQUE GALHARDE CARRASCO" w:date="2019-10-07T22:34:00Z"/>
          <w:rFonts w:eastAsia="Arial" w:cs="Arial"/>
          <w:caps/>
          <w:rPrChange w:id="2009" w:author="Guest User" w:date="2019-09-09T11:57:00Z">
            <w:rPr>
              <w:del w:id="2010" w:author="PAULO HENRIQUE GALHARDE CARRASCO" w:date="2019-10-07T22:34:00Z"/>
            </w:rPr>
          </w:rPrChange>
        </w:rPr>
        <w:pPrChange w:id="2011" w:author="Guest User" w:date="2019-09-09T11:57:00Z">
          <w:pPr/>
        </w:pPrChange>
      </w:pPr>
    </w:p>
    <w:p w14:paraId="4929323C" w14:textId="514D3C31" w:rsidR="00D01D25" w:rsidDel="00B637E0" w:rsidRDefault="2057F5CE">
      <w:pPr>
        <w:rPr>
          <w:ins w:id="2012" w:author="Paulo galharde" w:date="2019-09-22T15:04:00Z"/>
          <w:del w:id="2013" w:author="PAULO HENRIQUE GALHARDE CARRASCO" w:date="2019-10-07T22:34:00Z"/>
          <w:b/>
          <w:bCs/>
        </w:rPr>
      </w:pPr>
      <w:ins w:id="2014" w:author="Guest User" w:date="2019-09-09T09:19:00Z">
        <w:del w:id="2015" w:author="PAULO HENRIQUE GALHARDE CARRASCO" w:date="2019-10-07T22:34:00Z">
          <w:r w:rsidRPr="0ADC1B80" w:rsidDel="00B637E0">
            <w:rPr>
              <w:b/>
              <w:bCs/>
              <w:rPrChange w:id="2016" w:author="Guest User" w:date="2019-09-09T11:59:00Z">
                <w:rPr/>
              </w:rPrChange>
            </w:rPr>
            <w:delText xml:space="preserve">2.1 </w:delText>
          </w:r>
        </w:del>
      </w:ins>
      <w:ins w:id="2017" w:author="Guest User" w:date="2019-09-09T09:25:00Z">
        <w:del w:id="2018" w:author="PAULO HENRIQUE GALHARDE CARRASCO" w:date="2019-10-07T22:34:00Z">
          <w:r w:rsidR="7F98C20C" w:rsidRPr="0ADC1B80" w:rsidDel="00B637E0">
            <w:rPr>
              <w:b/>
              <w:bCs/>
              <w:rPrChange w:id="2019" w:author="Guest User" w:date="2019-09-09T11:59:00Z">
                <w:rPr/>
              </w:rPrChange>
            </w:rPr>
            <w:delText>S</w:delText>
          </w:r>
        </w:del>
      </w:ins>
      <w:ins w:id="2020" w:author="Guest User" w:date="2019-09-09T09:20:00Z">
        <w:del w:id="2021" w:author="PAULO HENRIQUE GALHARDE CARRASCO" w:date="2019-10-07T22:34:00Z">
          <w:r w:rsidR="4854663C" w:rsidRPr="0ADC1B80" w:rsidDel="00B637E0">
            <w:rPr>
              <w:b/>
              <w:bCs/>
              <w:rPrChange w:id="2022" w:author="Guest User" w:date="2019-09-09T11:59:00Z">
                <w:rPr/>
              </w:rPrChange>
            </w:rPr>
            <w:delText>istema WE</w:delText>
          </w:r>
          <w:r w:rsidR="4E000143" w:rsidRPr="0ADC1B80" w:rsidDel="00B637E0">
            <w:rPr>
              <w:b/>
              <w:bCs/>
              <w:rPrChange w:id="2023" w:author="Guest User" w:date="2019-09-09T11:59:00Z">
                <w:rPr/>
              </w:rPrChange>
            </w:rPr>
            <w:delText>B</w:delText>
          </w:r>
        </w:del>
      </w:ins>
      <w:ins w:id="2024" w:author="Guest User" w:date="2019-09-09T09:25:00Z">
        <w:del w:id="2025" w:author="PAULO HENRIQUE GALHARDE CARRASCO" w:date="2019-10-07T22:34:00Z">
          <w:r w:rsidR="7F98C20C" w:rsidRPr="0ADC1B80" w:rsidDel="00B637E0">
            <w:rPr>
              <w:b/>
              <w:bCs/>
              <w:rPrChange w:id="2026" w:author="Guest User" w:date="2019-09-09T11:59:00Z">
                <w:rPr/>
              </w:rPrChange>
            </w:rPr>
            <w:delText>: definições</w:delText>
          </w:r>
        </w:del>
      </w:ins>
    </w:p>
    <w:p w14:paraId="465DCAEF" w14:textId="1B0B16E5" w:rsidR="00BC7366" w:rsidDel="00B637E0" w:rsidRDefault="00BC7366">
      <w:pPr>
        <w:rPr>
          <w:ins w:id="2027" w:author="Guest User" w:date="2019-09-09T10:52:00Z"/>
          <w:del w:id="2028" w:author="PAULO HENRIQUE GALHARDE CARRASCO" w:date="2019-10-07T22:34:00Z"/>
          <w:b/>
          <w:bCs/>
          <w:rPrChange w:id="2029" w:author="Guest User" w:date="2019-09-09T11:59:00Z">
            <w:rPr>
              <w:ins w:id="2030" w:author="Guest User" w:date="2019-09-09T10:52:00Z"/>
              <w:del w:id="2031" w:author="PAULO HENRIQUE GALHARDE CARRASCO" w:date="2019-10-07T22:34:00Z"/>
            </w:rPr>
          </w:rPrChange>
        </w:rPr>
      </w:pPr>
    </w:p>
    <w:p w14:paraId="43865DAD" w14:textId="137A02AC" w:rsidR="3F25683B" w:rsidDel="00B637E0" w:rsidRDefault="3F25683B">
      <w:pPr>
        <w:rPr>
          <w:del w:id="2032" w:author="PAULO HENRIQUE GALHARDE CARRASCO" w:date="2019-10-07T22:34:00Z"/>
        </w:rPr>
      </w:pPr>
    </w:p>
    <w:p w14:paraId="43627395" w14:textId="092DE424" w:rsidR="00BC7366" w:rsidRPr="00B858D0" w:rsidDel="00B637E0" w:rsidRDefault="00BC7366" w:rsidP="00BC7366">
      <w:pPr>
        <w:ind w:firstLine="708"/>
        <w:rPr>
          <w:ins w:id="2033" w:author="Paulo galharde" w:date="2019-09-22T15:04:00Z"/>
          <w:del w:id="2034" w:author="PAULO HENRIQUE GALHARDE CARRASCO" w:date="2019-10-07T22:34:00Z"/>
          <w:rFonts w:eastAsia="Arial" w:cs="Arial"/>
          <w:u w:val="single"/>
        </w:rPr>
      </w:pPr>
      <w:ins w:id="2035" w:author="Paulo galharde" w:date="2019-09-22T15:04:00Z">
        <w:del w:id="2036" w:author="PAULO HENRIQUE GALHARDE CARRASCO" w:date="2019-10-07T22:34:00Z">
          <w:r w:rsidRPr="00B858D0" w:rsidDel="00B637E0">
            <w:rPr>
              <w:rFonts w:eastAsia="Arial" w:cs="Arial"/>
            </w:rPr>
            <w:delText>O desenvolvimento de sistemas web são aplicativos projetados para utilização através de navegadores(browsers), através da internet ou aplicativos desenvolvidos utilizando tecnologias web HTML, JavaScript e CSS. (Nations,2019).</w:delText>
          </w:r>
        </w:del>
      </w:ins>
    </w:p>
    <w:p w14:paraId="0D0C5B38" w14:textId="52452A6F" w:rsidR="1E349CCC" w:rsidDel="00B637E0" w:rsidRDefault="1E349CCC">
      <w:pPr>
        <w:ind w:firstLine="708"/>
        <w:rPr>
          <w:del w:id="2037" w:author="PAULO HENRIQUE GALHARDE CARRASCO" w:date="2019-10-07T22:34:00Z"/>
          <w:rFonts w:eastAsia="Arial" w:cs="Arial"/>
          <w:color w:val="666666"/>
          <w:sz w:val="21"/>
          <w:szCs w:val="21"/>
          <w:rPrChange w:id="2038" w:author="Guest User" w:date="2019-09-09T11:16:00Z">
            <w:rPr>
              <w:del w:id="2039" w:author="PAULO HENRIQUE GALHARDE CARRASCO" w:date="2019-10-07T22:34:00Z"/>
            </w:rPr>
          </w:rPrChange>
        </w:rPr>
        <w:pPrChange w:id="2040" w:author="Guest User" w:date="2019-09-09T11:16:00Z">
          <w:pPr/>
        </w:pPrChange>
      </w:pPr>
      <w:ins w:id="2041" w:author="Guest User" w:date="2019-09-09T11:08:00Z">
        <w:del w:id="2042" w:author="PAULO HENRIQUE GALHARDE CARRASCO" w:date="2019-10-07T22:34:00Z">
          <w:r w:rsidRPr="2D8ABC19" w:rsidDel="00B637E0">
            <w:rPr>
              <w:rFonts w:eastAsia="Arial" w:cs="Arial"/>
              <w:rPrChange w:id="2043" w:author="Guest User" w:date="2019-09-09T12:07:00Z">
                <w:rPr/>
              </w:rPrChange>
            </w:rPr>
            <w:delText xml:space="preserve">O desenvolvimento de sistemas web são aplicativos projetados para utilização através de navegadores(browsers), </w:delText>
          </w:r>
        </w:del>
      </w:ins>
      <w:ins w:id="2044" w:author="Guest User" w:date="2019-09-09T11:17:00Z">
        <w:del w:id="2045" w:author="PAULO HENRIQUE GALHARDE CARRASCO" w:date="2019-10-07T22:34:00Z">
          <w:r w:rsidR="322C4F1A" w:rsidRPr="2D8ABC19" w:rsidDel="00B637E0">
            <w:rPr>
              <w:rFonts w:eastAsia="Arial" w:cs="Arial"/>
              <w:rPrChange w:id="2046" w:author="Guest User" w:date="2019-09-09T12:07:00Z">
                <w:rPr/>
              </w:rPrChange>
            </w:rPr>
            <w:delText>através da internet ou aplicativos desenvolvidos utilizando tecnologias web HT</w:delText>
          </w:r>
          <w:r w:rsidR="43909582" w:rsidRPr="2D8ABC19" w:rsidDel="00B637E0">
            <w:rPr>
              <w:rFonts w:eastAsia="Arial" w:cs="Arial"/>
              <w:sz w:val="21"/>
              <w:szCs w:val="21"/>
              <w:rPrChange w:id="2047" w:author="Guest User" w:date="2019-09-09T12:07:00Z">
                <w:rPr/>
              </w:rPrChange>
            </w:rPr>
            <w:delText>ML, Ja</w:delText>
          </w:r>
        </w:del>
      </w:ins>
    </w:p>
    <w:p w14:paraId="4AA3654F" w14:textId="52E02A2C" w:rsidR="322C4F1A" w:rsidDel="00B637E0" w:rsidRDefault="43909582">
      <w:pPr>
        <w:ind w:firstLine="708"/>
        <w:rPr>
          <w:ins w:id="2048" w:author="Guest User" w:date="2019-09-09T11:19:00Z"/>
          <w:del w:id="2049" w:author="PAULO HENRIQUE GALHARDE CARRASCO" w:date="2019-10-07T22:34:00Z"/>
          <w:rFonts w:eastAsia="Arial" w:cs="Arial"/>
          <w:u w:val="single"/>
          <w:rPrChange w:id="2050" w:author="Guest User" w:date="2019-09-09T11:19:00Z">
            <w:rPr>
              <w:ins w:id="2051" w:author="Guest User" w:date="2019-09-09T11:19:00Z"/>
              <w:del w:id="2052" w:author="PAULO HENRIQUE GALHARDE CARRASCO" w:date="2019-10-07T22:34:00Z"/>
            </w:rPr>
          </w:rPrChange>
        </w:rPr>
        <w:pPrChange w:id="2053" w:author="Guest User" w:date="2019-09-09T11:19:00Z">
          <w:pPr/>
        </w:pPrChange>
      </w:pPr>
      <w:del w:id="2054" w:author="PAULO HENRIQUE GALHARDE CARRASCO" w:date="2019-10-07T22:34:00Z">
        <w:r w:rsidRPr="2D8ABC19" w:rsidDel="00B637E0">
          <w:rPr>
            <w:rFonts w:eastAsia="Arial" w:cs="Arial"/>
            <w:sz w:val="21"/>
            <w:szCs w:val="21"/>
            <w:rPrChange w:id="2055" w:author="Guest User" w:date="2019-09-09T12:07:00Z">
              <w:rPr/>
            </w:rPrChange>
          </w:rPr>
          <w:delText>vaScript e CSS.</w:delText>
        </w:r>
      </w:del>
    </w:p>
    <w:p w14:paraId="21923B61" w14:textId="7CBEB3F8" w:rsidR="322C4F1A" w:rsidDel="00B637E0" w:rsidRDefault="322C4F1A">
      <w:pPr>
        <w:ind w:firstLine="708"/>
        <w:rPr>
          <w:del w:id="2056" w:author="PAULO HENRIQUE GALHARDE CARRASCO" w:date="2019-10-07T22:34:00Z"/>
          <w:rFonts w:eastAsia="Arial" w:cs="Arial"/>
          <w:u w:val="single"/>
          <w:rPrChange w:id="2057" w:author="Guest User" w:date="2019-09-09T11:18:00Z">
            <w:rPr>
              <w:del w:id="2058" w:author="PAULO HENRIQUE GALHARDE CARRASCO" w:date="2019-10-07T22:34:00Z"/>
            </w:rPr>
          </w:rPrChange>
        </w:rPr>
        <w:pPrChange w:id="2059" w:author="Guest User" w:date="2019-09-09T11:18:00Z">
          <w:pPr/>
        </w:pPrChange>
      </w:pPr>
    </w:p>
    <w:p w14:paraId="0D8D9786" w14:textId="3B0B3711" w:rsidR="3D4A97F2" w:rsidDel="00B637E0" w:rsidRDefault="3D4A97F2">
      <w:pPr>
        <w:ind w:firstLine="708"/>
        <w:rPr>
          <w:del w:id="2060" w:author="PAULO HENRIQUE GALHARDE CARRASCO" w:date="2019-10-07T22:34:00Z"/>
        </w:rPr>
        <w:pPrChange w:id="2061" w:author="Guest User" w:date="2019-09-09T11:16:00Z">
          <w:pPr/>
        </w:pPrChange>
      </w:pPr>
    </w:p>
    <w:p w14:paraId="0130C3FF" w14:textId="384C5853" w:rsidR="39285F68" w:rsidDel="00B637E0" w:rsidRDefault="39285F68">
      <w:pPr>
        <w:rPr>
          <w:ins w:id="2062" w:author="Guest User" w:date="2019-09-09T10:52:00Z"/>
          <w:del w:id="2063" w:author="PAULO HENRIQUE GALHARDE CARRASCO" w:date="2019-10-07T22:34:00Z"/>
        </w:rPr>
      </w:pPr>
    </w:p>
    <w:p w14:paraId="050E187D" w14:textId="63E53720" w:rsidR="4DD0C6A4" w:rsidDel="00B637E0" w:rsidRDefault="4DD0C6A4">
      <w:pPr>
        <w:ind w:firstLine="708"/>
        <w:rPr>
          <w:del w:id="2064" w:author="PAULO HENRIQUE GALHARDE CARRASCO" w:date="2019-10-07T22:34:00Z"/>
          <w:rFonts w:eastAsia="Arial" w:cs="Arial"/>
          <w:sz w:val="21"/>
          <w:szCs w:val="21"/>
          <w:rPrChange w:id="2065" w:author="Guest User" w:date="2019-09-09T11:19:00Z">
            <w:rPr>
              <w:del w:id="2066" w:author="PAULO HENRIQUE GALHARDE CARRASCO" w:date="2019-10-07T22:34:00Z"/>
            </w:rPr>
          </w:rPrChange>
        </w:rPr>
        <w:pPrChange w:id="2067" w:author="Guest User" w:date="2019-09-09T11:19:00Z">
          <w:pPr/>
        </w:pPrChange>
      </w:pPr>
    </w:p>
    <w:p w14:paraId="7438833E" w14:textId="743B0764" w:rsidR="00D01D25" w:rsidDel="00B637E0" w:rsidRDefault="0856FA31">
      <w:pPr>
        <w:rPr>
          <w:ins w:id="2068" w:author="PAULO CARRASCO" w:date="2019-09-30T18:53:00Z"/>
          <w:del w:id="2069" w:author="PAULO HENRIQUE GALHARDE CARRASCO" w:date="2019-10-07T22:34:00Z"/>
          <w:b/>
          <w:bCs/>
        </w:rPr>
      </w:pPr>
      <w:ins w:id="2070" w:author="Guest User" w:date="2019-09-09T09:23:00Z">
        <w:del w:id="2071" w:author="PAULO HENRIQUE GALHARDE CARRASCO" w:date="2019-10-07T22:34:00Z">
          <w:r w:rsidRPr="0ADC1B80" w:rsidDel="00B637E0">
            <w:rPr>
              <w:b/>
              <w:bCs/>
              <w:rPrChange w:id="2072" w:author="Guest User" w:date="2019-09-09T11:59:00Z">
                <w:rPr/>
              </w:rPrChange>
            </w:rPr>
            <w:delText xml:space="preserve">2.2 </w:delText>
          </w:r>
        </w:del>
      </w:ins>
      <w:ins w:id="2073" w:author="Guest User" w:date="2019-09-09T09:24:00Z">
        <w:del w:id="2074" w:author="PAULO HENRIQUE GALHARDE CARRASCO" w:date="2019-10-07T22:34:00Z">
          <w:r w:rsidR="0D75A14B" w:rsidRPr="0ADC1B80" w:rsidDel="00B637E0">
            <w:rPr>
              <w:b/>
              <w:bCs/>
              <w:rPrChange w:id="2075" w:author="Guest User" w:date="2019-09-09T11:59:00Z">
                <w:rPr/>
              </w:rPrChange>
            </w:rPr>
            <w:delText>LER e DORT</w:delText>
          </w:r>
          <w:r w:rsidR="2419B7C5" w:rsidRPr="0ADC1B80" w:rsidDel="00B637E0">
            <w:rPr>
              <w:b/>
              <w:bCs/>
              <w:rPrChange w:id="2076" w:author="Guest User" w:date="2019-09-09T11:59:00Z">
                <w:rPr/>
              </w:rPrChange>
            </w:rPr>
            <w:delText>’S</w:delText>
          </w:r>
        </w:del>
      </w:ins>
      <w:ins w:id="2077" w:author="Guest User" w:date="2019-09-09T09:25:00Z">
        <w:del w:id="2078" w:author="PAULO HENRIQUE GALHARDE CARRASCO" w:date="2019-10-07T22:34:00Z">
          <w:r w:rsidR="7F98C20C" w:rsidRPr="0ADC1B80" w:rsidDel="00B637E0">
            <w:rPr>
              <w:b/>
              <w:bCs/>
              <w:rPrChange w:id="2079" w:author="Guest User" w:date="2019-09-09T11:59:00Z">
                <w:rPr/>
              </w:rPrChange>
            </w:rPr>
            <w:delText>: significado da</w:delText>
          </w:r>
        </w:del>
      </w:ins>
      <w:ins w:id="2080" w:author="Guest User" w:date="2019-09-09T09:26:00Z">
        <w:del w:id="2081" w:author="PAULO HENRIQUE GALHARDE CARRASCO" w:date="2019-10-07T22:34:00Z">
          <w:r w:rsidR="2E9394D3" w:rsidRPr="0ADC1B80" w:rsidDel="00B637E0">
            <w:rPr>
              <w:b/>
              <w:bCs/>
              <w:rPrChange w:id="2082" w:author="Guest User" w:date="2019-09-09T11:59:00Z">
                <w:rPr/>
              </w:rPrChange>
            </w:rPr>
            <w:delText>s siglas</w:delText>
          </w:r>
        </w:del>
      </w:ins>
      <w:ins w:id="2083" w:author="Guest User" w:date="2019-09-09T10:49:00Z">
        <w:del w:id="2084" w:author="PAULO HENRIQUE GALHARDE CARRASCO" w:date="2019-10-07T22:34:00Z">
          <w:r w:rsidR="3BE982CA" w:rsidRPr="0ADC1B80" w:rsidDel="00B637E0">
            <w:rPr>
              <w:b/>
              <w:bCs/>
              <w:rPrChange w:id="2085" w:author="Guest User" w:date="2019-09-09T11:59:00Z">
                <w:rPr/>
              </w:rPrChange>
            </w:rPr>
            <w:delText xml:space="preserve"> e definição</w:delText>
          </w:r>
        </w:del>
      </w:ins>
    </w:p>
    <w:p w14:paraId="7A9BBE18" w14:textId="17976C7C" w:rsidR="00AD517B" w:rsidDel="00B637E0" w:rsidRDefault="00AD517B">
      <w:pPr>
        <w:rPr>
          <w:ins w:id="2086" w:author="Guest User" w:date="2019-09-09T10:40:00Z"/>
          <w:del w:id="2087" w:author="PAULO HENRIQUE GALHARDE CARRASCO" w:date="2019-10-07T22:34:00Z"/>
          <w:b/>
          <w:bCs/>
          <w:rPrChange w:id="2088" w:author="Guest User" w:date="2019-09-09T11:59:00Z">
            <w:rPr>
              <w:ins w:id="2089" w:author="Guest User" w:date="2019-09-09T10:40:00Z"/>
              <w:del w:id="2090" w:author="PAULO HENRIQUE GALHARDE CARRASCO" w:date="2019-10-07T22:34:00Z"/>
            </w:rPr>
          </w:rPrChange>
        </w:rPr>
      </w:pPr>
    </w:p>
    <w:p w14:paraId="2AD332AC" w14:textId="27298CEB" w:rsidR="3A6A4C53" w:rsidDel="00B637E0" w:rsidRDefault="3A6A4C53">
      <w:pPr>
        <w:ind w:firstLine="708"/>
        <w:rPr>
          <w:del w:id="2091" w:author="PAULO HENRIQUE GALHARDE CARRASCO" w:date="2019-10-07T22:34:00Z"/>
        </w:rPr>
        <w:pPrChange w:id="2092" w:author="Guest User" w:date="2019-09-09T10:40:00Z">
          <w:pPr/>
        </w:pPrChange>
      </w:pPr>
    </w:p>
    <w:p w14:paraId="77D6D5B4" w14:textId="1F8CF09F" w:rsidR="35EC10D7" w:rsidDel="00B637E0" w:rsidRDefault="35EC10D7">
      <w:pPr>
        <w:ind w:firstLine="708"/>
        <w:rPr>
          <w:del w:id="2093" w:author="PAULO HENRIQUE GALHARDE CARRASCO" w:date="2019-10-07T22:34:00Z"/>
          <w:rFonts w:eastAsia="Arial" w:cs="Arial"/>
          <w:color w:val="403D39"/>
          <w:rPrChange w:id="2094" w:author="Guest User" w:date="2019-09-09T10:51:00Z">
            <w:rPr>
              <w:del w:id="2095" w:author="PAULO HENRIQUE GALHARDE CARRASCO" w:date="2019-10-07T22:34:00Z"/>
            </w:rPr>
          </w:rPrChange>
        </w:rPr>
        <w:pPrChange w:id="2096" w:author="Guest User" w:date="2019-09-09T10:51:00Z">
          <w:pPr/>
        </w:pPrChange>
      </w:pPr>
      <w:ins w:id="2097" w:author="Guest User" w:date="2019-09-09T10:44:00Z">
        <w:del w:id="2098" w:author="PAULO HENRIQUE GALHARDE CARRASCO" w:date="2019-10-07T22:34:00Z">
          <w:r w:rsidRPr="2D8ABC19" w:rsidDel="00B637E0">
            <w:rPr>
              <w:rFonts w:eastAsia="Arial" w:cs="Arial"/>
              <w:rPrChange w:id="2099" w:author="Guest User" w:date="2019-09-09T12:07:00Z">
                <w:rPr/>
              </w:rPrChange>
            </w:rPr>
            <w:delText xml:space="preserve">O significado da sigla LER é: </w:delText>
          </w:r>
          <w:r w:rsidR="15BAB958" w:rsidRPr="2D8ABC19" w:rsidDel="00B637E0">
            <w:rPr>
              <w:rFonts w:eastAsia="Arial" w:cs="Arial"/>
              <w:rPrChange w:id="2100" w:author="Guest User" w:date="2019-09-09T12:07:00Z">
                <w:rPr/>
              </w:rPrChange>
            </w:rPr>
            <w:delText>lesões por esforços repetitivos. E DORT: distúrbios osteomusculares relacionados ao t</w:delText>
          </w:r>
        </w:del>
      </w:ins>
      <w:ins w:id="2101" w:author="Guest User" w:date="2019-09-09T10:45:00Z">
        <w:del w:id="2102" w:author="PAULO HENRIQUE GALHARDE CARRASCO" w:date="2019-10-07T22:34:00Z">
          <w:r w:rsidR="76FA4B5C" w:rsidRPr="2D8ABC19" w:rsidDel="00B637E0">
            <w:rPr>
              <w:rFonts w:eastAsia="Arial" w:cs="Arial"/>
              <w:rPrChange w:id="2103" w:author="Guest User" w:date="2019-09-09T12:07:00Z">
                <w:rPr/>
              </w:rPrChange>
            </w:rPr>
            <w:delText>rabalho</w:delText>
          </w:r>
        </w:del>
      </w:ins>
      <w:ins w:id="2104" w:author="Guest User" w:date="2019-09-09T10:47:00Z">
        <w:del w:id="2105" w:author="PAULO HENRIQUE GALHARDE CARRASCO" w:date="2019-10-07T22:34:00Z">
          <w:r w:rsidR="1595E0E1" w:rsidRPr="2D8ABC19" w:rsidDel="00B637E0">
            <w:rPr>
              <w:rFonts w:eastAsia="Arial" w:cs="Arial"/>
              <w:rPrChange w:id="2106" w:author="Guest User" w:date="2019-09-09T12:07:00Z">
                <w:rPr/>
              </w:rPrChange>
            </w:rPr>
            <w:delText>.</w:delText>
          </w:r>
        </w:del>
      </w:ins>
      <w:ins w:id="2107" w:author="Guest User" w:date="2019-09-09T10:51:00Z">
        <w:del w:id="2108" w:author="PAULO HENRIQUE GALHARDE CARRASCO" w:date="2019-10-07T22:34:00Z">
          <w:r w:rsidR="4E1542C1" w:rsidRPr="2D8ABC19" w:rsidDel="00B637E0">
            <w:rPr>
              <w:rFonts w:eastAsia="Arial" w:cs="Arial"/>
              <w:rPrChange w:id="2109" w:author="Guest User" w:date="2019-09-09T12:07:00Z">
                <w:rPr/>
              </w:rPrChange>
            </w:rPr>
            <w:delText xml:space="preserve"> </w:delText>
          </w:r>
          <w:r w:rsidR="6CB8B716" w:rsidRPr="2D8ABC19" w:rsidDel="00B637E0">
            <w:rPr>
              <w:rFonts w:eastAsia="Arial" w:cs="Arial"/>
              <w:rPrChange w:id="2110" w:author="Guest User" w:date="2019-09-09T12:07:00Z">
                <w:rPr/>
              </w:rPrChange>
            </w:rPr>
            <w:delText>Elas são um conjunto de doenças</w:delText>
          </w:r>
        </w:del>
      </w:ins>
      <w:ins w:id="2111" w:author="PAULO CARRASCO" w:date="2019-09-30T18:57:00Z">
        <w:del w:id="2112" w:author="PAULO HENRIQUE GALHARDE CARRASCO" w:date="2019-10-07T22:34:00Z">
          <w:r w:rsidR="0099575B" w:rsidDel="00B637E0">
            <w:rPr>
              <w:rFonts w:eastAsia="Arial" w:cs="Arial"/>
            </w:rPr>
            <w:delText xml:space="preserve"> m</w:delText>
          </w:r>
        </w:del>
      </w:ins>
      <w:ins w:id="2113" w:author="PAULO CARRASCO" w:date="2019-09-30T18:58:00Z">
        <w:del w:id="2114" w:author="PAULO HENRIQUE GALHARDE CARRASCO" w:date="2019-10-07T22:34:00Z">
          <w:r w:rsidR="0099575B" w:rsidDel="00B637E0">
            <w:rPr>
              <w:rFonts w:eastAsia="Arial" w:cs="Arial"/>
            </w:rPr>
            <w:delText>usculo-esqueléticas</w:delText>
          </w:r>
        </w:del>
      </w:ins>
      <w:ins w:id="2115" w:author="Guest User" w:date="2019-09-09T10:51:00Z">
        <w:del w:id="2116" w:author="PAULO HENRIQUE GALHARDE CARRASCO" w:date="2019-10-07T22:34:00Z">
          <w:r w:rsidR="6CB8B716" w:rsidRPr="2D8ABC19" w:rsidDel="00B637E0">
            <w:rPr>
              <w:rFonts w:eastAsia="Arial" w:cs="Arial"/>
              <w:rPrChange w:id="2117" w:author="Guest User" w:date="2019-09-09T12:07:00Z">
                <w:rPr/>
              </w:rPrChange>
            </w:rPr>
            <w:delText xml:space="preserve"> que afetam músculos, tendões, nervos e vasos dos membros superiores (dedos, mãos, punhos, antebraços, braços, ombro, pescoço e coluna vertebral) e inferiores (joelho e tornozelo, principalmente) e que têm relação direta com as exigências das tarefas, ambientes físicos e com a organização do</w:delText>
          </w:r>
        </w:del>
        <w:del w:id="2118" w:author="PAULO HENRIQUE GALHARDE CARRASCO" w:date="2019-10-07T22:33:00Z">
          <w:r w:rsidR="6CB8B716" w:rsidRPr="2D8ABC19" w:rsidDel="00765965">
            <w:rPr>
              <w:rFonts w:eastAsia="Arial" w:cs="Arial"/>
              <w:rPrChange w:id="2119" w:author="Guest User" w:date="2019-09-09T12:07:00Z">
                <w:rPr/>
              </w:rPrChange>
            </w:rPr>
            <w:delText xml:space="preserve"> </w:delText>
          </w:r>
        </w:del>
        <w:del w:id="2120" w:author="PAULO HENRIQUE GALHARDE CARRASCO" w:date="2019-10-07T22:34:00Z">
          <w:r w:rsidR="6CB8B716" w:rsidRPr="2D8ABC19" w:rsidDel="00B637E0">
            <w:rPr>
              <w:rFonts w:eastAsia="Arial" w:cs="Arial"/>
              <w:rPrChange w:id="2121" w:author="Guest User" w:date="2019-09-09T12:07:00Z">
                <w:rPr/>
              </w:rPrChange>
            </w:rPr>
            <w:delText>trabalho</w:delText>
          </w:r>
        </w:del>
      </w:ins>
    </w:p>
    <w:p w14:paraId="24674006" w14:textId="7CF7B523" w:rsidR="6CB8B716" w:rsidDel="00B637E0" w:rsidRDefault="6CB8B716">
      <w:pPr>
        <w:ind w:firstLine="708"/>
        <w:rPr>
          <w:del w:id="2122" w:author="PAULO HENRIQUE GALHARDE CARRASCO" w:date="2019-10-07T22:34:00Z"/>
          <w:rFonts w:eastAsia="Arial" w:cs="Arial"/>
          <w:color w:val="403D39"/>
          <w:rPrChange w:id="2123" w:author="Guest User" w:date="2019-09-09T10:51:00Z">
            <w:rPr>
              <w:del w:id="2124" w:author="PAULO HENRIQUE GALHARDE CARRASCO" w:date="2019-10-07T22:34:00Z"/>
            </w:rPr>
          </w:rPrChange>
        </w:rPr>
        <w:pPrChange w:id="2125" w:author="Guest User" w:date="2019-09-09T10:51:00Z">
          <w:pPr/>
        </w:pPrChange>
      </w:pPr>
    </w:p>
    <w:p w14:paraId="42C47449" w14:textId="45ECF474" w:rsidR="35EC10D7" w:rsidDel="00B637E0" w:rsidRDefault="35EC10D7">
      <w:pPr>
        <w:ind w:firstLine="708"/>
        <w:rPr>
          <w:del w:id="2126" w:author="PAULO HENRIQUE GALHARDE CARRASCO" w:date="2019-10-07T22:34:00Z"/>
        </w:rPr>
        <w:pPrChange w:id="2127" w:author="Guest User" w:date="2019-09-09T10:44:00Z">
          <w:pPr/>
        </w:pPrChange>
      </w:pPr>
    </w:p>
    <w:p w14:paraId="6979B8C0" w14:textId="431C69C9" w:rsidR="0856FA31" w:rsidDel="00B637E0" w:rsidRDefault="1AE026B9">
      <w:pPr>
        <w:ind w:firstLine="708"/>
        <w:rPr>
          <w:ins w:id="2128" w:author="Guest User" w:date="2019-09-09T10:52:00Z"/>
          <w:del w:id="2129" w:author="PAULO HENRIQUE GALHARDE CARRASCO" w:date="2019-10-07T22:34:00Z"/>
          <w:rFonts w:eastAsia="Arial" w:cs="Arial"/>
          <w:color w:val="403D39"/>
          <w:rPrChange w:id="2130" w:author="Guest User" w:date="2019-09-09T10:52:00Z">
            <w:rPr>
              <w:ins w:id="2131" w:author="Guest User" w:date="2019-09-09T10:52:00Z"/>
              <w:del w:id="2132" w:author="PAULO HENRIQUE GALHARDE CARRASCO" w:date="2019-10-07T22:34:00Z"/>
            </w:rPr>
          </w:rPrChange>
        </w:rPr>
        <w:pPrChange w:id="2133" w:author="Guest User" w:date="2019-09-09T10:52:00Z">
          <w:pPr/>
        </w:pPrChange>
      </w:pPr>
      <w:ins w:id="2134" w:author="Guest User" w:date="2019-09-09T10:59:00Z">
        <w:del w:id="2135" w:author="PAULO HENRIQUE GALHARDE CARRASCO" w:date="2019-10-07T22:34:00Z">
          <w:r w:rsidRPr="2D8ABC19" w:rsidDel="00B637E0">
            <w:rPr>
              <w:rFonts w:eastAsia="Arial" w:cs="Arial"/>
              <w:rPrChange w:id="2136" w:author="Guest User" w:date="2019-09-09T12:07:00Z">
                <w:rPr/>
              </w:rPrChange>
            </w:rPr>
            <w:delText>.</w:delText>
          </w:r>
        </w:del>
      </w:ins>
      <w:ins w:id="2137" w:author="PAULO CARRASCO" w:date="2019-09-30T18:58:00Z">
        <w:del w:id="2138" w:author="PAULO HENRIQUE GALHARDE CARRASCO" w:date="2019-10-07T22:34:00Z">
          <w:r w:rsidR="0099575B" w:rsidDel="00B637E0">
            <w:rPr>
              <w:rFonts w:eastAsia="Arial" w:cs="Arial"/>
            </w:rPr>
            <w:br/>
          </w:r>
          <w:r w:rsidR="0099575B" w:rsidDel="00B637E0">
            <w:rPr>
              <w:rFonts w:eastAsia="Arial" w:cs="Arial"/>
            </w:rPr>
            <w:tab/>
            <w:delText>As consequências dessas doenças afetam as mais variadas áreas de trabalho</w:delText>
          </w:r>
          <w:r w:rsidR="00011CC3" w:rsidDel="00B637E0">
            <w:rPr>
              <w:rFonts w:eastAsia="Arial" w:cs="Arial"/>
            </w:rPr>
            <w:delText xml:space="preserve"> pois afetam diretamente a saúde dos operadores implicando em uma queda n</w:delText>
          </w:r>
        </w:del>
      </w:ins>
      <w:ins w:id="2139" w:author="PAULO CARRASCO" w:date="2019-09-30T18:59:00Z">
        <w:del w:id="2140" w:author="PAULO HENRIQUE GALHARDE CARRASCO" w:date="2019-10-07T22:34:00Z">
          <w:r w:rsidR="00011CC3" w:rsidDel="00B637E0">
            <w:rPr>
              <w:rFonts w:eastAsia="Arial" w:cs="Arial"/>
            </w:rPr>
            <w:delText>a qualidade e na periodicidade da pr</w:delText>
          </w:r>
          <w:r w:rsidR="003B77A9" w:rsidDel="00B637E0">
            <w:rPr>
              <w:rFonts w:eastAsia="Arial" w:cs="Arial"/>
            </w:rPr>
            <w:delText>o</w:delText>
          </w:r>
          <w:r w:rsidR="00011CC3" w:rsidDel="00B637E0">
            <w:rPr>
              <w:rFonts w:eastAsia="Arial" w:cs="Arial"/>
            </w:rPr>
            <w:delText>d</w:delText>
          </w:r>
          <w:r w:rsidR="003B77A9" w:rsidDel="00B637E0">
            <w:rPr>
              <w:rFonts w:eastAsia="Arial" w:cs="Arial"/>
            </w:rPr>
            <w:delText>u</w:delText>
          </w:r>
          <w:r w:rsidR="00011CC3" w:rsidDel="00B637E0">
            <w:rPr>
              <w:rFonts w:eastAsia="Arial" w:cs="Arial"/>
            </w:rPr>
            <w:delText>ção. (FINNERAN e O’</w:delText>
          </w:r>
          <w:r w:rsidR="003B77A9" w:rsidDel="00B637E0">
            <w:rPr>
              <w:rFonts w:eastAsia="Arial" w:cs="Arial"/>
            </w:rPr>
            <w:delText>SULLIVAN, 2011).</w:delText>
          </w:r>
        </w:del>
      </w:ins>
    </w:p>
    <w:p w14:paraId="03D01B60" w14:textId="341323A1" w:rsidR="1AE026B9" w:rsidDel="00B637E0" w:rsidRDefault="1AE026B9">
      <w:pPr>
        <w:ind w:firstLine="708"/>
        <w:rPr>
          <w:del w:id="2141" w:author="PAULO HENRIQUE GALHARDE CARRASCO" w:date="2019-10-07T22:34:00Z"/>
          <w:rFonts w:eastAsia="Arial" w:cs="Arial"/>
          <w:rPrChange w:id="2142" w:author="Guest User" w:date="2019-09-09T10:59:00Z">
            <w:rPr>
              <w:del w:id="2143" w:author="PAULO HENRIQUE GALHARDE CARRASCO" w:date="2019-10-07T22:34:00Z"/>
            </w:rPr>
          </w:rPrChange>
        </w:rPr>
        <w:pPrChange w:id="2144" w:author="Guest User" w:date="2019-09-09T10:59:00Z">
          <w:pPr/>
        </w:pPrChange>
      </w:pPr>
    </w:p>
    <w:p w14:paraId="5DBB8BE0" w14:textId="5D4AA8A2" w:rsidR="3F25683B" w:rsidDel="00B637E0" w:rsidRDefault="3F25683B">
      <w:pPr>
        <w:ind w:firstLine="708"/>
        <w:rPr>
          <w:del w:id="2145" w:author="PAULO HENRIQUE GALHARDE CARRASCO" w:date="2019-10-07T22:34:00Z"/>
          <w:rFonts w:ascii="Verdana" w:eastAsia="Verdana" w:hAnsi="Verdana" w:cs="Verdana"/>
          <w:color w:val="403D39"/>
          <w:rPrChange w:id="2146" w:author="Guest User" w:date="2019-09-09T10:52:00Z">
            <w:rPr>
              <w:del w:id="2147" w:author="PAULO HENRIQUE GALHARDE CARRASCO" w:date="2019-10-07T22:34:00Z"/>
            </w:rPr>
          </w:rPrChange>
        </w:rPr>
        <w:pPrChange w:id="2148" w:author="Guest User" w:date="2019-09-09T10:52:00Z">
          <w:pPr/>
        </w:pPrChange>
      </w:pPr>
    </w:p>
    <w:p w14:paraId="3290C205" w14:textId="227D7EA0" w:rsidR="0856FA31" w:rsidDel="00B637E0" w:rsidRDefault="2419B7C5">
      <w:pPr>
        <w:ind w:left="709"/>
        <w:rPr>
          <w:del w:id="2149" w:author="PAULO HENRIQUE GALHARDE CARRASCO" w:date="2019-10-07T22:34:00Z"/>
          <w:b/>
          <w:bCs/>
        </w:rPr>
        <w:pPrChange w:id="2150" w:author="PAULO HENRIQUE GALHARDE CARRASCO" w:date="2019-10-07T22:34:00Z">
          <w:pPr/>
        </w:pPrChange>
      </w:pPr>
      <w:ins w:id="2151" w:author="Guest User" w:date="2019-09-09T09:24:00Z">
        <w:del w:id="2152" w:author="PAULO HENRIQUE GALHARDE CARRASCO" w:date="2019-10-07T22:34:00Z">
          <w:r w:rsidRPr="0ADC1B80" w:rsidDel="00B637E0">
            <w:rPr>
              <w:b/>
              <w:bCs/>
              <w:rPrChange w:id="2153" w:author="Guest User" w:date="2019-09-09T11:59:00Z">
                <w:rPr/>
              </w:rPrChange>
            </w:rPr>
            <w:delText xml:space="preserve">2.2.1 </w:delText>
          </w:r>
        </w:del>
      </w:ins>
      <w:ins w:id="2154" w:author="Guest User" w:date="2019-09-09T09:26:00Z">
        <w:del w:id="2155" w:author="PAULO HENRIQUE GALHARDE CARRASCO" w:date="2019-10-07T22:34:00Z">
          <w:r w:rsidR="2E9394D3" w:rsidRPr="0ADC1B80" w:rsidDel="00B637E0">
            <w:rPr>
              <w:b/>
              <w:bCs/>
              <w:rPrChange w:id="2156" w:author="Guest User" w:date="2019-09-09T11:59:00Z">
                <w:rPr/>
              </w:rPrChange>
            </w:rPr>
            <w:delText xml:space="preserve">LER e DORT’S: </w:delText>
          </w:r>
        </w:del>
      </w:ins>
      <w:ins w:id="2157" w:author="Guest User" w:date="2019-09-09T11:28:00Z">
        <w:del w:id="2158" w:author="PAULO HENRIQUE GALHARDE CARRASCO" w:date="2019-10-07T22:34:00Z">
          <w:r w:rsidR="1FD4F104" w:rsidRPr="0ADC1B80" w:rsidDel="00B637E0">
            <w:rPr>
              <w:b/>
              <w:bCs/>
              <w:rPrChange w:id="2159" w:author="Guest User" w:date="2019-09-09T11:59:00Z">
                <w:rPr/>
              </w:rPrChange>
            </w:rPr>
            <w:delText>causas</w:delText>
          </w:r>
        </w:del>
      </w:ins>
      <w:ins w:id="2160" w:author="Guest User" w:date="2019-09-09T11:41:00Z">
        <w:del w:id="2161" w:author="PAULO HENRIQUE GALHARDE CARRASCO" w:date="2019-10-07T22:34:00Z">
          <w:r w:rsidR="01060CE8" w:rsidRPr="0ADC1B80" w:rsidDel="00B637E0">
            <w:rPr>
              <w:b/>
              <w:bCs/>
              <w:rPrChange w:id="2162" w:author="Guest User" w:date="2019-09-09T11:59:00Z">
                <w:rPr/>
              </w:rPrChange>
            </w:rPr>
            <w:delText>/diagnóstico</w:delText>
          </w:r>
        </w:del>
      </w:ins>
    </w:p>
    <w:p w14:paraId="5BADD677" w14:textId="436F8788" w:rsidR="003B77A9" w:rsidDel="00B637E0" w:rsidRDefault="003B77A9">
      <w:pPr>
        <w:ind w:left="709"/>
        <w:rPr>
          <w:ins w:id="2163" w:author="PAULO CARRASCO" w:date="2019-09-30T19:00:00Z"/>
          <w:del w:id="2164" w:author="PAULO HENRIQUE GALHARDE CARRASCO" w:date="2019-10-07T22:34:00Z"/>
        </w:rPr>
        <w:pPrChange w:id="2165" w:author="PAULO HENRIQUE GALHARDE CARRASCO" w:date="2019-10-07T22:34:00Z">
          <w:pPr/>
        </w:pPrChange>
      </w:pPr>
    </w:p>
    <w:p w14:paraId="7B9188D9" w14:textId="28AF4A38" w:rsidR="2419B7C5" w:rsidDel="00B637E0" w:rsidRDefault="2419B7C5">
      <w:pPr>
        <w:rPr>
          <w:del w:id="2166" w:author="PAULO HENRIQUE GALHARDE CARRASCO" w:date="2019-10-07T22:34:00Z"/>
        </w:rPr>
      </w:pPr>
    </w:p>
    <w:p w14:paraId="2F7C448B" w14:textId="67BF09B4" w:rsidR="2E9394D3" w:rsidDel="00B637E0" w:rsidRDefault="2E9394D3">
      <w:pPr>
        <w:rPr>
          <w:del w:id="2167" w:author="PAULO HENRIQUE GALHARDE CARRASCO" w:date="2019-10-07T22:34:00Z"/>
          <w:rFonts w:eastAsia="Arial" w:cs="Arial"/>
          <w:b/>
          <w:bCs/>
          <w:color w:val="403D39"/>
          <w:rPrChange w:id="2168" w:author="Guest User" w:date="2019-09-09T11:59:00Z">
            <w:rPr>
              <w:del w:id="2169" w:author="PAULO HENRIQUE GALHARDE CARRASCO" w:date="2019-10-07T22:34:00Z"/>
            </w:rPr>
          </w:rPrChange>
        </w:rPr>
      </w:pPr>
    </w:p>
    <w:p w14:paraId="25041FE9" w14:textId="65E78C4C" w:rsidR="40B605DF" w:rsidDel="00B637E0" w:rsidRDefault="40B605DF">
      <w:pPr>
        <w:ind w:firstLine="708"/>
        <w:rPr>
          <w:ins w:id="2170" w:author="PAULO CARRASCO" w:date="2019-09-30T19:00:00Z"/>
          <w:del w:id="2171" w:author="PAULO HENRIQUE GALHARDE CARRASCO" w:date="2019-10-07T22:34:00Z"/>
        </w:rPr>
      </w:pPr>
      <w:ins w:id="2172" w:author="Guest User" w:date="2019-09-09T11:42:00Z">
        <w:del w:id="2173" w:author="PAULO HENRIQUE GALHARDE CARRASCO" w:date="2019-10-07T22:34:00Z">
          <w:r w:rsidDel="00B637E0">
            <w:delText>As lesões LER/DORT apresentam uma complicação em rel</w:delText>
          </w:r>
        </w:del>
      </w:ins>
      <w:ins w:id="2174" w:author="Guest User" w:date="2019-09-09T11:43:00Z">
        <w:del w:id="2175" w:author="PAULO HENRIQUE GALHARDE CARRASCO" w:date="2019-10-07T22:34:00Z">
          <w:r w:rsidR="34A02182" w:rsidDel="00B637E0">
            <w:delText xml:space="preserve">ação a investigação da causa, pois, diferente das outras lesões comuns, </w:delText>
          </w:r>
          <w:r w:rsidR="25AEC990" w:rsidDel="00B637E0">
            <w:delText>o LER/DORT nem sempre apresentam uma relação de causa-efeito</w:delText>
          </w:r>
        </w:del>
      </w:ins>
      <w:ins w:id="2176" w:author="Guest User" w:date="2019-09-09T11:49:00Z">
        <w:del w:id="2177" w:author="PAULO HENRIQUE GALHARDE CARRASCO" w:date="2019-10-07T22:34:00Z">
          <w:r w:rsidR="55C922A4" w:rsidRPr="2D8ABC19" w:rsidDel="00B637E0">
            <w:delText xml:space="preserve"> </w:delText>
          </w:r>
          <w:r w:rsidR="3896EC04" w:rsidDel="00B637E0">
            <w:delText>direta</w:delText>
          </w:r>
        </w:del>
      </w:ins>
      <w:ins w:id="2178" w:author="Guest User" w:date="2019-09-09T11:44:00Z">
        <w:del w:id="2179" w:author="PAULO HENRIQUE GALHARDE CARRASCO" w:date="2019-10-07T22:34:00Z">
          <w:r w:rsidR="4C86C594" w:rsidDel="00B637E0">
            <w:delText xml:space="preserve"> (Ministério da Saúde)</w:delText>
          </w:r>
        </w:del>
      </w:ins>
      <w:ins w:id="2180" w:author="Guest User" w:date="2019-09-09T11:49:00Z">
        <w:del w:id="2181" w:author="PAULO HENRIQUE GALHARDE CARRASCO" w:date="2019-10-07T22:34:00Z">
          <w:r w:rsidR="3896EC04" w:rsidDel="00B637E0">
            <w:delText>. Sendo necessário uma boa investi</w:delText>
          </w:r>
        </w:del>
      </w:ins>
      <w:ins w:id="2182" w:author="Guest User" w:date="2019-09-09T11:50:00Z">
        <w:del w:id="2183" w:author="PAULO HENRIQUE GALHARDE CARRASCO" w:date="2019-10-07T22:34:00Z">
          <w:r w:rsidR="4AF43330" w:rsidDel="00B637E0">
            <w:delText>gação para verificar quais fatores contribu</w:delText>
          </w:r>
        </w:del>
      </w:ins>
      <w:ins w:id="2184" w:author="Guest User" w:date="2019-09-09T11:51:00Z">
        <w:del w:id="2185" w:author="PAULO HENRIQUE GALHARDE CARRASCO" w:date="2019-10-07T22:34:00Z">
          <w:r w:rsidR="21AA621A" w:rsidDel="00B637E0">
            <w:delText>í</w:delText>
          </w:r>
        </w:del>
      </w:ins>
      <w:ins w:id="2186" w:author="Guest User" w:date="2019-09-09T11:50:00Z">
        <w:del w:id="2187" w:author="PAULO HENRIQUE GALHARDE CARRASCO" w:date="2019-10-07T22:34:00Z">
          <w:r w:rsidR="4AF43330" w:rsidDel="00B637E0">
            <w:delText>ram</w:delText>
          </w:r>
          <w:r w:rsidR="4AF43330" w:rsidRPr="2D8ABC19" w:rsidDel="00B637E0">
            <w:delText>.</w:delText>
          </w:r>
        </w:del>
      </w:ins>
    </w:p>
    <w:p w14:paraId="353149CB" w14:textId="1AD60DD9" w:rsidR="00AF6194" w:rsidDel="00B637E0" w:rsidRDefault="00AF6194">
      <w:pPr>
        <w:ind w:firstLine="708"/>
        <w:rPr>
          <w:ins w:id="2188" w:author="Guest User" w:date="2019-09-09T11:54:00Z"/>
          <w:del w:id="2189" w:author="PAULO HENRIQUE GALHARDE CARRASCO" w:date="2019-10-07T22:34:00Z"/>
        </w:rPr>
        <w:pPrChange w:id="2190" w:author="Guest User" w:date="2019-09-09T11:42:00Z">
          <w:pPr/>
        </w:pPrChange>
      </w:pPr>
      <w:ins w:id="2191" w:author="PAULO CARRASCO" w:date="2019-09-30T19:00:00Z">
        <w:del w:id="2192" w:author="PAULO HENRIQUE GALHARDE CARRASCO" w:date="2019-10-07T22:34:00Z">
          <w:r w:rsidDel="00B637E0">
            <w:delText>As DO</w:delText>
          </w:r>
        </w:del>
      </w:ins>
      <w:ins w:id="2193" w:author="PAULO CARRASCO" w:date="2019-09-30T19:01:00Z">
        <w:del w:id="2194" w:author="PAULO HENRIQUE GALHARDE CARRASCO" w:date="2019-10-07T22:34:00Z">
          <w:r w:rsidDel="00B637E0">
            <w:delText>RT</w:delText>
          </w:r>
          <w:r w:rsidR="00E0433E" w:rsidDel="00B637E0">
            <w:delText>s decorrem do uso</w:delText>
          </w:r>
        </w:del>
      </w:ins>
      <w:ins w:id="2195" w:author="PAULO CARRASCO" w:date="2019-09-30T19:02:00Z">
        <w:del w:id="2196" w:author="PAULO HENRIQUE GALHARDE CARRASCO" w:date="2019-10-07T22:34:00Z">
          <w:r w:rsidR="002B32E9" w:rsidDel="00B637E0">
            <w:delText xml:space="preserve"> desmedido do nosso sistema </w:delText>
          </w:r>
        </w:del>
      </w:ins>
      <w:ins w:id="2197" w:author="PAULO CARRASCO" w:date="2019-09-30T19:20:00Z">
        <w:del w:id="2198" w:author="PAULO HENRIQUE GALHARDE CARRASCO" w:date="2019-10-07T22:34:00Z">
          <w:r w:rsidR="007253A9" w:rsidDel="00B637E0">
            <w:delText>musculoesquelético</w:delText>
          </w:r>
        </w:del>
      </w:ins>
      <w:ins w:id="2199" w:author="PAULO CARRASCO" w:date="2019-09-30T19:02:00Z">
        <w:del w:id="2200" w:author="PAULO HENRIQUE GALHARDE CARRASCO" w:date="2019-10-07T22:34:00Z">
          <w:r w:rsidR="001464A8" w:rsidDel="00B637E0">
            <w:delText xml:space="preserve"> </w:delText>
          </w:r>
        </w:del>
      </w:ins>
      <w:ins w:id="2201" w:author="PAULO CARRASCO" w:date="2019-09-30T19:03:00Z">
        <w:del w:id="2202" w:author="PAULO HENRIQUE GALHARDE CARRASCO" w:date="2019-10-07T22:34:00Z">
          <w:r w:rsidR="0069101E" w:rsidDel="00B637E0">
            <w:delText>principalmente nos membros supe</w:delText>
          </w:r>
        </w:del>
      </w:ins>
      <w:ins w:id="2203" w:author="PAULO CARRASCO" w:date="2019-09-30T19:04:00Z">
        <w:del w:id="2204" w:author="PAULO HENRIQUE GALHARDE CARRASCO" w:date="2019-10-07T22:34:00Z">
          <w:r w:rsidR="0069101E" w:rsidDel="00B637E0">
            <w:delText xml:space="preserve">riores </w:delText>
          </w:r>
        </w:del>
      </w:ins>
      <w:ins w:id="2205" w:author="PAULO CARRASCO" w:date="2019-09-30T19:02:00Z">
        <w:del w:id="2206" w:author="PAULO HENRIQUE GALHARDE CARRASCO" w:date="2019-10-07T22:34:00Z">
          <w:r w:rsidR="001464A8" w:rsidDel="00B637E0">
            <w:delText>durante as atividades cotidianas de trabalho</w:delText>
          </w:r>
        </w:del>
      </w:ins>
      <w:ins w:id="2207" w:author="PAULO CARRASCO" w:date="2019-09-30T19:03:00Z">
        <w:del w:id="2208" w:author="PAULO HENRIQUE GALHARDE CARRASCO" w:date="2019-10-07T22:34:00Z">
          <w:r w:rsidR="0089078C" w:rsidDel="00B637E0">
            <w:delText xml:space="preserve"> e os principais sintomas sã</w:delText>
          </w:r>
        </w:del>
      </w:ins>
      <w:ins w:id="2209" w:author="PAULO CARRASCO" w:date="2019-09-30T19:04:00Z">
        <w:del w:id="2210" w:author="PAULO HENRIQUE GALHARDE CARRASCO" w:date="2019-10-07T22:34:00Z">
          <w:r w:rsidR="0069101E" w:rsidDel="00B637E0">
            <w:delText>o: dor, fadiga</w:delText>
          </w:r>
          <w:r w:rsidR="008562B6" w:rsidDel="00B637E0">
            <w:delText xml:space="preserve"> e sensação de peso.</w:delText>
          </w:r>
        </w:del>
      </w:ins>
    </w:p>
    <w:p w14:paraId="1691994E" w14:textId="20DDFAE7" w:rsidR="436ACD4B" w:rsidDel="00B637E0" w:rsidRDefault="436ACD4B">
      <w:pPr>
        <w:ind w:firstLine="708"/>
        <w:rPr>
          <w:del w:id="2211" w:author="PAULO HENRIQUE GALHARDE CARRASCO" w:date="2019-10-07T22:34:00Z"/>
        </w:rPr>
        <w:pPrChange w:id="2212" w:author="Guest User" w:date="2019-09-09T11:54:00Z">
          <w:pPr/>
        </w:pPrChange>
      </w:pPr>
    </w:p>
    <w:p w14:paraId="63BB8CD3" w14:textId="376448E8" w:rsidR="474C10D1" w:rsidDel="00B637E0" w:rsidRDefault="474C10D1">
      <w:pPr>
        <w:rPr>
          <w:ins w:id="2213" w:author="Usuário Convidado" w:date="2019-10-07T08:35:00Z"/>
          <w:del w:id="2214" w:author="PAULO HENRIQUE GALHARDE CARRASCO" w:date="2019-10-07T22:34:00Z"/>
          <w:b/>
          <w:bCs/>
          <w:rPrChange w:id="2215" w:author="Guest User" w:date="2019-09-09T12:00:00Z">
            <w:rPr>
              <w:ins w:id="2216" w:author="Usuário Convidado" w:date="2019-10-07T08:35:00Z"/>
              <w:del w:id="2217" w:author="PAULO HENRIQUE GALHARDE CARRASCO" w:date="2019-10-07T22:34:00Z"/>
            </w:rPr>
          </w:rPrChange>
        </w:rPr>
      </w:pPr>
      <w:ins w:id="2218" w:author="Guest User" w:date="2019-09-09T11:41:00Z">
        <w:del w:id="2219" w:author="PAULO HENRIQUE GALHARDE CARRASCO" w:date="2019-10-07T22:34:00Z">
          <w:r w:rsidRPr="5D43ADF0" w:rsidDel="00B637E0">
            <w:rPr>
              <w:b/>
              <w:bCs/>
              <w:rPrChange w:id="2220" w:author="Guest User" w:date="2019-09-09T12:00:00Z">
                <w:rPr/>
              </w:rPrChange>
            </w:rPr>
            <w:delText>2.2.2 LER e DORT’S: tratamento</w:delText>
          </w:r>
        </w:del>
      </w:ins>
    </w:p>
    <w:p w14:paraId="3F4D684C" w14:textId="4B6BA84C" w:rsidR="4F3D789F" w:rsidDel="00B637E0" w:rsidRDefault="4F3D789F">
      <w:pPr>
        <w:ind w:firstLine="708"/>
        <w:rPr>
          <w:del w:id="2221" w:author="PAULO HENRIQUE GALHARDE CARRASCO" w:date="2019-10-07T22:34:00Z"/>
          <w:rFonts w:eastAsia="Arial" w:cs="Arial"/>
          <w:rPrChange w:id="2222" w:author="Usuário Convidado" w:date="2019-10-07T09:17:00Z">
            <w:rPr>
              <w:del w:id="2223" w:author="PAULO HENRIQUE GALHARDE CARRASCO" w:date="2019-10-07T22:34:00Z"/>
            </w:rPr>
          </w:rPrChange>
        </w:rPr>
        <w:pPrChange w:id="2224" w:author="Usuário Convidado" w:date="2019-10-07T09:17:00Z">
          <w:pPr/>
        </w:pPrChange>
      </w:pPr>
      <w:ins w:id="2225" w:author="Usuário Convidado" w:date="2019-10-07T09:13:00Z">
        <w:del w:id="2226" w:author="PAULO HENRIQUE GALHARDE CARRASCO" w:date="2019-10-07T22:34:00Z">
          <w:r w:rsidRPr="4F3D789F" w:rsidDel="00B637E0">
            <w:rPr>
              <w:rFonts w:eastAsia="Arial" w:cs="Arial"/>
              <w:rPrChange w:id="2227" w:author="Usuário Convidado" w:date="2019-10-07T09:13:00Z">
                <w:rPr/>
              </w:rPrChange>
            </w:rPr>
            <w:delText>De acordo com o Ministério da Saúde:</w:delText>
          </w:r>
        </w:del>
      </w:ins>
    </w:p>
    <w:p w14:paraId="0C2AB6C1" w14:textId="15472CF0" w:rsidR="5747F30C" w:rsidDel="00B637E0" w:rsidRDefault="5747F30C">
      <w:pPr>
        <w:ind w:left="1416"/>
        <w:rPr>
          <w:del w:id="2228" w:author="PAULO HENRIQUE GALHARDE CARRASCO" w:date="2019-10-07T22:34:00Z"/>
          <w:rFonts w:eastAsia="Arial" w:cs="Arial"/>
          <w:sz w:val="20"/>
          <w:szCs w:val="20"/>
          <w:rPrChange w:id="2229" w:author="Usuário Convidado" w:date="2019-10-07T09:17:00Z">
            <w:rPr>
              <w:del w:id="2230" w:author="PAULO HENRIQUE GALHARDE CARRASCO" w:date="2019-10-07T22:34:00Z"/>
            </w:rPr>
          </w:rPrChange>
        </w:rPr>
        <w:pPrChange w:id="2231" w:author="Usuário Convidado" w:date="2019-10-07T09:17:00Z">
          <w:pPr/>
        </w:pPrChange>
      </w:pPr>
      <w:ins w:id="2232" w:author="Usuário Convidado" w:date="2019-10-07T09:17:00Z">
        <w:del w:id="2233" w:author="PAULO HENRIQUE GALHARDE CARRASCO" w:date="2019-10-07T22:34:00Z">
          <w:r w:rsidRPr="5747F30C" w:rsidDel="00B637E0">
            <w:rPr>
              <w:rFonts w:eastAsia="Arial" w:cs="Arial"/>
              <w:sz w:val="20"/>
              <w:szCs w:val="20"/>
              <w:rPrChange w:id="2234" w:author="Usuário Convidado" w:date="2019-10-07T09:17:00Z">
                <w:rPr/>
              </w:rPrChange>
            </w:rPr>
            <w:delText>A grande maioria dos pacientes com LER/DORT apresenta sofrimento mental,</w:delText>
          </w:r>
        </w:del>
      </w:ins>
    </w:p>
    <w:p w14:paraId="1B3E0466" w14:textId="6693A78F" w:rsidR="4F3D789F" w:rsidDel="00B637E0" w:rsidRDefault="4F3D789F">
      <w:pPr>
        <w:ind w:left="1416"/>
        <w:rPr>
          <w:del w:id="2235" w:author="PAULO HENRIQUE GALHARDE CARRASCO" w:date="2019-10-07T22:34:00Z"/>
        </w:rPr>
        <w:pPrChange w:id="2236" w:author="Usuário Convidado" w:date="2019-10-07T09:13:00Z">
          <w:pPr/>
        </w:pPrChange>
      </w:pPr>
    </w:p>
    <w:p w14:paraId="58A835B0" w14:textId="499017E1" w:rsidR="4F3D789F" w:rsidDel="00B637E0" w:rsidRDefault="4F3D789F">
      <w:pPr>
        <w:ind w:left="1416"/>
        <w:rPr>
          <w:del w:id="2237" w:author="PAULO HENRIQUE GALHARDE CARRASCO" w:date="2019-10-07T22:34:00Z"/>
        </w:rPr>
        <w:pPrChange w:id="2238" w:author="Usuário Convidado" w:date="2019-10-07T09:13:00Z">
          <w:pPr/>
        </w:pPrChange>
      </w:pPr>
    </w:p>
    <w:p w14:paraId="147E70D1" w14:textId="30B7DDEB" w:rsidR="4F3D789F" w:rsidDel="00B637E0" w:rsidRDefault="5747F30C">
      <w:pPr>
        <w:ind w:left="1416"/>
        <w:rPr>
          <w:del w:id="2239" w:author="PAULO HENRIQUE GALHARDE CARRASCO" w:date="2019-10-07T22:34:00Z"/>
          <w:b/>
          <w:bCs/>
          <w:rPrChange w:id="2240" w:author="Usuário Convidado" w:date="2019-10-07T09:17:00Z">
            <w:rPr>
              <w:del w:id="2241" w:author="PAULO HENRIQUE GALHARDE CARRASCO" w:date="2019-10-07T22:34:00Z"/>
            </w:rPr>
          </w:rPrChange>
        </w:rPr>
        <w:pPrChange w:id="2242" w:author="Usuário Convidado" w:date="2019-10-07T09:17:00Z">
          <w:pPr/>
        </w:pPrChange>
      </w:pPr>
      <w:ins w:id="2243" w:author="Usuário Convidado" w:date="2019-10-07T09:17:00Z">
        <w:del w:id="2244" w:author="PAULO HENRIQUE GALHARDE CARRASCO" w:date="2019-10-07T22:34:00Z">
          <w:r w:rsidRPr="5747F30C" w:rsidDel="00B637E0">
            <w:rPr>
              <w:rFonts w:eastAsia="Arial" w:cs="Arial"/>
              <w:sz w:val="20"/>
              <w:szCs w:val="20"/>
              <w:rPrChange w:id="2245" w:author="Usuário Convidado" w:date="2019-10-07T09:17:00Z">
                <w:rPr/>
              </w:rPrChange>
            </w:rPr>
            <w:delText>muitas vezes traduzido por angústias, inquietações indefinidas, reclamações e choros</w:delText>
          </w:r>
        </w:del>
      </w:ins>
    </w:p>
    <w:p w14:paraId="50B5101E" w14:textId="7AF370B3" w:rsidR="4F3D789F" w:rsidDel="00B637E0" w:rsidRDefault="5747F30C">
      <w:pPr>
        <w:ind w:left="1416"/>
        <w:rPr>
          <w:del w:id="2246" w:author="PAULO HENRIQUE GALHARDE CARRASCO" w:date="2019-10-07T22:34:00Z"/>
        </w:rPr>
        <w:pPrChange w:id="2247" w:author="Usuário Convidado" w:date="2019-10-07T09:13:00Z">
          <w:pPr/>
        </w:pPrChange>
      </w:pPr>
      <w:ins w:id="2248" w:author="Usuário Convidado" w:date="2019-10-07T09:17:00Z">
        <w:del w:id="2249" w:author="PAULO HENRIQUE GALHARDE CARRASCO" w:date="2019-10-07T22:34:00Z">
          <w:r w:rsidRPr="5747F30C" w:rsidDel="00B637E0">
            <w:rPr>
              <w:rFonts w:eastAsia="Arial" w:cs="Arial"/>
              <w:sz w:val="20"/>
              <w:szCs w:val="20"/>
              <w:rPrChange w:id="2250" w:author="Usuário Convidado" w:date="2019-10-07T09:17:00Z">
                <w:rPr/>
              </w:rPrChange>
            </w:rPr>
            <w:delText>constantes, depressões, tristezas, etc. Esse sofrimento deriva de características</w:delText>
          </w:r>
        </w:del>
      </w:ins>
    </w:p>
    <w:p w14:paraId="5278198A" w14:textId="30FACAEA" w:rsidR="4F3D789F" w:rsidDel="00B637E0" w:rsidRDefault="5747F30C">
      <w:pPr>
        <w:ind w:left="1416"/>
        <w:rPr>
          <w:del w:id="2251" w:author="PAULO HENRIQUE GALHARDE CARRASCO" w:date="2019-10-07T22:34:00Z"/>
        </w:rPr>
        <w:pPrChange w:id="2252" w:author="Usuário Convidado" w:date="2019-10-07T09:13:00Z">
          <w:pPr/>
        </w:pPrChange>
      </w:pPr>
      <w:ins w:id="2253" w:author="Usuário Convidado" w:date="2019-10-07T09:17:00Z">
        <w:del w:id="2254" w:author="PAULO HENRIQUE GALHARDE CARRASCO" w:date="2019-10-07T22:34:00Z">
          <w:r w:rsidRPr="5747F30C" w:rsidDel="00B637E0">
            <w:rPr>
              <w:rFonts w:eastAsia="Arial" w:cs="Arial"/>
              <w:sz w:val="20"/>
              <w:szCs w:val="20"/>
              <w:rPrChange w:id="2255" w:author="Usuário Convidado" w:date="2019-10-07T09:17:00Z">
                <w:rPr/>
              </w:rPrChange>
            </w:rPr>
            <w:delText>peculiares da doença que precisam ser compreendidas pelos profissionais que se</w:delText>
          </w:r>
        </w:del>
      </w:ins>
    </w:p>
    <w:p w14:paraId="6B5061B9" w14:textId="065CB7BB" w:rsidR="4F3D789F" w:rsidDel="00B637E0" w:rsidRDefault="5747F30C">
      <w:pPr>
        <w:ind w:left="1416"/>
        <w:rPr>
          <w:del w:id="2256" w:author="PAULO HENRIQUE GALHARDE CARRASCO" w:date="2019-10-07T22:34:00Z"/>
          <w:b/>
          <w:bCs/>
          <w:rPrChange w:id="2257" w:author="Usuário Convidado" w:date="2019-10-07T09:13:00Z">
            <w:rPr>
              <w:del w:id="2258" w:author="PAULO HENRIQUE GALHARDE CARRASCO" w:date="2019-10-07T22:34:00Z"/>
            </w:rPr>
          </w:rPrChange>
        </w:rPr>
        <w:pPrChange w:id="2259" w:author="Usuário Convidado" w:date="2019-10-07T09:13:00Z">
          <w:pPr/>
        </w:pPrChange>
      </w:pPr>
      <w:ins w:id="2260" w:author="Usuário Convidado" w:date="2019-10-07T09:17:00Z">
        <w:del w:id="2261" w:author="PAULO HENRIQUE GALHARDE CARRASCO" w:date="2019-10-07T22:34:00Z">
          <w:r w:rsidRPr="5747F30C" w:rsidDel="00B637E0">
            <w:rPr>
              <w:rFonts w:eastAsia="Arial" w:cs="Arial"/>
              <w:sz w:val="20"/>
              <w:szCs w:val="20"/>
              <w:rPrChange w:id="2262" w:author="Usuário Convidado" w:date="2019-10-07T09:17:00Z">
                <w:rPr/>
              </w:rPrChange>
            </w:rPr>
            <w:delText>propõem a diagnosticá-la e tratar.</w:delText>
          </w:r>
        </w:del>
      </w:ins>
    </w:p>
    <w:tbl>
      <w:tblPr>
        <w:tblStyle w:val="Tabelacomgrade"/>
        <w:tblW w:w="0" w:type="auto"/>
        <w:tblInd w:w="1416" w:type="dxa"/>
        <w:tblLayout w:type="fixed"/>
        <w:tblLook w:val="06A0" w:firstRow="1" w:lastRow="0" w:firstColumn="1" w:lastColumn="0" w:noHBand="1" w:noVBand="1"/>
      </w:tblPr>
      <w:tblGrid>
        <w:gridCol w:w="9072"/>
      </w:tblGrid>
      <w:tr w:rsidR="29F6000D" w:rsidDel="00B637E0" w14:paraId="36F02616" w14:textId="00D31E67" w:rsidTr="29F6000D">
        <w:trPr>
          <w:ins w:id="2263" w:author="Usuário Convidado" w:date="2019-10-07T09:16:00Z"/>
          <w:del w:id="2264" w:author="PAULO HENRIQUE GALHARDE CARRASCO" w:date="2019-10-07T22:34:00Z"/>
        </w:trPr>
        <w:tc>
          <w:tcPr>
            <w:tcW w:w="9072" w:type="dxa"/>
          </w:tcPr>
          <w:p w14:paraId="61246FD9" w14:textId="01B155E3" w:rsidR="29F6000D" w:rsidDel="00B637E0" w:rsidRDefault="29F6000D">
            <w:pPr>
              <w:rPr>
                <w:ins w:id="2265" w:author="Usuário Convidado" w:date="2019-10-07T09:16:00Z"/>
                <w:del w:id="2266" w:author="PAULO HENRIQUE GALHARDE CARRASCO" w:date="2019-10-07T22:34:00Z"/>
                <w:rFonts w:eastAsia="Arial" w:cs="Arial"/>
                <w:sz w:val="20"/>
                <w:szCs w:val="20"/>
                <w:rPrChange w:id="2267" w:author="Usuário Convidado" w:date="2019-10-07T09:16:00Z">
                  <w:rPr>
                    <w:ins w:id="2268" w:author="Usuário Convidado" w:date="2019-10-07T09:16:00Z"/>
                    <w:del w:id="2269" w:author="PAULO HENRIQUE GALHARDE CARRASCO" w:date="2019-10-07T22:34:00Z"/>
                  </w:rPr>
                </w:rPrChange>
              </w:rPr>
            </w:pPr>
            <w:ins w:id="2270" w:author="Usuário Convidado" w:date="2019-10-07T09:16:00Z">
              <w:del w:id="2271" w:author="PAULO HENRIQUE GALHARDE CARRASCO" w:date="2019-10-07T22:34:00Z">
                <w:r w:rsidRPr="29F6000D" w:rsidDel="00B637E0">
                  <w:rPr>
                    <w:rFonts w:eastAsia="Arial" w:cs="Arial"/>
                    <w:sz w:val="20"/>
                    <w:szCs w:val="20"/>
                    <w:rPrChange w:id="2272" w:author="Usuário Convidado" w:date="2019-10-07T09:16:00Z">
                      <w:rPr/>
                    </w:rPrChange>
                  </w:rPr>
                  <w:delText>A grande maioria dos pacientes com LER/DORT apresenta sofrimento mental,</w:delText>
                </w:r>
              </w:del>
            </w:ins>
          </w:p>
          <w:p w14:paraId="0702B24A" w14:textId="1413F574" w:rsidR="29F6000D" w:rsidDel="00B637E0" w:rsidRDefault="29F6000D">
            <w:pPr>
              <w:rPr>
                <w:ins w:id="2273" w:author="Usuário Convidado" w:date="2019-10-07T09:16:00Z"/>
                <w:del w:id="2274" w:author="PAULO HENRIQUE GALHARDE CARRASCO" w:date="2019-10-07T22:34:00Z"/>
              </w:rPr>
            </w:pPr>
            <w:ins w:id="2275" w:author="Usuário Convidado" w:date="2019-10-07T09:16:00Z">
              <w:del w:id="2276" w:author="PAULO HENRIQUE GALHARDE CARRASCO" w:date="2019-10-07T22:34:00Z">
                <w:r w:rsidRPr="29F6000D" w:rsidDel="00B637E0">
                  <w:rPr>
                    <w:rFonts w:eastAsia="Arial" w:cs="Arial"/>
                    <w:sz w:val="20"/>
                    <w:szCs w:val="20"/>
                    <w:rPrChange w:id="2277" w:author="Usuário Convidado" w:date="2019-10-07T09:16:00Z">
                      <w:rPr/>
                    </w:rPrChange>
                  </w:rPr>
                  <w:delText>muitas vezes traduzido por angústias, inquietações indefinidas, reclamações e choros</w:delText>
                </w:r>
              </w:del>
            </w:ins>
          </w:p>
          <w:p w14:paraId="2D350C0A" w14:textId="153E2302" w:rsidR="29F6000D" w:rsidDel="00B637E0" w:rsidRDefault="29F6000D">
            <w:pPr>
              <w:rPr>
                <w:ins w:id="2278" w:author="Usuário Convidado" w:date="2019-10-07T09:16:00Z"/>
                <w:del w:id="2279" w:author="PAULO HENRIQUE GALHARDE CARRASCO" w:date="2019-10-07T22:34:00Z"/>
              </w:rPr>
            </w:pPr>
            <w:ins w:id="2280" w:author="Usuário Convidado" w:date="2019-10-07T09:16:00Z">
              <w:del w:id="2281" w:author="PAULO HENRIQUE GALHARDE CARRASCO" w:date="2019-10-07T22:34:00Z">
                <w:r w:rsidRPr="29F6000D" w:rsidDel="00B637E0">
                  <w:rPr>
                    <w:rFonts w:eastAsia="Arial" w:cs="Arial"/>
                    <w:sz w:val="20"/>
                    <w:szCs w:val="20"/>
                    <w:rPrChange w:id="2282" w:author="Usuário Convidado" w:date="2019-10-07T09:16:00Z">
                      <w:rPr/>
                    </w:rPrChange>
                  </w:rPr>
                  <w:delText>constantes, depressões, tristezas, etc. Esse sofrimento deriva de características</w:delText>
                </w:r>
              </w:del>
            </w:ins>
          </w:p>
          <w:p w14:paraId="7BE21478" w14:textId="0A3CB73C" w:rsidR="29F6000D" w:rsidDel="00B637E0" w:rsidRDefault="29F6000D">
            <w:pPr>
              <w:rPr>
                <w:ins w:id="2283" w:author="Usuário Convidado" w:date="2019-10-07T09:16:00Z"/>
                <w:del w:id="2284" w:author="PAULO HENRIQUE GALHARDE CARRASCO" w:date="2019-10-07T22:34:00Z"/>
              </w:rPr>
            </w:pPr>
            <w:ins w:id="2285" w:author="Usuário Convidado" w:date="2019-10-07T09:16:00Z">
              <w:del w:id="2286" w:author="PAULO HENRIQUE GALHARDE CARRASCO" w:date="2019-10-07T22:34:00Z">
                <w:r w:rsidRPr="29F6000D" w:rsidDel="00B637E0">
                  <w:rPr>
                    <w:rFonts w:eastAsia="Arial" w:cs="Arial"/>
                    <w:sz w:val="20"/>
                    <w:szCs w:val="20"/>
                    <w:rPrChange w:id="2287" w:author="Usuário Convidado" w:date="2019-10-07T09:16:00Z">
                      <w:rPr/>
                    </w:rPrChange>
                  </w:rPr>
                  <w:delText>peculiares da doença que precisam ser compreendidas pelos profissionais que se</w:delText>
                </w:r>
              </w:del>
            </w:ins>
          </w:p>
          <w:p w14:paraId="64855ED7" w14:textId="10C8C250" w:rsidR="29F6000D" w:rsidDel="00B637E0" w:rsidRDefault="29F6000D">
            <w:pPr>
              <w:rPr>
                <w:ins w:id="2288" w:author="Usuário Convidado" w:date="2019-10-07T09:16:00Z"/>
                <w:del w:id="2289" w:author="PAULO HENRIQUE GALHARDE CARRASCO" w:date="2019-10-07T22:34:00Z"/>
                <w:b/>
                <w:bCs/>
                <w:rPrChange w:id="2290" w:author="Usuário Convidado" w:date="2019-10-07T09:16:00Z">
                  <w:rPr>
                    <w:ins w:id="2291" w:author="Usuário Convidado" w:date="2019-10-07T09:16:00Z"/>
                    <w:del w:id="2292" w:author="PAULO HENRIQUE GALHARDE CARRASCO" w:date="2019-10-07T22:34:00Z"/>
                  </w:rPr>
                </w:rPrChange>
              </w:rPr>
            </w:pPr>
            <w:ins w:id="2293" w:author="Usuário Convidado" w:date="2019-10-07T09:16:00Z">
              <w:del w:id="2294" w:author="PAULO HENRIQUE GALHARDE CARRASCO" w:date="2019-10-07T22:34:00Z">
                <w:r w:rsidRPr="29F6000D" w:rsidDel="00B637E0">
                  <w:rPr>
                    <w:rFonts w:eastAsia="Arial" w:cs="Arial"/>
                    <w:sz w:val="20"/>
                    <w:szCs w:val="20"/>
                    <w:rPrChange w:id="2295" w:author="Usuário Convidado" w:date="2019-10-07T09:16:00Z">
                      <w:rPr/>
                    </w:rPrChange>
                  </w:rPr>
                  <w:delText>propõem a diagnosticá-la e tratar.</w:delText>
                </w:r>
              </w:del>
            </w:ins>
          </w:p>
        </w:tc>
      </w:tr>
    </w:tbl>
    <w:p w14:paraId="0FA9875D" w14:textId="3E4216C2" w:rsidR="7E6B17B5" w:rsidDel="00B637E0" w:rsidRDefault="7E6B17B5">
      <w:pPr>
        <w:ind w:left="1416"/>
        <w:rPr>
          <w:ins w:id="2296" w:author="Usuário Convidado" w:date="2019-10-07T09:17:00Z"/>
          <w:del w:id="2297" w:author="PAULO HENRIQUE GALHARDE CARRASCO" w:date="2019-10-07T22:34:00Z"/>
          <w:b/>
          <w:bCs/>
          <w:rPrChange w:id="2298" w:author="Usuário Convidado" w:date="2019-10-07T09:17:00Z">
            <w:rPr>
              <w:ins w:id="2299" w:author="Usuário Convidado" w:date="2019-10-07T09:17:00Z"/>
              <w:del w:id="2300" w:author="PAULO HENRIQUE GALHARDE CARRASCO" w:date="2019-10-07T22:34:00Z"/>
            </w:rPr>
          </w:rPrChange>
        </w:rPr>
        <w:pPrChange w:id="2301" w:author="Usuário Convidado" w:date="2019-10-07T09:17:00Z">
          <w:pPr>
            <w:ind w:firstLine="708"/>
          </w:pPr>
        </w:pPrChange>
      </w:pPr>
    </w:p>
    <w:p w14:paraId="1E256031" w14:textId="48F087FD" w:rsidR="7E6B17B5" w:rsidDel="00B637E0" w:rsidRDefault="5747F30C">
      <w:pPr>
        <w:ind w:firstLine="708"/>
        <w:rPr>
          <w:del w:id="2302" w:author="PAULO HENRIQUE GALHARDE CARRASCO" w:date="2019-10-07T22:34:00Z"/>
          <w:rFonts w:eastAsia="Arial" w:cs="Arial"/>
          <w:rPrChange w:id="2303" w:author="Usuário Convidado" w:date="2019-10-07T09:17:00Z">
            <w:rPr>
              <w:del w:id="2304" w:author="PAULO HENRIQUE GALHARDE CARRASCO" w:date="2019-10-07T22:34:00Z"/>
            </w:rPr>
          </w:rPrChange>
        </w:rPr>
      </w:pPr>
      <w:ins w:id="2305" w:author="Usuário Convidado" w:date="2019-10-07T09:17:00Z">
        <w:del w:id="2306" w:author="PAULO HENRIQUE GALHARDE CARRASCO" w:date="2019-10-07T22:34:00Z">
          <w:r w:rsidDel="00B637E0">
            <w:delText>Os principais tratamentos para esse problema são os alongamentos frequentes para melhorar a flexibili</w:delText>
          </w:r>
          <w:r w:rsidR="6F24A206" w:rsidDel="00B637E0">
            <w:delText>dade e a</w:delText>
          </w:r>
          <w:r w:rsidR="1D72B191" w:rsidDel="00B637E0">
            <w:delText xml:space="preserve"> condição muscular e</w:delText>
          </w:r>
          <w:r w:rsidR="5C0B12F9" w:rsidDel="00B637E0">
            <w:delText xml:space="preserve"> a F</w:delText>
          </w:r>
          <w:r w:rsidR="63A646BC" w:rsidDel="00B637E0">
            <w:delText xml:space="preserve">isioterapia para fortalecimento. </w:delText>
          </w:r>
          <w:r w:rsidR="3E171081" w:rsidDel="00B637E0">
            <w:delText>Contudo,</w:delText>
          </w:r>
          <w:r w:rsidR="5F80D754" w:rsidDel="00B637E0">
            <w:delText xml:space="preserve"> temos outros </w:delText>
          </w:r>
          <w:r w:rsidR="3E171081" w:rsidDel="00B637E0">
            <w:delText>meios que também auxiliam nesses tratamentos, como ajustar a</w:delText>
          </w:r>
          <w:r w:rsidR="0DF817EB" w:rsidDel="00B637E0">
            <w:delText xml:space="preserve"> quantidade de atividades</w:delText>
          </w:r>
        </w:del>
      </w:ins>
      <w:ins w:id="2307" w:author="Usuário Convidado" w:date="2019-10-07T08:39:00Z">
        <w:del w:id="2308" w:author="PAULO HENRIQUE GALHARDE CARRASCO" w:date="2019-10-07T22:34:00Z">
          <w:r w:rsidR="40EC5018" w:rsidRPr="5747F30C" w:rsidDel="00B637E0">
            <w:rPr>
              <w:rFonts w:eastAsia="Arial" w:cs="Arial"/>
              <w:rPrChange w:id="2309" w:author="Usuário Convidado" w:date="2019-10-07T09:17:00Z">
                <w:rPr/>
              </w:rPrChange>
            </w:rPr>
            <w:delText xml:space="preserve"> </w:delText>
          </w:r>
        </w:del>
      </w:ins>
      <w:ins w:id="2310" w:author="Usuário Convidado" w:date="2019-10-07T09:17:00Z">
        <w:del w:id="2311" w:author="PAULO HENRIQUE GALHARDE CARRASCO" w:date="2019-10-07T22:34:00Z">
          <w:r w:rsidR="40EC5018" w:rsidRPr="5C0B12F9" w:rsidDel="00B637E0">
            <w:rPr>
              <w:rFonts w:eastAsia="Arial" w:cs="Arial"/>
              <w:rPrChange w:id="2312" w:author="Usuário Convidado" w:date="2019-10-07T08:42:00Z">
                <w:rPr/>
              </w:rPrChange>
            </w:rPr>
            <w:delText>físicas para que o problema não se agrave mais e fazer a u</w:delText>
          </w:r>
          <w:r w:rsidR="5F80D754" w:rsidRPr="5C0B12F9" w:rsidDel="00B637E0">
            <w:rPr>
              <w:rFonts w:eastAsia="Arial" w:cs="Arial"/>
              <w:rPrChange w:id="2313" w:author="Usuário Convidado" w:date="2019-10-07T08:42:00Z">
                <w:rPr/>
              </w:rPrChange>
            </w:rPr>
            <w:delText>tilizaçã</w:delText>
          </w:r>
          <w:r w:rsidR="244A6506" w:rsidRPr="5C0B12F9" w:rsidDel="00B637E0">
            <w:rPr>
              <w:rFonts w:eastAsia="Arial" w:cs="Arial"/>
              <w:rPrChange w:id="2314" w:author="Usuário Convidado" w:date="2019-10-07T08:42:00Z">
                <w:rPr/>
              </w:rPrChange>
            </w:rPr>
            <w:delText xml:space="preserve">o de compressa quente e fria, a compressa quente serve para aliviar as dores na musculatura </w:delText>
          </w:r>
          <w:r w:rsidR="177E171F" w:rsidRPr="5C0B12F9" w:rsidDel="00B637E0">
            <w:rPr>
              <w:rFonts w:eastAsia="Arial" w:cs="Arial"/>
              <w:rPrChange w:id="2315" w:author="Usuário Convidado" w:date="2019-10-07T08:42:00Z">
                <w:rPr/>
              </w:rPrChange>
            </w:rPr>
            <w:delText xml:space="preserve">afetada </w:delText>
          </w:r>
          <w:r w:rsidR="49D50C33" w:rsidRPr="5C0B12F9" w:rsidDel="00B637E0">
            <w:rPr>
              <w:rFonts w:eastAsia="Arial" w:cs="Arial"/>
              <w:rPrChange w:id="2316" w:author="Usuário Convidado" w:date="2019-10-07T08:42:00Z">
                <w:rPr/>
              </w:rPrChange>
            </w:rPr>
            <w:delText>e nas articulações e pode drenar infecçõ</w:delText>
          </w:r>
          <w:r w:rsidR="177E171F" w:rsidRPr="5C0B12F9" w:rsidDel="00B637E0">
            <w:rPr>
              <w:rFonts w:eastAsia="Arial" w:cs="Arial"/>
              <w:rPrChange w:id="2317" w:author="Usuário Convidado" w:date="2019-10-07T08:42:00Z">
                <w:rPr/>
              </w:rPrChange>
            </w:rPr>
            <w:delText>es de pele, já a compressa fria, também alivi</w:delText>
          </w:r>
          <w:r w:rsidR="3D07E981" w:rsidRPr="5C0B12F9" w:rsidDel="00B637E0">
            <w:rPr>
              <w:rFonts w:eastAsia="Arial" w:cs="Arial"/>
              <w:rPrChange w:id="2318" w:author="Usuário Convidado" w:date="2019-10-07T08:42:00Z">
                <w:rPr/>
              </w:rPrChange>
            </w:rPr>
            <w:delText>a a dor e reduz a inflamaçã</w:delText>
          </w:r>
        </w:del>
      </w:ins>
      <w:ins w:id="2319" w:author="Usuário Convidado" w:date="2019-10-07T09:09:00Z">
        <w:del w:id="2320" w:author="PAULO HENRIQUE GALHARDE CARRASCO" w:date="2019-10-07T22:34:00Z">
          <w:r w:rsidR="33567F67" w:rsidRPr="5C0B12F9" w:rsidDel="00B637E0">
            <w:rPr>
              <w:rFonts w:eastAsia="Arial" w:cs="Arial"/>
              <w:rPrChange w:id="2321" w:author="Usuário Convidado" w:date="2019-10-07T08:42:00Z">
                <w:rPr/>
              </w:rPrChange>
            </w:rPr>
            <w:delText>o.</w:delText>
          </w:r>
        </w:del>
      </w:ins>
    </w:p>
    <w:p w14:paraId="618C9DD5" w14:textId="4E9DD50B" w:rsidR="2C4C5F8D" w:rsidDel="00B637E0" w:rsidRDefault="2C4C5F8D">
      <w:pPr>
        <w:ind w:firstLine="708"/>
        <w:rPr>
          <w:del w:id="2322" w:author="PAULO HENRIQUE GALHARDE CARRASCO" w:date="2019-10-07T22:34:00Z"/>
          <w:rFonts w:eastAsia="Arial" w:cs="Arial"/>
          <w:rPrChange w:id="2323" w:author="Usuário Convidado" w:date="2019-10-07T09:13:00Z">
            <w:rPr>
              <w:del w:id="2324" w:author="PAULO HENRIQUE GALHARDE CARRASCO" w:date="2019-10-07T22:34:00Z"/>
            </w:rPr>
          </w:rPrChange>
        </w:rPr>
        <w:pPrChange w:id="2325" w:author="Usuário Convidado" w:date="2019-10-07T09:13:00Z">
          <w:pPr/>
        </w:pPrChange>
      </w:pPr>
    </w:p>
    <w:p w14:paraId="32401384" w14:textId="1802E290" w:rsidR="33567F67" w:rsidDel="00B637E0" w:rsidRDefault="33567F67">
      <w:pPr>
        <w:ind w:left="1416"/>
        <w:rPr>
          <w:del w:id="2326" w:author="PAULO HENRIQUE GALHARDE CARRASCO" w:date="2019-10-07T22:34:00Z"/>
          <w:rFonts w:eastAsia="Arial" w:cs="Arial"/>
          <w:sz w:val="20"/>
          <w:szCs w:val="20"/>
          <w:rPrChange w:id="2327" w:author="Usuário Convidado" w:date="2019-10-07T09:08:00Z">
            <w:rPr>
              <w:del w:id="2328" w:author="PAULO HENRIQUE GALHARDE CARRASCO" w:date="2019-10-07T22:34:00Z"/>
            </w:rPr>
          </w:rPrChange>
        </w:rPr>
        <w:pPrChange w:id="2329" w:author="Usuário Convidado" w:date="2019-10-07T09:12:00Z">
          <w:pPr/>
        </w:pPrChange>
      </w:pPr>
    </w:p>
    <w:p w14:paraId="7DC0F2BD" w14:textId="41BA6071" w:rsidR="3DD22631" w:rsidDel="00B637E0" w:rsidRDefault="3DD22631">
      <w:pPr>
        <w:ind w:left="1416"/>
        <w:rPr>
          <w:del w:id="2330" w:author="PAULO HENRIQUE GALHARDE CARRASCO" w:date="2019-10-07T22:34:00Z"/>
          <w:b/>
          <w:bCs/>
          <w:rPrChange w:id="2331" w:author="Usuário Convidado" w:date="2019-10-07T09:09:00Z">
            <w:rPr>
              <w:del w:id="2332" w:author="PAULO HENRIQUE GALHARDE CARRASCO" w:date="2019-10-07T22:34:00Z"/>
            </w:rPr>
          </w:rPrChange>
        </w:rPr>
        <w:pPrChange w:id="2333" w:author="Usuário Convidado" w:date="2019-10-07T09:09:00Z">
          <w:pPr/>
        </w:pPrChange>
      </w:pPr>
    </w:p>
    <w:p w14:paraId="27BA3B66" w14:textId="26129662" w:rsidR="33567F67" w:rsidDel="00B637E0" w:rsidRDefault="33567F67">
      <w:pPr>
        <w:rPr>
          <w:ins w:id="2334" w:author="Usuário Convidado" w:date="2019-10-07T09:09:00Z"/>
          <w:del w:id="2335" w:author="PAULO HENRIQUE GALHARDE CARRASCO" w:date="2019-10-07T22:34:00Z"/>
          <w:b/>
          <w:bCs/>
          <w:rPrChange w:id="2336" w:author="Usuário Convidado" w:date="2019-10-07T09:09:00Z">
            <w:rPr>
              <w:ins w:id="2337" w:author="Usuário Convidado" w:date="2019-10-07T09:09:00Z"/>
              <w:del w:id="2338" w:author="PAULO HENRIQUE GALHARDE CARRASCO" w:date="2019-10-07T22:34:00Z"/>
            </w:rPr>
          </w:rPrChange>
        </w:rPr>
      </w:pPr>
    </w:p>
    <w:p w14:paraId="78CFB5B3" w14:textId="5DC745F8" w:rsidR="474C10D1" w:rsidDel="00B637E0" w:rsidRDefault="474C10D1">
      <w:pPr>
        <w:rPr>
          <w:del w:id="2339" w:author="PAULO HENRIQUE GALHARDE CARRASCO" w:date="2019-10-07T22:34:00Z"/>
          <w:b/>
          <w:bCs/>
          <w:rPrChange w:id="2340" w:author="Guest User" w:date="2019-09-09T12:00:00Z">
            <w:rPr>
              <w:del w:id="2341" w:author="PAULO HENRIQUE GALHARDE CARRASCO" w:date="2019-10-07T22:34:00Z"/>
            </w:rPr>
          </w:rPrChange>
        </w:rPr>
      </w:pPr>
      <w:ins w:id="2342" w:author="Guest User" w:date="2019-09-09T11:41:00Z">
        <w:del w:id="2343" w:author="PAULO HENRIQUE GALHARDE CARRASCO" w:date="2019-10-07T22:34:00Z">
          <w:r w:rsidRPr="5D43ADF0" w:rsidDel="00B637E0">
            <w:rPr>
              <w:b/>
              <w:bCs/>
              <w:rPrChange w:id="2344" w:author="Guest User" w:date="2019-09-09T12:00:00Z">
                <w:rPr/>
              </w:rPrChange>
            </w:rPr>
            <w:delText>2.2.3 LER e DORT’S: pr</w:delText>
          </w:r>
          <w:r w:rsidR="01060CE8" w:rsidRPr="5D43ADF0" w:rsidDel="00B637E0">
            <w:rPr>
              <w:b/>
              <w:bCs/>
              <w:rPrChange w:id="2345" w:author="Guest User" w:date="2019-09-09T12:00:00Z">
                <w:rPr/>
              </w:rPrChange>
            </w:rPr>
            <w:delText>evenção</w:delText>
          </w:r>
        </w:del>
      </w:ins>
    </w:p>
    <w:p w14:paraId="30A60FDD" w14:textId="40D420B2" w:rsidR="1FD4F104" w:rsidDel="00B637E0" w:rsidRDefault="1FD4F104">
      <w:pPr>
        <w:rPr>
          <w:del w:id="2346" w:author="PAULO HENRIQUE GALHARDE CARRASCO" w:date="2019-10-07T22:34:00Z"/>
        </w:rPr>
      </w:pPr>
    </w:p>
    <w:p w14:paraId="2897319D" w14:textId="5D13E6B5" w:rsidR="00D01D25" w:rsidRPr="0060563A" w:rsidRDefault="0187480F" w:rsidP="652727BE">
      <w:pPr>
        <w:rPr>
          <w:ins w:id="2347" w:author="PAULO HENRIQUE GALHARDE CARRASCO" w:date="2019-08-26T16:41:00Z"/>
          <w:b/>
          <w:bCs/>
        </w:rPr>
      </w:pPr>
      <w:ins w:id="2348" w:author="Guest User" w:date="2019-09-09T11:56:00Z">
        <w:del w:id="2349" w:author="PAULO HENRIQUE GALHARDE CARRASCO" w:date="2019-10-07T22:34:00Z">
          <w:r w:rsidRPr="5D43ADF0" w:rsidDel="00B637E0">
            <w:rPr>
              <w:b/>
              <w:bCs/>
              <w:rPrChange w:id="2350" w:author="Guest User" w:date="2019-09-09T12:00:00Z">
                <w:rPr/>
              </w:rPrChange>
            </w:rPr>
            <w:delText>2.3 Ambiente de trabalho: profissionais d</w:delText>
          </w:r>
        </w:del>
      </w:ins>
    </w:p>
    <w:p w14:paraId="1DE7D914" w14:textId="77777777" w:rsidR="000839DB" w:rsidRPr="00A71378" w:rsidRDefault="000839DB" w:rsidP="00D210CF">
      <w:pPr>
        <w:pStyle w:val="Ttulo1"/>
        <w:ind w:left="0" w:firstLine="0"/>
        <w:rPr>
          <w:ins w:id="2351" w:author="PAULO HENRIQUE GALHARDE CARRASCO" w:date="2019-10-14T12:45:00Z"/>
        </w:rPr>
      </w:pPr>
      <w:bookmarkStart w:id="2352" w:name="_Toc38902211"/>
      <w:ins w:id="2353" w:author="PAULO HENRIQUE GALHARDE CARRASCO" w:date="2019-10-14T12:45:00Z">
        <w:r w:rsidRPr="00A71378">
          <w:t>METEDOLOGIA</w:t>
        </w:r>
        <w:bookmarkEnd w:id="2352"/>
      </w:ins>
    </w:p>
    <w:p w14:paraId="627F9454" w14:textId="77777777" w:rsidR="000839DB" w:rsidRPr="00D205CF" w:rsidRDefault="000839DB" w:rsidP="000839DB">
      <w:pPr>
        <w:rPr>
          <w:ins w:id="2354" w:author="PAULO HENRIQUE GALHARDE CARRASCO" w:date="2019-10-14T12:45:00Z"/>
        </w:rPr>
      </w:pPr>
    </w:p>
    <w:p w14:paraId="536A3FF8" w14:textId="20352049" w:rsidR="000839DB" w:rsidRDefault="000839DB" w:rsidP="000839DB">
      <w:pPr>
        <w:ind w:firstLine="709"/>
      </w:pPr>
      <w:ins w:id="2355" w:author="PAULO HENRIQUE GALHARDE CARRASCO" w:date="2019-10-14T12:45:00Z">
        <w:r>
          <w:t>A partir desse capitulo será abordado todas as diretrizes e procedimentos metodológicos utilizados durante o projeto de pesquisa para delimitar a classificação da pesquisa e atingir os objetivos propostos, seguido da parte técnica incluindo a modelagem da aplicação e todos os seus diagramas baseados na Linguagem Universal de Modelagem (UML), além disso serão abordados aqui os requisitos funcionais e não funcionais da aplicação e será detalhado a interface gráfica como telas, campos e botões.</w:t>
        </w:r>
      </w:ins>
    </w:p>
    <w:p w14:paraId="2E24E4B0" w14:textId="77777777" w:rsidR="000839DB" w:rsidRDefault="000839DB" w:rsidP="00807ECB">
      <w:pPr>
        <w:rPr>
          <w:ins w:id="2356" w:author="PAULO HENRIQUE GALHARDE CARRASCO" w:date="2019-10-14T12:45:00Z"/>
        </w:rPr>
      </w:pPr>
    </w:p>
    <w:p w14:paraId="5865F460" w14:textId="77777777" w:rsidR="000839DB" w:rsidRDefault="000839DB" w:rsidP="000839DB">
      <w:pPr>
        <w:pStyle w:val="Ttulo2"/>
        <w:ind w:left="0" w:firstLine="0"/>
        <w:rPr>
          <w:ins w:id="2357" w:author="PAULO HENRIQUE GALHARDE CARRASCO" w:date="2019-10-14T12:45:00Z"/>
        </w:rPr>
      </w:pPr>
      <w:bookmarkStart w:id="2358" w:name="_Toc38902212"/>
      <w:ins w:id="2359" w:author="PAULO HENRIQUE GALHARDE CARRASCO" w:date="2019-10-14T12:45:00Z">
        <w:r>
          <w:t>METEDOLOGIA DA PESQUISA</w:t>
        </w:r>
        <w:bookmarkEnd w:id="2358"/>
      </w:ins>
    </w:p>
    <w:p w14:paraId="5A5CE8CE" w14:textId="77777777" w:rsidR="000839DB" w:rsidRDefault="000839DB" w:rsidP="000839DB">
      <w:pPr>
        <w:ind w:firstLine="709"/>
        <w:rPr>
          <w:ins w:id="2360" w:author="PAULO HENRIQUE GALHARDE CARRASCO" w:date="2019-10-14T12:45:00Z"/>
          <w:color w:val="FF0000"/>
        </w:rPr>
      </w:pPr>
    </w:p>
    <w:p w14:paraId="395C1030" w14:textId="77777777" w:rsidR="000839DB" w:rsidRDefault="000839DB" w:rsidP="000839DB">
      <w:pPr>
        <w:ind w:firstLine="709"/>
        <w:rPr>
          <w:ins w:id="2361" w:author="PAULO HENRIQUE GALHARDE CARRASCO" w:date="2019-10-14T12:45:00Z"/>
        </w:rPr>
      </w:pPr>
      <w:ins w:id="2362" w:author="PAULO HENRIQUE GALHARDE CARRASCO" w:date="2019-10-14T12:45:00Z">
        <w:r>
          <w:t xml:space="preserve">De acordo com a literatura de </w:t>
        </w:r>
        <w:commentRangeStart w:id="2363"/>
        <w:r>
          <w:t xml:space="preserve">Silva e Menezes (2000) </w:t>
        </w:r>
      </w:ins>
      <w:commentRangeEnd w:id="2363"/>
      <w:r w:rsidR="00D97CCC">
        <w:rPr>
          <w:rStyle w:val="Refdecomentrio"/>
        </w:rPr>
        <w:commentReference w:id="2363"/>
      </w:r>
      <w:ins w:id="2364" w:author="PAULO HENRIQUE GALHARDE CARRASCO" w:date="2019-10-14T12:45:00Z">
        <w:r>
          <w:t xml:space="preserve">existem vários jeitos de se classificar uma pesquisa de acordo com a abordagem do seu problema, seus objetivos e procedimentos técnicos, também é necessário especificar o método </w:t>
        </w:r>
        <w:r>
          <w:lastRenderedPageBreak/>
          <w:t>científico utilizado pois é ele que identifica a abordagem a ser realizada na pesquisa.</w:t>
        </w:r>
      </w:ins>
    </w:p>
    <w:p w14:paraId="1BE5C3C0" w14:textId="77777777" w:rsidR="000839DB" w:rsidRPr="00F54FFD" w:rsidRDefault="000839DB" w:rsidP="000839DB">
      <w:pPr>
        <w:ind w:firstLine="709"/>
        <w:rPr>
          <w:ins w:id="2365" w:author="PAULO HENRIQUE GALHARDE CARRASCO" w:date="2019-10-14T12:45:00Z"/>
          <w:rFonts w:cs="Arial"/>
          <w:sz w:val="20"/>
          <w:szCs w:val="20"/>
        </w:rPr>
      </w:pPr>
    </w:p>
    <w:p w14:paraId="58936D12" w14:textId="77777777" w:rsidR="000839DB" w:rsidRPr="00F54FFD" w:rsidRDefault="000839DB" w:rsidP="00E719B9">
      <w:pPr>
        <w:tabs>
          <w:tab w:val="left" w:pos="2410"/>
        </w:tabs>
        <w:spacing w:line="240" w:lineRule="auto"/>
        <w:ind w:left="2268"/>
        <w:rPr>
          <w:ins w:id="2366" w:author="PAULO HENRIQUE GALHARDE CARRASCO" w:date="2019-10-14T12:45:00Z"/>
          <w:rFonts w:cs="Arial"/>
          <w:sz w:val="20"/>
          <w:szCs w:val="20"/>
        </w:rPr>
      </w:pPr>
      <w:ins w:id="2367" w:author="PAULO HENRIQUE GALHARDE CARRASCO" w:date="2019-10-14T12:45:00Z">
        <w:r w:rsidRPr="00F54FFD">
          <w:rPr>
            <w:rFonts w:cs="Arial"/>
            <w:sz w:val="20"/>
            <w:szCs w:val="20"/>
          </w:rPr>
          <w:t xml:space="preserve">Método científico é o conjunto de processos ou operações mentais que se devem empregar na investigação. É a linha de raciocínio adotada no processo de pesquisa. Os métodos que fornecem as bases lógicas à investigação são: dedutivo, indutivo, hipotético-dedutivo, dialético e fenomenológico </w:t>
        </w:r>
        <w:commentRangeStart w:id="2368"/>
        <w:r w:rsidRPr="00F54FFD">
          <w:rPr>
            <w:rFonts w:cs="Arial"/>
            <w:sz w:val="20"/>
            <w:szCs w:val="20"/>
          </w:rPr>
          <w:t>(LAKATOS, MARCONI, 1991)</w:t>
        </w:r>
      </w:ins>
      <w:commentRangeEnd w:id="2368"/>
      <w:r w:rsidR="00C8523A" w:rsidRPr="00F54FFD">
        <w:rPr>
          <w:rStyle w:val="Refdecomentrio"/>
          <w:rFonts w:cs="Arial"/>
          <w:sz w:val="20"/>
          <w:szCs w:val="20"/>
        </w:rPr>
        <w:commentReference w:id="2368"/>
      </w:r>
    </w:p>
    <w:p w14:paraId="2ACC40F4" w14:textId="77777777" w:rsidR="000839DB" w:rsidRDefault="000839DB" w:rsidP="000839DB">
      <w:pPr>
        <w:ind w:firstLine="709"/>
        <w:rPr>
          <w:ins w:id="2369" w:author="PAULO HENRIQUE GALHARDE CARRASCO" w:date="2019-10-14T12:45:00Z"/>
        </w:rPr>
      </w:pPr>
    </w:p>
    <w:p w14:paraId="78E49C51" w14:textId="77777777" w:rsidR="000839DB" w:rsidRDefault="000839DB" w:rsidP="000839DB">
      <w:pPr>
        <w:ind w:firstLine="709"/>
        <w:rPr>
          <w:ins w:id="2370" w:author="PAULO HENRIQUE GALHARDE CARRASCO" w:date="2019-10-14T12:45:00Z"/>
        </w:rPr>
      </w:pPr>
      <w:ins w:id="2371" w:author="PAULO HENRIQUE GALHARDE CARRASCO" w:date="2019-10-14T12:45:00Z">
        <w:r>
          <w:t>Ao decorrer da pesquisa, optamos pelo Método Científico Indutivo de pesquisa pois fatos como o a frequência e ocorrência dos casos de LER e a não ocorrências em outras situações são peças chave para o levantamento dos dados estatísticos e científicos necessários para a elaboração do projeto.</w:t>
        </w:r>
      </w:ins>
    </w:p>
    <w:p w14:paraId="754DBACC" w14:textId="0FD87A36" w:rsidR="000839DB" w:rsidRDefault="000839DB" w:rsidP="000839DB">
      <w:pPr>
        <w:ind w:firstLine="709"/>
      </w:pPr>
      <w:ins w:id="2372" w:author="PAULO HENRIQUE GALHARDE CARRASCO" w:date="2019-10-14T12:45:00Z">
        <w:r>
          <w:t xml:space="preserve">O método indutivo foi fundamentado pelos cientistas empiristas Bacon, Hobbes, Locke e Hume e ele consiste em estabelecer uma generalização a partir de constatações oriundas da observação de experiencias e essas generalizações não levem em conta conceitos pré-estabelecidos. </w:t>
        </w:r>
        <w:commentRangeStart w:id="2373"/>
        <w:r>
          <w:t>(GIL, 1993).</w:t>
        </w:r>
      </w:ins>
      <w:commentRangeEnd w:id="2373"/>
      <w:r w:rsidR="004A05B1">
        <w:rPr>
          <w:rStyle w:val="Refdecomentrio"/>
        </w:rPr>
        <w:commentReference w:id="2373"/>
      </w:r>
    </w:p>
    <w:p w14:paraId="4B562ADD" w14:textId="77777777" w:rsidR="00F47E4B" w:rsidRDefault="00F47E4B" w:rsidP="00F47E4B">
      <w:pPr>
        <w:ind w:firstLine="709"/>
      </w:pPr>
      <w:r>
        <w:t xml:space="preserve">No momento da escolha referente a abordagem de pesquisa, foi delimitada uma pesquisa do tipo qualitativa pois esse projeto exige um aprofundamento teórico em um seleto grupo de profissionais que estão expostos e esse tipo de patologia, além de levar em conta as características sociais desse grupo analisado. </w:t>
      </w:r>
    </w:p>
    <w:p w14:paraId="43B732DB" w14:textId="77777777" w:rsidR="00F47E4B" w:rsidRDefault="00F47E4B" w:rsidP="00F47E4B">
      <w:pPr>
        <w:ind w:firstLine="709"/>
      </w:pPr>
      <w:r>
        <w:t xml:space="preserve">De acordo com </w:t>
      </w:r>
      <w:commentRangeStart w:id="2374"/>
      <w:proofErr w:type="spellStart"/>
      <w:r>
        <w:t>Kidder</w:t>
      </w:r>
      <w:proofErr w:type="spellEnd"/>
      <w:r>
        <w:t xml:space="preserve"> </w:t>
      </w:r>
      <w:commentRangeEnd w:id="2374"/>
      <w:r>
        <w:rPr>
          <w:rStyle w:val="Refdecomentrio"/>
        </w:rPr>
        <w:commentReference w:id="2374"/>
      </w:r>
      <w:r>
        <w:t xml:space="preserve">(2004) esse tipo de abordagem é menos estruturada e mais intensas pois busca explicar e justificar o acontecimento estudado sem focar na quantificação de dados pois os aspectos estudados envolvem uma complexidade grande o que impossibilita uma quantificação exata e o cientista precisa trabalhar com as incertezas e indeterminações dos eventos que acontecem no domínio da pesquisa. </w:t>
      </w:r>
    </w:p>
    <w:p w14:paraId="6626DBD7" w14:textId="77777777" w:rsidR="00F47E4B" w:rsidRDefault="00F47E4B" w:rsidP="00F47E4B">
      <w:pPr>
        <w:ind w:firstLine="709"/>
      </w:pPr>
      <w:r>
        <w:t>A pesquisas qualitativas se baseiam em entrevistas individuais com alguns dos protagonistas do domínio estudado, visando coletar informações que vão além das respostas do entrevistado pois é necessário analisar as expressões e outros aspectos do entrevistado visando coletar e deduzir outros dados.</w:t>
      </w:r>
      <w:r w:rsidRPr="000A25E9">
        <w:t xml:space="preserve"> </w:t>
      </w:r>
      <w:commentRangeStart w:id="2375"/>
      <w:r>
        <w:t>(MALHOTRA et al., 2005).</w:t>
      </w:r>
      <w:commentRangeEnd w:id="2375"/>
      <w:r>
        <w:rPr>
          <w:rStyle w:val="Refdecomentrio"/>
        </w:rPr>
        <w:commentReference w:id="2375"/>
      </w:r>
    </w:p>
    <w:p w14:paraId="769FFA8E" w14:textId="1E6AC838" w:rsidR="00F47E4B" w:rsidRDefault="00F47E4B" w:rsidP="00D210CF">
      <w:pPr>
        <w:ind w:firstLine="709"/>
      </w:pPr>
      <w:r>
        <w:t xml:space="preserve">Com base nos objetivos desse projeto de pesquisa determinamos a classificação da pesquisa como exploratória pois temos como premissa a conscientização de profissionais de tecnologia e a pesquisa exploratória visa estabelecer uma maior proximidade com o problema em si e a análise de exemplos </w:t>
      </w:r>
      <w:r>
        <w:lastRenderedPageBreak/>
        <w:t>e estudos de caso para esclarecer todas as dúvidas que o leitor e profissional tem sobre o assunto estudado.</w:t>
      </w:r>
    </w:p>
    <w:p w14:paraId="018FC6CB" w14:textId="77777777" w:rsidR="00E719B9" w:rsidRDefault="00E719B9" w:rsidP="00D210CF">
      <w:pPr>
        <w:ind w:firstLine="709"/>
      </w:pPr>
    </w:p>
    <w:p w14:paraId="725C081A" w14:textId="03CA00F0" w:rsidR="00F47E4B" w:rsidRDefault="00F47E4B" w:rsidP="00F47E4B">
      <w:pPr>
        <w:spacing w:line="240" w:lineRule="auto"/>
        <w:ind w:left="2127"/>
        <w:rPr>
          <w:sz w:val="20"/>
          <w:szCs w:val="20"/>
        </w:rPr>
      </w:pPr>
      <w:r w:rsidRPr="00EE760D">
        <w:rPr>
          <w:sz w:val="20"/>
          <w:szCs w:val="20"/>
        </w:rPr>
        <w:t xml:space="preserve">Pesquisas exploratórias são desenvolvidas com o objetivo de proporcionar visão geral, de tipo aproximativo, acerca de determinado fato. Este tipo de pesquisa é realizado especialmente quando o tema escolhido é pouco explorado e torna-se sobre ele formular hipóteses precisas e operacionalizáveis. </w:t>
      </w:r>
      <w:commentRangeStart w:id="2376"/>
      <w:r w:rsidRPr="00EE760D">
        <w:rPr>
          <w:sz w:val="20"/>
          <w:szCs w:val="20"/>
        </w:rPr>
        <w:t>(GIL 1993, p. 27).</w:t>
      </w:r>
      <w:commentRangeEnd w:id="2376"/>
      <w:r w:rsidRPr="00EE760D">
        <w:rPr>
          <w:rStyle w:val="Refdecomentrio"/>
          <w:sz w:val="20"/>
          <w:szCs w:val="20"/>
        </w:rPr>
        <w:commentReference w:id="2376"/>
      </w:r>
    </w:p>
    <w:p w14:paraId="7792AA96" w14:textId="77777777" w:rsidR="00E719B9" w:rsidRDefault="00E719B9" w:rsidP="00F47E4B">
      <w:pPr>
        <w:spacing w:line="240" w:lineRule="auto"/>
        <w:ind w:left="2127"/>
        <w:rPr>
          <w:sz w:val="20"/>
          <w:szCs w:val="20"/>
        </w:rPr>
      </w:pPr>
    </w:p>
    <w:p w14:paraId="4FAFCAA6" w14:textId="77777777" w:rsidR="00F47E4B" w:rsidRDefault="00F47E4B" w:rsidP="00F47E4B">
      <w:pPr>
        <w:spacing w:line="240" w:lineRule="auto"/>
        <w:ind w:left="2268"/>
        <w:rPr>
          <w:sz w:val="20"/>
          <w:szCs w:val="20"/>
        </w:rPr>
      </w:pPr>
    </w:p>
    <w:p w14:paraId="25FE303A" w14:textId="77777777" w:rsidR="00F47E4B" w:rsidRPr="00456629" w:rsidRDefault="00F47E4B" w:rsidP="00D210CF">
      <w:pPr>
        <w:ind w:firstLine="709"/>
      </w:pPr>
      <w:r>
        <w:t xml:space="preserve">Quanto ao procedimento de pesquisa foi escolhido um procedimento de pesquisa de campo pois para suprir o projeto com dados consistentes a pesquisa bibliográfica não é o suficiente. De acordo com </w:t>
      </w:r>
      <w:commentRangeStart w:id="2377"/>
      <w:r>
        <w:t>Fonseca (2002</w:t>
      </w:r>
      <w:commentRangeEnd w:id="2377"/>
      <w:r>
        <w:rPr>
          <w:rStyle w:val="Refdecomentrio"/>
        </w:rPr>
        <w:commentReference w:id="2377"/>
      </w:r>
      <w:r>
        <w:t>) esse procedimento leva em conta uma coleta de informações presencial com os integrantes do domínio da aplicação além da pesquisa bibliográfica e documental.</w:t>
      </w:r>
    </w:p>
    <w:p w14:paraId="42040930" w14:textId="77777777" w:rsidR="000839DB" w:rsidRDefault="000839DB" w:rsidP="00D210CF"/>
    <w:p w14:paraId="740B8EA9" w14:textId="77777777" w:rsidR="00157E3D" w:rsidRDefault="00157E3D" w:rsidP="00D210CF"/>
    <w:p w14:paraId="7A6CCED8" w14:textId="77777777" w:rsidR="00157E3D" w:rsidRDefault="00157E3D" w:rsidP="00D210CF"/>
    <w:p w14:paraId="3B48326C" w14:textId="77777777" w:rsidR="00157E3D" w:rsidRDefault="00157E3D" w:rsidP="00D210CF"/>
    <w:p w14:paraId="5BC3401C" w14:textId="77777777" w:rsidR="00157E3D" w:rsidRDefault="00157E3D" w:rsidP="00D210CF">
      <w:pPr>
        <w:rPr>
          <w:ins w:id="2378" w:author="PAULO HENRIQUE GALHARDE CARRASCO" w:date="2019-10-14T12:45:00Z"/>
        </w:rPr>
      </w:pPr>
    </w:p>
    <w:p w14:paraId="2A456E2D" w14:textId="05A45278" w:rsidR="000839DB" w:rsidRPr="000839DB" w:rsidRDefault="000839DB">
      <w:pPr>
        <w:pStyle w:val="Ttulo3"/>
        <w:rPr>
          <w:ins w:id="2379" w:author="PAULO HENRIQUE GALHARDE CARRASCO" w:date="2019-10-14T12:45:00Z"/>
        </w:rPr>
        <w:pPrChange w:id="2380" w:author="PAULO HENRIQUE GALHARDE CARRASCO" w:date="2019-10-14T12:48:00Z">
          <w:pPr>
            <w:pStyle w:val="Ttulo3"/>
            <w:numPr>
              <w:numId w:val="0"/>
            </w:numPr>
            <w:ind w:left="0"/>
          </w:pPr>
        </w:pPrChange>
      </w:pPr>
      <w:bookmarkStart w:id="2381" w:name="_Toc38902213"/>
      <w:ins w:id="2382" w:author="PAULO HENRIQUE GALHARDE CARRASCO" w:date="2019-10-14T12:45:00Z">
        <w:r w:rsidRPr="000839DB">
          <w:t>Delimitação do domínio</w:t>
        </w:r>
        <w:bookmarkEnd w:id="2381"/>
        <w:r w:rsidRPr="000839DB">
          <w:t xml:space="preserve"> </w:t>
        </w:r>
      </w:ins>
    </w:p>
    <w:p w14:paraId="44A088F1" w14:textId="77777777" w:rsidR="000839DB" w:rsidRDefault="000839DB" w:rsidP="000839DB">
      <w:pPr>
        <w:ind w:firstLine="709"/>
        <w:rPr>
          <w:ins w:id="2383" w:author="PAULO HENRIQUE GALHARDE CARRASCO" w:date="2019-10-14T12:45:00Z"/>
          <w:color w:val="FF0000"/>
        </w:rPr>
      </w:pPr>
    </w:p>
    <w:p w14:paraId="5DB26229" w14:textId="3548D13D" w:rsidR="000839DB" w:rsidRDefault="000839DB" w:rsidP="000839DB">
      <w:pPr>
        <w:ind w:firstLine="709"/>
      </w:pPr>
      <w:ins w:id="2384" w:author="PAULO HENRIQUE GALHARDE CARRASCO" w:date="2019-10-14T12:45:00Z">
        <w:r>
          <w:t>A delimitação do universo da pesquisa se resume em ambientes profissionais operacionais e administrativos de empresas em que existem cargos e funções de natureza repetitiva e ciclo de tarefa definido como setores de digitação e redação de documentos, desenhos a mão ou digitais,</w:t>
        </w:r>
      </w:ins>
      <w:r w:rsidR="00807ECB">
        <w:t xml:space="preserve"> </w:t>
      </w:r>
      <w:ins w:id="2385" w:author="PAULO HENRIQUE GALHARDE CARRASCO" w:date="2019-10-14T12:45:00Z">
        <w:r>
          <w:t>montagem d</w:t>
        </w:r>
      </w:ins>
      <w:r w:rsidR="00807ECB">
        <w:t xml:space="preserve">e </w:t>
      </w:r>
      <w:proofErr w:type="spellStart"/>
      <w:r w:rsidR="00807ECB">
        <w:t>manu</w:t>
      </w:r>
      <w:ins w:id="2386" w:author="PAULO HENRIQUE GALHARDE CARRASCO" w:date="2019-10-14T12:45:00Z">
        <w:r>
          <w:t>e</w:t>
        </w:r>
        <w:proofErr w:type="spellEnd"/>
        <w:r>
          <w:t xml:space="preserve"> equipamentos e manuseio de certas ferramentas.</w:t>
        </w:r>
      </w:ins>
    </w:p>
    <w:p w14:paraId="2E3A602E" w14:textId="77777777" w:rsidR="00807ECB" w:rsidRPr="003C19B7" w:rsidRDefault="00807ECB" w:rsidP="00807ECB">
      <w:pPr>
        <w:ind w:firstLine="709"/>
      </w:pPr>
      <w:r>
        <w:t>Esse domínio também foi o alvo de nossa pesquisa de campo que será detalhado no tópico abaixo.</w:t>
      </w:r>
    </w:p>
    <w:p w14:paraId="0B21771A" w14:textId="77FC5191" w:rsidR="00F54FFD" w:rsidRPr="003C19B7" w:rsidRDefault="00F54FFD" w:rsidP="00D210CF">
      <w:pPr>
        <w:tabs>
          <w:tab w:val="left" w:pos="1116"/>
        </w:tabs>
        <w:rPr>
          <w:ins w:id="2387" w:author="PAULO HENRIQUE GALHARDE CARRASCO" w:date="2019-10-14T12:45:00Z"/>
        </w:rPr>
      </w:pPr>
    </w:p>
    <w:p w14:paraId="27179459" w14:textId="63AA3F27" w:rsidR="000839DB" w:rsidRDefault="000839DB">
      <w:pPr>
        <w:pStyle w:val="Ttulo3"/>
        <w:pPrChange w:id="2388" w:author="PAULO HENRIQUE GALHARDE CARRASCO" w:date="2019-10-14T12:48:00Z">
          <w:pPr>
            <w:pStyle w:val="Ttulo3"/>
            <w:numPr>
              <w:numId w:val="0"/>
            </w:numPr>
            <w:ind w:left="0"/>
          </w:pPr>
        </w:pPrChange>
      </w:pPr>
      <w:bookmarkStart w:id="2389" w:name="_Toc38902214"/>
      <w:ins w:id="2390" w:author="PAULO HENRIQUE GALHARDE CARRASCO" w:date="2019-10-14T12:45:00Z">
        <w:r w:rsidRPr="000839DB">
          <w:t>Estudo de Caso</w:t>
        </w:r>
        <w:bookmarkEnd w:id="2389"/>
        <w:r w:rsidRPr="000839DB">
          <w:t xml:space="preserve"> </w:t>
        </w:r>
      </w:ins>
    </w:p>
    <w:p w14:paraId="56AC9360" w14:textId="77777777" w:rsidR="00807ECB" w:rsidRPr="00807ECB" w:rsidRDefault="00807ECB" w:rsidP="00807ECB">
      <w:pPr>
        <w:rPr>
          <w:ins w:id="2391" w:author="PAULO HENRIQUE GALHARDE CARRASCO" w:date="2019-10-14T12:45:00Z"/>
        </w:rPr>
      </w:pPr>
    </w:p>
    <w:p w14:paraId="26E658D6" w14:textId="50D56E3F" w:rsidR="000839DB" w:rsidRDefault="00807ECB" w:rsidP="00807ECB">
      <w:pPr>
        <w:ind w:firstLine="709"/>
      </w:pPr>
      <w:r>
        <w:t xml:space="preserve">A ferramenta que escolhemos para levantar dados concretos para nossa pesquisa foi uma pesquisa de campo por meio de um formulário. Esse tipo de ferramenta é muito comum em projetos de pesquisa que se trata de uma investigação empírica de fenômeno relevante para o tema da pesquisa levando em conta as variáveis que podem inferir no resultado </w:t>
      </w:r>
      <w:commentRangeStart w:id="2392"/>
      <w:r>
        <w:t>(Yin, 2001)</w:t>
      </w:r>
      <w:commentRangeEnd w:id="2392"/>
      <w:r>
        <w:t>.</w:t>
      </w:r>
      <w:r>
        <w:rPr>
          <w:rStyle w:val="Refdecomentrio"/>
        </w:rPr>
        <w:commentReference w:id="2392"/>
      </w:r>
    </w:p>
    <w:p w14:paraId="73D822E3" w14:textId="77777777" w:rsidR="00807ECB" w:rsidRDefault="00807ECB" w:rsidP="00807ECB">
      <w:pPr>
        <w:ind w:firstLine="708"/>
        <w:rPr>
          <w:rFonts w:eastAsia="Arial" w:cs="Arial"/>
        </w:rPr>
      </w:pPr>
      <w:r w:rsidRPr="503947D4">
        <w:rPr>
          <w:rFonts w:eastAsia="Arial" w:cs="Arial"/>
        </w:rPr>
        <w:lastRenderedPageBreak/>
        <w:t>A pesquisa de campo foi realizada através de um questionário, no qual, possui o intuito de levantar dados sobre a LER nos profissionais de TI. O questionário foi elaborado para entender se há maior ocorrência de LER entre os profissionais de TI, uma vez que esses profissionais possuem a tendência a fazer movimentos repetitivos em suas profissões. Outro aspecto a ser observado é a relação entre atividade física e a LER, a idade do profissional também é apanhada para auxiliar na observação dos dados.</w:t>
      </w:r>
    </w:p>
    <w:p w14:paraId="6DEAD617" w14:textId="58AB0D48" w:rsidR="000839DB" w:rsidRDefault="00807ECB" w:rsidP="00807ECB">
      <w:pPr>
        <w:ind w:firstLine="708"/>
        <w:rPr>
          <w:rFonts w:eastAsia="Arial" w:cs="Arial"/>
        </w:rPr>
      </w:pPr>
      <w:r w:rsidRPr="503947D4">
        <w:rPr>
          <w:rFonts w:eastAsia="Arial" w:cs="Arial"/>
        </w:rPr>
        <w:t xml:space="preserve"> </w:t>
      </w:r>
      <w:r>
        <w:tab/>
      </w:r>
      <w:r w:rsidRPr="503947D4">
        <w:rPr>
          <w:rFonts w:eastAsia="Arial" w:cs="Arial"/>
        </w:rPr>
        <w:t xml:space="preserve">O ambiente escolhido foi a Faculdade de Tecnologia de Carapicuíba, onde há a presença de </w:t>
      </w:r>
      <w:r>
        <w:rPr>
          <w:rFonts w:eastAsia="Arial" w:cs="Arial"/>
        </w:rPr>
        <w:t>docentes, discentes e funcionários</w:t>
      </w:r>
      <w:r w:rsidRPr="503947D4">
        <w:rPr>
          <w:rFonts w:eastAsia="Arial" w:cs="Arial"/>
        </w:rPr>
        <w:t xml:space="preserve"> relacionadas a área de Tecnologia. O questionário foi passado para os alunos através de uma plataforma online, onde os estudantes/professores poderiam responder as questões, sem ter a nece</w:t>
      </w:r>
      <w:r>
        <w:rPr>
          <w:rFonts w:eastAsia="Arial" w:cs="Arial"/>
        </w:rPr>
        <w:t>ssidade de realizar um cadastro e os resultados estão relacionados no capítulo 4.</w:t>
      </w:r>
    </w:p>
    <w:p w14:paraId="64C3C53F" w14:textId="056847CC" w:rsidR="00506DAC" w:rsidRPr="00506DAC" w:rsidRDefault="00506DAC" w:rsidP="00506DAC">
      <w:pPr>
        <w:pStyle w:val="Legenda"/>
      </w:pPr>
      <w:bookmarkStart w:id="2393" w:name="_Toc23800463"/>
      <w:r w:rsidRPr="00506DAC">
        <w:t xml:space="preserve">Figura </w:t>
      </w:r>
      <w:r w:rsidR="00FE7208">
        <w:fldChar w:fldCharType="begin"/>
      </w:r>
      <w:r w:rsidR="00FE7208">
        <w:instrText xml:space="preserve"> SEQ Figura \* ARABIC </w:instrText>
      </w:r>
      <w:r w:rsidR="00FE7208">
        <w:fldChar w:fldCharType="separate"/>
      </w:r>
      <w:r w:rsidR="00321FD5">
        <w:rPr>
          <w:noProof/>
        </w:rPr>
        <w:t>1</w:t>
      </w:r>
      <w:r w:rsidR="00FE7208">
        <w:rPr>
          <w:noProof/>
        </w:rPr>
        <w:fldChar w:fldCharType="end"/>
      </w:r>
      <w:r w:rsidRPr="00506DAC">
        <w:t xml:space="preserve"> - Questionário</w:t>
      </w:r>
      <w:bookmarkEnd w:id="2393"/>
    </w:p>
    <w:p w14:paraId="352978A5" w14:textId="35413B55" w:rsidR="00807ECB" w:rsidRDefault="00807ECB" w:rsidP="00F548F0">
      <w:pPr>
        <w:jc w:val="center"/>
        <w:rPr>
          <w:rFonts w:eastAsia="Arial" w:cs="Arial"/>
        </w:rPr>
      </w:pPr>
      <w:r>
        <w:rPr>
          <w:noProof/>
        </w:rPr>
        <w:drawing>
          <wp:inline distT="0" distB="0" distL="0" distR="0" wp14:anchorId="056C1028" wp14:editId="19995E43">
            <wp:extent cx="4835845" cy="3811458"/>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6832" cy="3812236"/>
                    </a:xfrm>
                    <a:prstGeom prst="rect">
                      <a:avLst/>
                    </a:prstGeom>
                  </pic:spPr>
                </pic:pic>
              </a:graphicData>
            </a:graphic>
          </wp:inline>
        </w:drawing>
      </w:r>
    </w:p>
    <w:p w14:paraId="3BC9492C" w14:textId="77777777" w:rsidR="00506DAC" w:rsidRDefault="00506DAC" w:rsidP="00506DAC">
      <w:pPr>
        <w:spacing w:line="240" w:lineRule="auto"/>
        <w:jc w:val="center"/>
        <w:rPr>
          <w:rFonts w:cs="Arial"/>
          <w:sz w:val="20"/>
          <w:szCs w:val="20"/>
        </w:rPr>
      </w:pPr>
      <w:r w:rsidRPr="00647C65">
        <w:rPr>
          <w:rFonts w:cs="Arial"/>
          <w:sz w:val="20"/>
          <w:szCs w:val="20"/>
        </w:rPr>
        <w:t>Fonte: próprios autores</w:t>
      </w:r>
    </w:p>
    <w:p w14:paraId="340902F6" w14:textId="77777777" w:rsidR="00506DAC" w:rsidRPr="003A1807" w:rsidRDefault="00506DAC" w:rsidP="00506DAC">
      <w:pPr>
        <w:jc w:val="left"/>
        <w:rPr>
          <w:rFonts w:cs="Arial"/>
          <w:sz w:val="20"/>
          <w:szCs w:val="20"/>
        </w:rPr>
      </w:pPr>
    </w:p>
    <w:p w14:paraId="228DFA55" w14:textId="77777777" w:rsidR="00506DAC" w:rsidRDefault="00506DAC" w:rsidP="00506DAC">
      <w:pPr>
        <w:ind w:firstLine="708"/>
        <w:jc w:val="center"/>
        <w:rPr>
          <w:rFonts w:eastAsia="Arial" w:cs="Arial"/>
        </w:rPr>
      </w:pPr>
    </w:p>
    <w:p w14:paraId="13062497" w14:textId="77777777" w:rsidR="00807ECB" w:rsidRPr="00075AE0" w:rsidRDefault="00807ECB" w:rsidP="00807ECB">
      <w:pPr>
        <w:ind w:firstLine="708"/>
        <w:rPr>
          <w:ins w:id="2394" w:author="PAULO HENRIQUE GALHARDE CARRASCO" w:date="2019-10-14T12:45:00Z"/>
        </w:rPr>
      </w:pPr>
    </w:p>
    <w:p w14:paraId="65243414" w14:textId="77777777" w:rsidR="000839DB" w:rsidRDefault="000839DB" w:rsidP="000839DB">
      <w:pPr>
        <w:pStyle w:val="Ttulo2"/>
        <w:ind w:left="0" w:firstLine="0"/>
        <w:rPr>
          <w:ins w:id="2395" w:author="PAULO HENRIQUE GALHARDE CARRASCO" w:date="2019-10-14T12:45:00Z"/>
        </w:rPr>
      </w:pPr>
      <w:bookmarkStart w:id="2396" w:name="_Toc38902215"/>
      <w:ins w:id="2397" w:author="PAULO HENRIQUE GALHARDE CARRASCO" w:date="2019-10-14T12:45:00Z">
        <w:r>
          <w:t>DESCRIÇÃO TECNICA</w:t>
        </w:r>
        <w:bookmarkEnd w:id="2396"/>
      </w:ins>
    </w:p>
    <w:p w14:paraId="38EEC9B1" w14:textId="77777777" w:rsidR="000839DB" w:rsidRDefault="000839DB" w:rsidP="000839DB">
      <w:pPr>
        <w:rPr>
          <w:ins w:id="2398" w:author="PAULO HENRIQUE GALHARDE CARRASCO" w:date="2019-10-14T12:45:00Z"/>
        </w:rPr>
      </w:pPr>
    </w:p>
    <w:p w14:paraId="3BBC70C1" w14:textId="0D79C481" w:rsidR="000839DB" w:rsidRDefault="000839DB">
      <w:pPr>
        <w:pStyle w:val="Ttulo3"/>
      </w:pPr>
      <w:bookmarkStart w:id="2399" w:name="_Toc38902216"/>
      <w:ins w:id="2400" w:author="PAULO HENRIQUE GALHARDE CARRASCO" w:date="2019-10-14T12:45:00Z">
        <w:r w:rsidRPr="000839DB">
          <w:lastRenderedPageBreak/>
          <w:t>Tipo de Aplicação</w:t>
        </w:r>
      </w:ins>
      <w:bookmarkEnd w:id="2399"/>
    </w:p>
    <w:p w14:paraId="13744914" w14:textId="77777777" w:rsidR="00DD5680" w:rsidRDefault="00DD5680" w:rsidP="00DD5680"/>
    <w:p w14:paraId="6B2E584B" w14:textId="7440C124" w:rsidR="00016683" w:rsidRPr="00077E1D" w:rsidRDefault="00077E1D" w:rsidP="00077E1D">
      <w:pPr>
        <w:ind w:left="708" w:firstLine="708"/>
        <w:rPr>
          <w:rFonts w:eastAsia="Arial" w:cs="Arial"/>
          <w:b/>
          <w:bCs/>
          <w:color w:val="FF0000"/>
        </w:rPr>
      </w:pPr>
      <w:r w:rsidRPr="00077E1D">
        <w:rPr>
          <w:b/>
          <w:bCs/>
          <w:color w:val="FF0000"/>
        </w:rPr>
        <w:t>PRECISA FAZER</w:t>
      </w:r>
    </w:p>
    <w:p w14:paraId="01E774C6" w14:textId="77777777" w:rsidR="00DD5680" w:rsidRPr="00CC6240" w:rsidRDefault="00DD5680" w:rsidP="00DD5680">
      <w:pPr>
        <w:ind w:firstLine="708"/>
        <w:rPr>
          <w:ins w:id="2401" w:author="PAULO HENRIQUE GALHARDE CARRASCO" w:date="2019-10-14T12:45:00Z"/>
        </w:rPr>
      </w:pPr>
    </w:p>
    <w:p w14:paraId="5FE47EEF" w14:textId="34FBDAE6" w:rsidR="005D252E" w:rsidRDefault="000839DB" w:rsidP="005D252E">
      <w:pPr>
        <w:pStyle w:val="Ttulo3"/>
      </w:pPr>
      <w:bookmarkStart w:id="2402" w:name="_Toc38902217"/>
      <w:ins w:id="2403" w:author="PAULO HENRIQUE GALHARDE CARRASCO" w:date="2019-10-14T12:45:00Z">
        <w:r w:rsidRPr="000839DB">
          <w:t>Plataforma</w:t>
        </w:r>
        <w:bookmarkEnd w:id="2402"/>
        <w:r w:rsidRPr="4A4D9744">
          <w:t xml:space="preserve"> </w:t>
        </w:r>
      </w:ins>
    </w:p>
    <w:p w14:paraId="3D0984F8" w14:textId="77777777" w:rsidR="00D210CF" w:rsidRPr="00D210CF" w:rsidRDefault="00D210CF" w:rsidP="00D210CF"/>
    <w:p w14:paraId="051A44C7" w14:textId="408AD37B" w:rsidR="4A4D9744" w:rsidRPr="001C0503" w:rsidRDefault="001C0503" w:rsidP="001C0503">
      <w:pPr>
        <w:pStyle w:val="PargrafodaLista"/>
        <w:ind w:left="1428"/>
        <w:rPr>
          <w:b/>
          <w:bCs/>
          <w:color w:val="FF0000"/>
        </w:rPr>
      </w:pPr>
      <w:r>
        <w:rPr>
          <w:b/>
          <w:bCs/>
          <w:color w:val="FF0000"/>
        </w:rPr>
        <w:t>PRECISA FAZER</w:t>
      </w:r>
    </w:p>
    <w:p w14:paraId="67C7A26B" w14:textId="77777777" w:rsidR="009C418F" w:rsidRDefault="009C418F" w:rsidP="009C418F">
      <w:pPr>
        <w:pStyle w:val="PargrafodaLista"/>
      </w:pPr>
    </w:p>
    <w:p w14:paraId="618C8B44" w14:textId="77777777" w:rsidR="009C418F" w:rsidRDefault="009C418F" w:rsidP="009C418F"/>
    <w:p w14:paraId="2D595D7F" w14:textId="77777777" w:rsidR="009C418F" w:rsidRDefault="009C418F" w:rsidP="009C418F"/>
    <w:p w14:paraId="58649BD7" w14:textId="77777777" w:rsidR="009C418F" w:rsidRDefault="009C418F" w:rsidP="009C418F"/>
    <w:p w14:paraId="7E0FCF3F" w14:textId="77777777" w:rsidR="009C418F" w:rsidRDefault="009C418F" w:rsidP="009C418F"/>
    <w:p w14:paraId="21BBF565" w14:textId="77777777" w:rsidR="00EB43E8" w:rsidRDefault="00EB43E8" w:rsidP="00EB43E8"/>
    <w:p w14:paraId="3BBFE4BC" w14:textId="77777777" w:rsidR="000839DB" w:rsidDel="68ABF189" w:rsidRDefault="000839DB">
      <w:pPr>
        <w:ind w:firstLine="708"/>
        <w:rPr>
          <w:ins w:id="2404" w:author="PAULO HENRIQUE GALHARDE CARRASCO" w:date="2019-10-14T12:45:00Z"/>
          <w:del w:id="2405" w:author="Usuário Convidado" w:date="2019-10-14T12:56:00Z"/>
        </w:rPr>
        <w:pPrChange w:id="2406" w:author="Usuário Convidado" w:date="2019-10-14T12:47:00Z">
          <w:pPr/>
        </w:pPrChange>
      </w:pPr>
      <w:bookmarkStart w:id="2407" w:name="_Toc21981780"/>
      <w:bookmarkStart w:id="2408" w:name="_Toc23198599"/>
      <w:bookmarkStart w:id="2409" w:name="_Toc23198645"/>
      <w:bookmarkStart w:id="2410" w:name="_Toc38902218"/>
      <w:bookmarkEnd w:id="2407"/>
      <w:bookmarkEnd w:id="2408"/>
      <w:bookmarkEnd w:id="2409"/>
      <w:bookmarkEnd w:id="2410"/>
    </w:p>
    <w:p w14:paraId="4BB6C348" w14:textId="2AD8E892" w:rsidR="000839DB" w:rsidRDefault="000839DB">
      <w:pPr>
        <w:pStyle w:val="Ttulo3"/>
      </w:pPr>
      <w:bookmarkStart w:id="2411" w:name="_Toc38902219"/>
      <w:ins w:id="2412" w:author="PAULO HENRIQUE GALHARDE CARRASCO" w:date="2019-10-14T12:45:00Z">
        <w:r w:rsidRPr="000839DB">
          <w:t>Público Alvo da Aplicação</w:t>
        </w:r>
      </w:ins>
      <w:bookmarkEnd w:id="2411"/>
    </w:p>
    <w:p w14:paraId="5E5EF29E" w14:textId="1B9FA836" w:rsidR="00096BCD" w:rsidRDefault="00096BCD" w:rsidP="00096BCD"/>
    <w:p w14:paraId="1913DE46" w14:textId="77777777" w:rsidR="00096BCD" w:rsidRDefault="00096BCD" w:rsidP="00096BCD">
      <w:pPr>
        <w:ind w:firstLine="709"/>
      </w:pPr>
      <w:r>
        <w:t xml:space="preserve">O público alvo da aplicação é baseado na frequência de ocorrência das doenças já citadas por idade, ou seja, segundo o colégio brasileiro de radiologia e diagnóstico por imagem 84% dos casos de LER’s estão presentes em adultos dos a partir dos 25 anos. </w:t>
      </w:r>
    </w:p>
    <w:p w14:paraId="2A42E25F" w14:textId="77777777" w:rsidR="00096BCD" w:rsidRDefault="00096BCD" w:rsidP="00096BCD">
      <w:r>
        <w:t xml:space="preserve">         Sabendo disso, visa-se uma aplicação focada para o público adulto que em suas atuações profissionais utilizam demasiadamente aparelhos e acessórios que prejudicam a saudabilidade das juntas, nervos e ossos.  </w:t>
      </w:r>
    </w:p>
    <w:p w14:paraId="5704E48D" w14:textId="77777777" w:rsidR="00096BCD" w:rsidRPr="00096BCD" w:rsidRDefault="00096BCD" w:rsidP="00096BCD">
      <w:pPr>
        <w:ind w:firstLine="709"/>
        <w:rPr>
          <w:ins w:id="2413" w:author="PAULO HENRIQUE GALHARDE CARRASCO" w:date="2019-10-14T12:45:00Z"/>
        </w:rPr>
      </w:pPr>
    </w:p>
    <w:p w14:paraId="3D6E89D5" w14:textId="77777777" w:rsidR="000839DB" w:rsidRDefault="000839DB" w:rsidP="000839DB">
      <w:pPr>
        <w:rPr>
          <w:ins w:id="2414" w:author="PAULO HENRIQUE GALHARDE CARRASCO" w:date="2019-10-14T12:45:00Z"/>
        </w:rPr>
      </w:pPr>
    </w:p>
    <w:p w14:paraId="54AA80B3" w14:textId="44CC8423" w:rsidR="000839DB" w:rsidRDefault="000839DB" w:rsidP="000839DB">
      <w:pPr>
        <w:pStyle w:val="Ttulo3"/>
        <w:rPr>
          <w:ins w:id="2415" w:author="PAULO HENRIQUE GALHARDE CARRASCO" w:date="2019-10-14T12:48:00Z"/>
        </w:rPr>
      </w:pPr>
      <w:bookmarkStart w:id="2416" w:name="_Toc38902220"/>
      <w:ins w:id="2417" w:author="PAULO HENRIQUE GALHARDE CARRASCO" w:date="2019-10-14T12:45:00Z">
        <w:r w:rsidRPr="000839DB">
          <w:t>Linguagem de Modelagem (UML)</w:t>
        </w:r>
      </w:ins>
      <w:bookmarkEnd w:id="2416"/>
    </w:p>
    <w:p w14:paraId="74F6159E" w14:textId="404A0062" w:rsidR="000839DB" w:rsidRDefault="000839DB" w:rsidP="00887C9C"/>
    <w:p w14:paraId="459877EA" w14:textId="70182934" w:rsidR="00887C9C" w:rsidRDefault="00887C9C" w:rsidP="00887C9C">
      <w:pPr>
        <w:ind w:firstLine="709"/>
      </w:pPr>
      <w:r>
        <w:t xml:space="preserve">A linguagem UML do inglês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é uma linguagem padrão para a elaboração de estruturas de projetos de software cujo </w:t>
      </w:r>
      <w:proofErr w:type="spellStart"/>
      <w:r>
        <w:t>auxilía</w:t>
      </w:r>
      <w:proofErr w:type="spellEnd"/>
      <w:r>
        <w:t xml:space="preserve"> a visualização do desenho do projeto e uma melhor organização dos objetos da aplic</w:t>
      </w:r>
      <w:r w:rsidR="00C562AE">
        <w:t xml:space="preserve">ação em diagramas padronizados, seus principais autores são </w:t>
      </w:r>
      <w:proofErr w:type="spellStart"/>
      <w:r w:rsidR="00C562AE">
        <w:t>Grady</w:t>
      </w:r>
      <w:proofErr w:type="spellEnd"/>
      <w:r w:rsidR="00C562AE">
        <w:t xml:space="preserve"> </w:t>
      </w:r>
      <w:proofErr w:type="spellStart"/>
      <w:r w:rsidR="00C562AE">
        <w:t>Booch</w:t>
      </w:r>
      <w:proofErr w:type="spellEnd"/>
      <w:r w:rsidR="00C562AE">
        <w:t xml:space="preserve">, James </w:t>
      </w:r>
      <w:proofErr w:type="spellStart"/>
      <w:r w:rsidR="00C562AE">
        <w:t>Rumbaugh</w:t>
      </w:r>
      <w:proofErr w:type="spellEnd"/>
      <w:r w:rsidR="00C562AE">
        <w:t xml:space="preserve"> e Ivar Jacobson conhecidos como os três amigos.</w:t>
      </w:r>
    </w:p>
    <w:p w14:paraId="69F19D6F" w14:textId="77777777" w:rsidR="00C562AE" w:rsidRDefault="00C562AE" w:rsidP="00887C9C">
      <w:pPr>
        <w:ind w:firstLine="709"/>
      </w:pPr>
    </w:p>
    <w:p w14:paraId="0B0488F2" w14:textId="11A05042" w:rsidR="00C562AE" w:rsidRPr="00C562AE" w:rsidRDefault="00C562AE" w:rsidP="00C562AE">
      <w:pPr>
        <w:spacing w:line="240" w:lineRule="auto"/>
        <w:ind w:left="2268"/>
        <w:rPr>
          <w:sz w:val="20"/>
          <w:szCs w:val="20"/>
        </w:rPr>
      </w:pPr>
      <w:r w:rsidRPr="00C562AE">
        <w:rPr>
          <w:sz w:val="20"/>
          <w:szCs w:val="20"/>
        </w:rPr>
        <w:t xml:space="preserve">A UML é uma linguagem visual para modelar sistemas orientados a objetos. Isso quer dizer que a UML é uma linguagem que define elementos gráficos (visuais) que podem ser utilizados na modelagem de sistemas. </w:t>
      </w:r>
      <w:r w:rsidRPr="00C562AE">
        <w:rPr>
          <w:sz w:val="20"/>
          <w:szCs w:val="20"/>
        </w:rPr>
        <w:lastRenderedPageBreak/>
        <w:t>Esses elementos permitem representar os conceitos do paradigma da orientação a objetos. Através dos elementos gráficos definidos nesta linguagem pode-se construir diagramas que representam diversas perspectivas de um sistema.</w:t>
      </w:r>
      <w:r w:rsidR="00E945EE">
        <w:rPr>
          <w:sz w:val="20"/>
          <w:szCs w:val="20"/>
        </w:rPr>
        <w:t xml:space="preserve"> (Bezerra</w:t>
      </w:r>
      <w:r w:rsidR="00FE3A98">
        <w:rPr>
          <w:sz w:val="20"/>
          <w:szCs w:val="20"/>
        </w:rPr>
        <w:t xml:space="preserve"> </w:t>
      </w:r>
      <w:r w:rsidR="00E945EE">
        <w:rPr>
          <w:sz w:val="20"/>
          <w:szCs w:val="20"/>
        </w:rPr>
        <w:t>,2007</w:t>
      </w:r>
      <w:r>
        <w:rPr>
          <w:sz w:val="20"/>
          <w:szCs w:val="20"/>
        </w:rPr>
        <w:t>, P15)</w:t>
      </w:r>
    </w:p>
    <w:p w14:paraId="75319A97" w14:textId="77777777" w:rsidR="00C562AE" w:rsidRPr="00075AE0" w:rsidRDefault="00C562AE" w:rsidP="00887C9C">
      <w:pPr>
        <w:ind w:firstLine="709"/>
      </w:pPr>
    </w:p>
    <w:p w14:paraId="053D1943" w14:textId="591345B2" w:rsidR="00887C9C" w:rsidRDefault="00887C9C" w:rsidP="00887C9C">
      <w:r>
        <w:t xml:space="preserve">       Foi escolhida para o projeto</w:t>
      </w:r>
      <w:r w:rsidR="00FE3A98">
        <w:t xml:space="preserve"> pois com essa metodologia de modelagem</w:t>
      </w:r>
      <w:r>
        <w:t xml:space="preserve"> é possível organizar as especificações e estruturação para </w:t>
      </w:r>
      <w:proofErr w:type="spellStart"/>
      <w:r>
        <w:t>sub-visualização</w:t>
      </w:r>
      <w:proofErr w:type="spellEnd"/>
      <w:r>
        <w:t xml:space="preserve"> lógica</w:t>
      </w:r>
      <w:r w:rsidR="00E945EE">
        <w:t xml:space="preserve"> ainda</w:t>
      </w:r>
      <w:r>
        <w:t xml:space="preserve"> no período de desenvolvimento da aplicação </w:t>
      </w:r>
      <w:r w:rsidR="00FE3A98">
        <w:t>pois seus artefatos visuais possibilitam que até leigos no quesito modelagem conseguem entender a visão geral do sistema.</w:t>
      </w:r>
      <w:r w:rsidR="00E945EE">
        <w:t xml:space="preserve"> </w:t>
      </w:r>
    </w:p>
    <w:p w14:paraId="7C1FB6D2" w14:textId="596C1B6D" w:rsidR="0060563A" w:rsidRDefault="0060563A" w:rsidP="000839DB"/>
    <w:p w14:paraId="236500D6" w14:textId="4AE1ED92" w:rsidR="0060563A" w:rsidRDefault="0060563A" w:rsidP="000839DB"/>
    <w:p w14:paraId="5863DCB8" w14:textId="77777777" w:rsidR="001C0503" w:rsidRDefault="001C0503" w:rsidP="000839DB"/>
    <w:p w14:paraId="1EBC2169" w14:textId="01688A21" w:rsidR="00AE3694" w:rsidRDefault="00AE3694" w:rsidP="000839DB"/>
    <w:p w14:paraId="2287D52E" w14:textId="6F04AA24" w:rsidR="00AE3694" w:rsidRDefault="00AE3694" w:rsidP="000839DB"/>
    <w:p w14:paraId="21000AA9" w14:textId="5C9CFC70" w:rsidR="00AE3694" w:rsidRDefault="00AE3694" w:rsidP="000839DB"/>
    <w:p w14:paraId="0D8D49BB" w14:textId="77777777" w:rsidR="00AE3694" w:rsidRPr="00075AE0" w:rsidRDefault="00AE3694" w:rsidP="000839DB">
      <w:pPr>
        <w:rPr>
          <w:ins w:id="2418" w:author="PAULO HENRIQUE GALHARDE CARRASCO" w:date="2019-10-14T12:45:00Z"/>
        </w:rPr>
      </w:pPr>
    </w:p>
    <w:p w14:paraId="3A9FE2BB" w14:textId="77777777" w:rsidR="000839DB" w:rsidRDefault="000839DB" w:rsidP="000839DB">
      <w:pPr>
        <w:pStyle w:val="Ttulo2"/>
        <w:ind w:left="0" w:firstLine="21"/>
        <w:rPr>
          <w:ins w:id="2419" w:author="PAULO HENRIQUE GALHARDE CARRASCO" w:date="2019-10-14T12:45:00Z"/>
        </w:rPr>
      </w:pPr>
      <w:bookmarkStart w:id="2420" w:name="_Toc38902221"/>
      <w:ins w:id="2421" w:author="PAULO HENRIQUE GALHARDE CARRASCO" w:date="2019-10-14T12:45:00Z">
        <w:r>
          <w:t>MODELAGEM</w:t>
        </w:r>
        <w:bookmarkEnd w:id="2420"/>
      </w:ins>
    </w:p>
    <w:p w14:paraId="22C9E4F2" w14:textId="77777777" w:rsidR="000839DB" w:rsidRDefault="000839DB" w:rsidP="000839DB">
      <w:pPr>
        <w:rPr>
          <w:ins w:id="2422" w:author="PAULO HENRIQUE GALHARDE CARRASCO" w:date="2019-10-14T12:45:00Z"/>
        </w:rPr>
      </w:pPr>
    </w:p>
    <w:p w14:paraId="3660D68E" w14:textId="1034E188" w:rsidR="000839DB" w:rsidRDefault="000839DB">
      <w:pPr>
        <w:pStyle w:val="Ttulo3"/>
      </w:pPr>
      <w:bookmarkStart w:id="2423" w:name="_Toc38902222"/>
      <w:ins w:id="2424" w:author="PAULO HENRIQUE GALHARDE CARRASCO" w:date="2019-10-14T12:45:00Z">
        <w:r w:rsidRPr="000839DB">
          <w:t>Engenharia de Requisitos</w:t>
        </w:r>
      </w:ins>
      <w:bookmarkEnd w:id="2423"/>
    </w:p>
    <w:p w14:paraId="57BCCD4F" w14:textId="77777777" w:rsidR="001268D9" w:rsidRPr="001268D9" w:rsidRDefault="001268D9" w:rsidP="001268D9">
      <w:pPr>
        <w:rPr>
          <w:ins w:id="2425" w:author="PAULO HENRIQUE GALHARDE CARRASCO" w:date="2019-10-14T12:45:00Z"/>
        </w:rPr>
      </w:pPr>
    </w:p>
    <w:p w14:paraId="377DFA66" w14:textId="7AC2CB42" w:rsidR="003A17D2" w:rsidRDefault="003A17D2" w:rsidP="003A17D2">
      <w:pPr>
        <w:ind w:firstLine="708"/>
      </w:pPr>
      <w:r>
        <w:rPr>
          <w:rFonts w:eastAsia="Arial" w:cs="Arial"/>
        </w:rPr>
        <w:t>A engenharia de requisitos é</w:t>
      </w:r>
      <w:r w:rsidRPr="1DFAD467">
        <w:rPr>
          <w:rFonts w:eastAsia="Arial" w:cs="Arial"/>
        </w:rPr>
        <w:t xml:space="preserve"> um processo que une todas as atividades que auxiliam na produção de um projeto e sua manutenção ao longo do tempo.</w:t>
      </w:r>
    </w:p>
    <w:p w14:paraId="76FBEF45" w14:textId="77777777" w:rsidR="003A17D2" w:rsidRDefault="003A17D2" w:rsidP="003A17D2">
      <w:pPr>
        <w:ind w:firstLine="708"/>
        <w:rPr>
          <w:rFonts w:eastAsia="Arial" w:cs="Arial"/>
        </w:rPr>
      </w:pPr>
      <w:r>
        <w:t xml:space="preserve">Análise/Engenharia de Requisitos, segundo Barcellos, “Enfoca a estrutura interna do sistema (procura definir o que o </w:t>
      </w:r>
      <w:r w:rsidRPr="1DFAD467">
        <w:rPr>
          <w:rFonts w:eastAsia="Arial" w:cs="Arial"/>
        </w:rPr>
        <w:t>sistema tem de ter internamente para tratar adequadamente os requisitos levantados).”</w:t>
      </w:r>
    </w:p>
    <w:p w14:paraId="3C13D9BB" w14:textId="77777777" w:rsidR="000839DB" w:rsidRPr="008A2E05" w:rsidRDefault="000839DB" w:rsidP="000839DB">
      <w:pPr>
        <w:rPr>
          <w:ins w:id="2426" w:author="PAULO HENRIQUE GALHARDE CARRASCO" w:date="2019-10-14T12:45:00Z"/>
        </w:rPr>
      </w:pPr>
    </w:p>
    <w:p w14:paraId="6094B419" w14:textId="74AE1F0E" w:rsidR="000839DB" w:rsidRDefault="000839DB" w:rsidP="000839DB">
      <w:pPr>
        <w:pStyle w:val="Ttulo4"/>
        <w:keepNext w:val="0"/>
        <w:numPr>
          <w:ilvl w:val="0"/>
          <w:numId w:val="52"/>
        </w:numPr>
        <w:spacing w:before="0" w:after="0"/>
        <w:ind w:left="709" w:firstLine="0"/>
        <w:contextualSpacing/>
        <w:rPr>
          <w:b w:val="0"/>
          <w:bCs w:val="0"/>
        </w:rPr>
      </w:pPr>
      <w:ins w:id="2427" w:author="PAULO HENRIQUE GALHARDE CARRASCO" w:date="2019-10-14T12:45:00Z">
        <w:r w:rsidRPr="00E750CD">
          <w:rPr>
            <w:b w:val="0"/>
            <w:bCs w:val="0"/>
          </w:rPr>
          <w:t>Requisitos Funcionais</w:t>
        </w:r>
      </w:ins>
    </w:p>
    <w:p w14:paraId="56EA479B" w14:textId="76B05D6A" w:rsidR="008B1C83" w:rsidRDefault="008B1C83" w:rsidP="008B1C83"/>
    <w:p w14:paraId="4B24C228" w14:textId="77777777" w:rsidR="008B1C83" w:rsidRDefault="008B1C83" w:rsidP="001268D9">
      <w:pPr>
        <w:ind w:firstLine="708"/>
      </w:pPr>
      <w:r w:rsidRPr="57359651">
        <w:t>RF01- Os acessos serão realizados a partir da tela de login, se for a primeira vez do paciente é necessário realizar um cadastro com nome, dados clínicos etc.</w:t>
      </w:r>
    </w:p>
    <w:p w14:paraId="5C395EA8" w14:textId="77777777" w:rsidR="008B1C83" w:rsidRDefault="008B1C83" w:rsidP="001268D9">
      <w:pPr>
        <w:ind w:firstLine="708"/>
      </w:pPr>
      <w:r w:rsidRPr="57359651">
        <w:t>RF02- Será feito um armazenamento no banco de dados de todas as horas trabalhadas durante o uso do site.</w:t>
      </w:r>
    </w:p>
    <w:p w14:paraId="1FF142FA" w14:textId="77777777" w:rsidR="008B1C83" w:rsidRDefault="008B1C83" w:rsidP="001268D9">
      <w:pPr>
        <w:ind w:firstLine="708"/>
      </w:pPr>
      <w:r w:rsidRPr="57359651">
        <w:lastRenderedPageBreak/>
        <w:t xml:space="preserve">RF03- Depois de 2 horas trabalhadas do usuário, o site irá realizar uma notificação com uma mensagem, recomendando o usuário a fazer um descanso de 10 a 15 minutos. </w:t>
      </w:r>
    </w:p>
    <w:p w14:paraId="43CE02C4" w14:textId="77777777" w:rsidR="000839DB" w:rsidRPr="00E750CD" w:rsidRDefault="000839DB" w:rsidP="000839DB">
      <w:pPr>
        <w:rPr>
          <w:ins w:id="2428" w:author="PAULO HENRIQUE GALHARDE CARRASCO" w:date="2019-10-14T12:45:00Z"/>
        </w:rPr>
      </w:pPr>
    </w:p>
    <w:p w14:paraId="514CF151" w14:textId="4B13457C" w:rsidR="000839DB" w:rsidRPr="001268D9" w:rsidRDefault="000839DB" w:rsidP="001268D9">
      <w:pPr>
        <w:pStyle w:val="Ttulo4"/>
        <w:numPr>
          <w:ilvl w:val="0"/>
          <w:numId w:val="52"/>
        </w:numPr>
        <w:ind w:hanging="11"/>
        <w:rPr>
          <w:b w:val="0"/>
          <w:bCs w:val="0"/>
        </w:rPr>
      </w:pPr>
      <w:ins w:id="2429" w:author="PAULO HENRIQUE GALHARDE CARRASCO" w:date="2019-10-14T12:45:00Z">
        <w:r w:rsidRPr="001268D9">
          <w:rPr>
            <w:b w:val="0"/>
            <w:bCs w:val="0"/>
          </w:rPr>
          <w:t>Requisitos Não-Funcionais</w:t>
        </w:r>
      </w:ins>
    </w:p>
    <w:p w14:paraId="376B219C" w14:textId="091E9081" w:rsidR="008B1C83" w:rsidRDefault="008B1C83" w:rsidP="008B1C83">
      <w:pPr>
        <w:ind w:left="709"/>
      </w:pPr>
    </w:p>
    <w:p w14:paraId="0FD2A1A5" w14:textId="7C68A6EC" w:rsidR="000839DB" w:rsidRDefault="00AB6238" w:rsidP="001268D9">
      <w:pPr>
        <w:ind w:firstLine="709"/>
      </w:pPr>
      <w:r>
        <w:t xml:space="preserve">RNF01- É necessário a instalação de um flash player no navegador do usuário, para a visualização dos </w:t>
      </w:r>
      <w:proofErr w:type="spellStart"/>
      <w:r>
        <w:t>GIFs</w:t>
      </w:r>
      <w:proofErr w:type="spellEnd"/>
      <w:r>
        <w:t xml:space="preserve"> de tratamento, aquecimento etc.</w:t>
      </w:r>
    </w:p>
    <w:p w14:paraId="55D899CE" w14:textId="77777777" w:rsidR="001268D9" w:rsidRPr="00AB6238" w:rsidRDefault="001268D9" w:rsidP="001268D9">
      <w:pPr>
        <w:ind w:firstLine="709"/>
        <w:rPr>
          <w:ins w:id="2430" w:author="PAULO HENRIQUE GALHARDE CARRASCO" w:date="2019-10-14T12:45:00Z"/>
        </w:rPr>
      </w:pPr>
    </w:p>
    <w:p w14:paraId="1E8FFC07" w14:textId="3679F9CB" w:rsidR="000839DB" w:rsidRDefault="000839DB" w:rsidP="000839DB">
      <w:pPr>
        <w:pStyle w:val="PargrafodaLista"/>
        <w:rPr>
          <w:b/>
          <w:bCs/>
        </w:rPr>
      </w:pPr>
    </w:p>
    <w:p w14:paraId="0070B053" w14:textId="77F13049" w:rsidR="00764CE2" w:rsidRDefault="00764CE2" w:rsidP="000839DB">
      <w:pPr>
        <w:pStyle w:val="PargrafodaLista"/>
        <w:rPr>
          <w:b/>
          <w:bCs/>
        </w:rPr>
      </w:pPr>
    </w:p>
    <w:p w14:paraId="7AD667B0" w14:textId="4F24A9F1" w:rsidR="00764CE2" w:rsidRDefault="00764CE2" w:rsidP="000839DB">
      <w:pPr>
        <w:pStyle w:val="PargrafodaLista"/>
        <w:rPr>
          <w:b/>
          <w:bCs/>
        </w:rPr>
      </w:pPr>
    </w:p>
    <w:p w14:paraId="4C985BF1" w14:textId="1FF74857" w:rsidR="00764CE2" w:rsidRDefault="00764CE2" w:rsidP="000839DB">
      <w:pPr>
        <w:pStyle w:val="PargrafodaLista"/>
        <w:rPr>
          <w:b/>
          <w:bCs/>
        </w:rPr>
      </w:pPr>
    </w:p>
    <w:p w14:paraId="6C9EEC1F" w14:textId="1A949013" w:rsidR="00764CE2" w:rsidRDefault="00764CE2" w:rsidP="000839DB">
      <w:pPr>
        <w:pStyle w:val="PargrafodaLista"/>
        <w:rPr>
          <w:b/>
          <w:bCs/>
        </w:rPr>
      </w:pPr>
    </w:p>
    <w:p w14:paraId="5067DC87" w14:textId="42EBF1E6" w:rsidR="00764CE2" w:rsidRDefault="00764CE2" w:rsidP="000839DB">
      <w:pPr>
        <w:pStyle w:val="PargrafodaLista"/>
        <w:rPr>
          <w:b/>
          <w:bCs/>
        </w:rPr>
      </w:pPr>
    </w:p>
    <w:p w14:paraId="70ABEFA0" w14:textId="4F168A35" w:rsidR="00764CE2" w:rsidRDefault="00764CE2" w:rsidP="000839DB">
      <w:pPr>
        <w:pStyle w:val="PargrafodaLista"/>
        <w:rPr>
          <w:b/>
          <w:bCs/>
        </w:rPr>
      </w:pPr>
    </w:p>
    <w:p w14:paraId="2EC10106" w14:textId="77777777" w:rsidR="00764CE2" w:rsidRPr="008A2E05" w:rsidRDefault="00764CE2" w:rsidP="000839DB">
      <w:pPr>
        <w:pStyle w:val="PargrafodaLista"/>
        <w:rPr>
          <w:ins w:id="2431" w:author="PAULO HENRIQUE GALHARDE CARRASCO" w:date="2019-10-14T12:45:00Z"/>
          <w:b/>
          <w:bCs/>
        </w:rPr>
      </w:pPr>
    </w:p>
    <w:p w14:paraId="14C45E28" w14:textId="77777777" w:rsidR="000839DB" w:rsidRPr="000839DB" w:rsidRDefault="000839DB">
      <w:pPr>
        <w:pStyle w:val="Ttulo3"/>
        <w:rPr>
          <w:ins w:id="2432" w:author="PAULO HENRIQUE GALHARDE CARRASCO" w:date="2019-10-14T12:45:00Z"/>
        </w:rPr>
        <w:pPrChange w:id="2433" w:author="PAULO HENRIQUE GALHARDE CARRASCO" w:date="2019-10-14T12:49:00Z">
          <w:pPr>
            <w:pStyle w:val="Ttulo3"/>
            <w:numPr>
              <w:numId w:val="0"/>
            </w:numPr>
            <w:ind w:left="1080" w:hanging="720"/>
          </w:pPr>
        </w:pPrChange>
      </w:pPr>
      <w:bookmarkStart w:id="2434" w:name="_Toc38902223"/>
      <w:ins w:id="2435" w:author="PAULO HENRIQUE GALHARDE CARRASCO" w:date="2019-10-14T12:45:00Z">
        <w:r w:rsidRPr="000839DB">
          <w:t>DIAGRAMAS</w:t>
        </w:r>
        <w:bookmarkEnd w:id="2434"/>
      </w:ins>
    </w:p>
    <w:p w14:paraId="4C5CCE31" w14:textId="4C91C474" w:rsidR="000839DB" w:rsidRDefault="000839DB" w:rsidP="000839DB">
      <w:pPr>
        <w:tabs>
          <w:tab w:val="left" w:pos="709"/>
        </w:tabs>
      </w:pPr>
    </w:p>
    <w:p w14:paraId="0F2A73BB" w14:textId="0599FAAF" w:rsidR="002926A6" w:rsidRDefault="0066534B" w:rsidP="002926A6">
      <w:pPr>
        <w:tabs>
          <w:tab w:val="left" w:pos="709"/>
        </w:tabs>
        <w:ind w:firstLine="709"/>
      </w:pPr>
      <w:r>
        <w:t>Como já foi mencionado, os artefatos visuais de software dentro da UML são denominados diagramas</w:t>
      </w:r>
      <w:r w:rsidR="000E5EE1">
        <w:t xml:space="preserve"> que são responsáveis por proporcionar uma abstração do sistema que será dese</w:t>
      </w:r>
      <w:r w:rsidR="00376E6B">
        <w:t>nvolvido</w:t>
      </w:r>
      <w:r w:rsidR="00585EEB">
        <w:t xml:space="preserve"> e devido as suas grandes variedades, mostram diferentes perspectivas e pontos de vistas do software antes, durante e depois do seu desenvolvimento.</w:t>
      </w:r>
    </w:p>
    <w:p w14:paraId="6E78E017" w14:textId="77777777" w:rsidR="002B2453" w:rsidRDefault="002B2453" w:rsidP="002926A6">
      <w:pPr>
        <w:tabs>
          <w:tab w:val="left" w:pos="709"/>
        </w:tabs>
        <w:ind w:firstLine="709"/>
      </w:pPr>
    </w:p>
    <w:p w14:paraId="09BD1E17" w14:textId="77777777" w:rsidR="002B2453" w:rsidRDefault="002B2453" w:rsidP="002926A6">
      <w:pPr>
        <w:tabs>
          <w:tab w:val="left" w:pos="709"/>
        </w:tabs>
        <w:ind w:firstLine="709"/>
      </w:pPr>
    </w:p>
    <w:p w14:paraId="33D3EAF1" w14:textId="0A87A133" w:rsidR="009B5C59" w:rsidRDefault="009B5C59" w:rsidP="009B5C59">
      <w:pPr>
        <w:pStyle w:val="Legenda"/>
      </w:pPr>
      <w:bookmarkStart w:id="2436" w:name="_Toc23800464"/>
      <w:r>
        <w:lastRenderedPageBreak/>
        <w:t xml:space="preserve">Figura </w:t>
      </w:r>
      <w:r w:rsidR="00FE7208">
        <w:fldChar w:fldCharType="begin"/>
      </w:r>
      <w:r w:rsidR="00FE7208">
        <w:instrText xml:space="preserve"> SEQ Figura \* ARABIC </w:instrText>
      </w:r>
      <w:r w:rsidR="00FE7208">
        <w:fldChar w:fldCharType="separate"/>
      </w:r>
      <w:r w:rsidR="00321FD5">
        <w:rPr>
          <w:noProof/>
        </w:rPr>
        <w:t>2</w:t>
      </w:r>
      <w:r w:rsidR="00FE7208">
        <w:rPr>
          <w:noProof/>
        </w:rPr>
        <w:fldChar w:fldCharType="end"/>
      </w:r>
      <w:r>
        <w:t xml:space="preserve"> - Diagramas da UML</w:t>
      </w:r>
      <w:bookmarkEnd w:id="2436"/>
    </w:p>
    <w:p w14:paraId="1C457AF9" w14:textId="3CF70FC9" w:rsidR="00585EEB" w:rsidRDefault="009B5C59" w:rsidP="002B2453">
      <w:pPr>
        <w:tabs>
          <w:tab w:val="left" w:pos="709"/>
        </w:tabs>
        <w:jc w:val="center"/>
      </w:pPr>
      <w:r>
        <w:rPr>
          <w:noProof/>
        </w:rPr>
        <w:drawing>
          <wp:inline distT="0" distB="0" distL="0" distR="0" wp14:anchorId="02348D75" wp14:editId="3AD1FFBF">
            <wp:extent cx="5671185" cy="2835910"/>
            <wp:effectExtent l="0" t="0" r="0" b="2540"/>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1185" cy="2835910"/>
                    </a:xfrm>
                    <a:prstGeom prst="rect">
                      <a:avLst/>
                    </a:prstGeom>
                    <a:noFill/>
                    <a:ln>
                      <a:noFill/>
                    </a:ln>
                  </pic:spPr>
                </pic:pic>
              </a:graphicData>
            </a:graphic>
          </wp:inline>
        </w:drawing>
      </w:r>
    </w:p>
    <w:p w14:paraId="6D25577A" w14:textId="5656A4FE" w:rsidR="00707E8A" w:rsidRPr="00707E8A" w:rsidRDefault="00707E8A" w:rsidP="002B2453">
      <w:pPr>
        <w:tabs>
          <w:tab w:val="left" w:pos="709"/>
        </w:tabs>
        <w:jc w:val="center"/>
        <w:rPr>
          <w:b/>
          <w:bCs/>
          <w:sz w:val="20"/>
          <w:szCs w:val="20"/>
        </w:rPr>
      </w:pPr>
      <w:r w:rsidRPr="00707E8A">
        <w:rPr>
          <w:b/>
          <w:bCs/>
          <w:sz w:val="20"/>
          <w:szCs w:val="20"/>
        </w:rPr>
        <w:t>Fonte: Bezerra, 2007</w:t>
      </w:r>
    </w:p>
    <w:p w14:paraId="645CDA19" w14:textId="77777777" w:rsidR="00585EEB" w:rsidRDefault="00585EEB" w:rsidP="002926A6">
      <w:pPr>
        <w:tabs>
          <w:tab w:val="left" w:pos="709"/>
        </w:tabs>
        <w:ind w:firstLine="709"/>
      </w:pPr>
    </w:p>
    <w:p w14:paraId="263FA0B5" w14:textId="7205110C" w:rsidR="002926A6" w:rsidRDefault="002926A6" w:rsidP="000839DB">
      <w:pPr>
        <w:tabs>
          <w:tab w:val="left" w:pos="709"/>
        </w:tabs>
      </w:pPr>
    </w:p>
    <w:p w14:paraId="476BFCA2" w14:textId="14C7B5AF" w:rsidR="002926A6" w:rsidRPr="008A2E05" w:rsidRDefault="002926A6" w:rsidP="000839DB">
      <w:pPr>
        <w:tabs>
          <w:tab w:val="left" w:pos="709"/>
        </w:tabs>
        <w:rPr>
          <w:ins w:id="2437" w:author="PAULO HENRIQUE GALHARDE CARRASCO" w:date="2019-10-14T12:45:00Z"/>
        </w:rPr>
      </w:pPr>
      <w:r>
        <w:tab/>
      </w:r>
    </w:p>
    <w:p w14:paraId="1F5F0758" w14:textId="5339D473" w:rsidR="000839DB" w:rsidRDefault="000839DB" w:rsidP="000839DB">
      <w:pPr>
        <w:pStyle w:val="Ttulo4"/>
        <w:keepNext w:val="0"/>
        <w:numPr>
          <w:ilvl w:val="0"/>
          <w:numId w:val="53"/>
        </w:numPr>
        <w:spacing w:before="0" w:after="0"/>
        <w:ind w:hanging="11"/>
        <w:contextualSpacing/>
        <w:rPr>
          <w:b w:val="0"/>
          <w:bCs w:val="0"/>
        </w:rPr>
      </w:pPr>
      <w:ins w:id="2438" w:author="PAULO HENRIQUE GALHARDE CARRASCO" w:date="2019-10-14T12:45:00Z">
        <w:r w:rsidRPr="00D55D08">
          <w:rPr>
            <w:b w:val="0"/>
            <w:bCs w:val="0"/>
          </w:rPr>
          <w:t>Diagramas de Caso de Uso</w:t>
        </w:r>
      </w:ins>
    </w:p>
    <w:p w14:paraId="6C982454" w14:textId="3AE1EDB0" w:rsidR="00AA0BC9" w:rsidRDefault="00AA0BC9" w:rsidP="00AA0BC9"/>
    <w:p w14:paraId="08683EED" w14:textId="46FC921F" w:rsidR="00CC61E9" w:rsidRDefault="00CC61E9" w:rsidP="00D43A6F">
      <w:pPr>
        <w:ind w:firstLine="709"/>
      </w:pPr>
      <w:r>
        <w:t>Esse diagrama é o mais geral e importante presente na UML pois ele resume as funcionalidades de aplicação que será desenvolvida, esse diagrama pode ser observado na figura 1.</w:t>
      </w:r>
    </w:p>
    <w:p w14:paraId="3A5501DD" w14:textId="77777777" w:rsidR="00506DAC" w:rsidRDefault="00506DAC" w:rsidP="00D43A6F">
      <w:pPr>
        <w:ind w:firstLine="709"/>
      </w:pPr>
    </w:p>
    <w:p w14:paraId="74DE5F33" w14:textId="2D11A640" w:rsidR="00647C65" w:rsidRPr="00647C65" w:rsidRDefault="00647C65" w:rsidP="00506DAC">
      <w:pPr>
        <w:pStyle w:val="Legenda"/>
      </w:pPr>
      <w:bookmarkStart w:id="2439" w:name="_Toc23800465"/>
      <w:r w:rsidRPr="00647C65">
        <w:t xml:space="preserve">Figura </w:t>
      </w:r>
      <w:r w:rsidR="00FE7208">
        <w:fldChar w:fldCharType="begin"/>
      </w:r>
      <w:r w:rsidR="00FE7208">
        <w:instrText xml:space="preserve"> SEQ Figura \* ARABIC </w:instrText>
      </w:r>
      <w:r w:rsidR="00FE7208">
        <w:fldChar w:fldCharType="separate"/>
      </w:r>
      <w:r w:rsidR="00321FD5">
        <w:rPr>
          <w:noProof/>
        </w:rPr>
        <w:t>3</w:t>
      </w:r>
      <w:r w:rsidR="00FE7208">
        <w:rPr>
          <w:noProof/>
        </w:rPr>
        <w:fldChar w:fldCharType="end"/>
      </w:r>
      <w:r w:rsidRPr="00647C65">
        <w:t xml:space="preserve"> - </w:t>
      </w:r>
      <w:r w:rsidRPr="00647C65">
        <w:rPr>
          <w:noProof/>
        </w:rPr>
        <w:t>Diagrama de caso de uso</w:t>
      </w:r>
      <w:bookmarkEnd w:id="2439"/>
    </w:p>
    <w:p w14:paraId="43326997" w14:textId="52AC00A5" w:rsidR="003A1807" w:rsidRDefault="001C0503" w:rsidP="00506DAC">
      <w:pPr>
        <w:jc w:val="center"/>
        <w:rPr>
          <w:rFonts w:cs="Arial"/>
          <w:sz w:val="20"/>
          <w:szCs w:val="20"/>
        </w:rPr>
      </w:pPr>
      <w:r w:rsidRPr="001C0503">
        <w:rPr>
          <w:b/>
          <w:bCs/>
          <w:noProof/>
          <w:color w:val="FF0000"/>
        </w:rPr>
        <w:t>PRECISA FAZER</w:t>
      </w:r>
      <w:r w:rsidR="009F13EC" w:rsidRPr="00D320C2">
        <w:rPr>
          <w:b/>
          <w:bCs/>
        </w:rPr>
        <w:br w:type="textWrapping" w:clear="all"/>
      </w:r>
      <w:r w:rsidR="00913B35" w:rsidRPr="00647C65">
        <w:rPr>
          <w:rFonts w:cs="Arial"/>
          <w:sz w:val="20"/>
          <w:szCs w:val="20"/>
        </w:rPr>
        <w:t>Fonte: próprios autores</w:t>
      </w:r>
    </w:p>
    <w:p w14:paraId="2E532862" w14:textId="77777777" w:rsidR="003A1807" w:rsidRPr="003A1807" w:rsidRDefault="003A1807" w:rsidP="003A1807">
      <w:pPr>
        <w:jc w:val="left"/>
        <w:rPr>
          <w:rFonts w:cs="Arial"/>
          <w:sz w:val="20"/>
          <w:szCs w:val="20"/>
        </w:rPr>
      </w:pPr>
    </w:p>
    <w:p w14:paraId="4E57F914" w14:textId="4740FA5D" w:rsidR="000839DB" w:rsidRDefault="000839DB" w:rsidP="000839DB">
      <w:pPr>
        <w:pStyle w:val="Ttulo4"/>
        <w:keepNext w:val="0"/>
        <w:numPr>
          <w:ilvl w:val="0"/>
          <w:numId w:val="52"/>
        </w:numPr>
        <w:spacing w:before="0" w:after="0"/>
        <w:ind w:hanging="11"/>
        <w:contextualSpacing/>
        <w:rPr>
          <w:b w:val="0"/>
          <w:bCs w:val="0"/>
        </w:rPr>
      </w:pPr>
      <w:ins w:id="2440" w:author="PAULO HENRIQUE GALHARDE CARRASCO" w:date="2019-10-14T12:45:00Z">
        <w:r>
          <w:rPr>
            <w:b w:val="0"/>
            <w:bCs w:val="0"/>
          </w:rPr>
          <w:t>Diagrama de Classe</w:t>
        </w:r>
      </w:ins>
    </w:p>
    <w:p w14:paraId="22D1958F" w14:textId="5D634545" w:rsidR="003A1807" w:rsidRDefault="003A1807" w:rsidP="003A1807"/>
    <w:p w14:paraId="44655C5B" w14:textId="00778E47" w:rsidR="003A1807" w:rsidRPr="003A1807" w:rsidRDefault="00E84ED2" w:rsidP="003A1807">
      <w:pPr>
        <w:ind w:firstLine="709"/>
      </w:pPr>
      <w:r>
        <w:t>Se trata de um</w:t>
      </w:r>
      <w:r w:rsidR="00470CF4">
        <w:t xml:space="preserve"> artefato visual</w:t>
      </w:r>
      <w:r>
        <w:t xml:space="preserve"> da UML</w:t>
      </w:r>
      <w:r w:rsidR="00470CF4">
        <w:t xml:space="preserve"> classificado como </w:t>
      </w:r>
      <w:r w:rsidR="001C4CAB">
        <w:t xml:space="preserve">um Diagrama estrutural pois leva em conta as estruturas de dados referentes aos objetos </w:t>
      </w:r>
      <w:r w:rsidR="002B7221">
        <w:t>do sistema.</w:t>
      </w:r>
      <w:r w:rsidR="00470CF4">
        <w:t xml:space="preserve"> </w:t>
      </w:r>
      <w:r w:rsidR="002B7221">
        <w:t xml:space="preserve">Esse diagrama ilustra </w:t>
      </w:r>
      <w:r w:rsidR="00BA5F3E">
        <w:t>o</w:t>
      </w:r>
      <w:r w:rsidR="002B7221">
        <w:t xml:space="preserve"> padrão de classificação </w:t>
      </w:r>
      <w:r w:rsidR="00BA5F3E">
        <w:t>que foi adotado na modelagem além das colaborações e relacionamentos entre essas classes</w:t>
      </w:r>
      <w:r w:rsidR="00450E85">
        <w:t xml:space="preserve">, esse é o diagrama mais encontrado em projetos que seguem o paradigma orientado a </w:t>
      </w:r>
      <w:r w:rsidR="003B00B4">
        <w:t>objeto (</w:t>
      </w:r>
      <w:proofErr w:type="spellStart"/>
      <w:r w:rsidR="00C00C63" w:rsidRPr="00C00C63">
        <w:t>Booch</w:t>
      </w:r>
      <w:proofErr w:type="spellEnd"/>
      <w:r w:rsidR="00C00C63" w:rsidRPr="00C00C63">
        <w:t xml:space="preserve">; </w:t>
      </w:r>
      <w:proofErr w:type="spellStart"/>
      <w:r w:rsidR="00C00C63" w:rsidRPr="00C00C63">
        <w:t>Rumbaugh</w:t>
      </w:r>
      <w:proofErr w:type="spellEnd"/>
      <w:r w:rsidR="00C00C63" w:rsidRPr="00C00C63">
        <w:t xml:space="preserve">; Jacobson </w:t>
      </w:r>
      <w:r w:rsidR="00C00C63">
        <w:t>,</w:t>
      </w:r>
      <w:r w:rsidR="00C00C63" w:rsidRPr="00C00C63">
        <w:t>2000)</w:t>
      </w:r>
      <w:r w:rsidR="00C00C63">
        <w:t>.</w:t>
      </w:r>
    </w:p>
    <w:p w14:paraId="12EE4AFD" w14:textId="2085339A" w:rsidR="0B371345" w:rsidRDefault="0B371345" w:rsidP="0B371345"/>
    <w:p w14:paraId="233712BC" w14:textId="0958D701" w:rsidR="001268D9" w:rsidRPr="001268D9" w:rsidRDefault="00647C65" w:rsidP="00506DAC">
      <w:pPr>
        <w:pStyle w:val="Legenda"/>
      </w:pPr>
      <w:bookmarkStart w:id="2441" w:name="_Toc23800466"/>
      <w:r w:rsidRPr="00647C65">
        <w:lastRenderedPageBreak/>
        <w:t xml:space="preserve">Figura </w:t>
      </w:r>
      <w:r w:rsidR="00FE7208">
        <w:fldChar w:fldCharType="begin"/>
      </w:r>
      <w:r w:rsidR="00FE7208">
        <w:instrText xml:space="preserve"> SEQ Figura \* ARABIC </w:instrText>
      </w:r>
      <w:r w:rsidR="00FE7208">
        <w:fldChar w:fldCharType="separate"/>
      </w:r>
      <w:r w:rsidR="00321FD5">
        <w:rPr>
          <w:noProof/>
        </w:rPr>
        <w:t>4</w:t>
      </w:r>
      <w:r w:rsidR="00FE7208">
        <w:rPr>
          <w:noProof/>
        </w:rPr>
        <w:fldChar w:fldCharType="end"/>
      </w:r>
      <w:r w:rsidRPr="00647C65">
        <w:t xml:space="preserve"> - </w:t>
      </w:r>
      <w:r w:rsidRPr="00647C65">
        <w:rPr>
          <w:noProof/>
        </w:rPr>
        <w:t>Diagrama de Classes</w:t>
      </w:r>
      <w:bookmarkEnd w:id="2441"/>
    </w:p>
    <w:p w14:paraId="1FFB40FF" w14:textId="06C73489" w:rsidR="000839DB" w:rsidRDefault="001B6C8D" w:rsidP="00506DAC">
      <w:pPr>
        <w:jc w:val="center"/>
        <w:rPr>
          <w:ins w:id="2442" w:author="PAULO HENRIQUE GALHARDE CARRASCO" w:date="2019-10-14T12:45:00Z"/>
        </w:rPr>
      </w:pPr>
      <w:r>
        <w:rPr>
          <w:noProof/>
        </w:rPr>
        <w:drawing>
          <wp:inline distT="0" distB="0" distL="0" distR="0" wp14:anchorId="4357E9DD" wp14:editId="7EE46B5C">
            <wp:extent cx="4748270" cy="3403908"/>
            <wp:effectExtent l="0" t="0" r="0" b="6350"/>
            <wp:docPr id="1521836990" name="Imagem 152183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9642" t="10659" r="7672" b="12235"/>
                    <a:stretch/>
                  </pic:blipFill>
                  <pic:spPr bwMode="auto">
                    <a:xfrm>
                      <a:off x="0" y="0"/>
                      <a:ext cx="4763483" cy="3414814"/>
                    </a:xfrm>
                    <a:prstGeom prst="rect">
                      <a:avLst/>
                    </a:prstGeom>
                    <a:ln>
                      <a:noFill/>
                    </a:ln>
                    <a:extLst>
                      <a:ext uri="{53640926-AAD7-44D8-BBD7-CCE9431645EC}">
                        <a14:shadowObscured xmlns:a14="http://schemas.microsoft.com/office/drawing/2010/main"/>
                      </a:ext>
                    </a:extLst>
                  </pic:spPr>
                </pic:pic>
              </a:graphicData>
            </a:graphic>
          </wp:inline>
        </w:drawing>
      </w:r>
    </w:p>
    <w:p w14:paraId="40C5723C" w14:textId="06B17D18" w:rsidR="00D320C2" w:rsidRDefault="73B13403" w:rsidP="00506DAC">
      <w:pPr>
        <w:jc w:val="center"/>
        <w:rPr>
          <w:rFonts w:cs="Arial"/>
          <w:sz w:val="20"/>
          <w:szCs w:val="20"/>
        </w:rPr>
      </w:pPr>
      <w:r w:rsidRPr="00647C65">
        <w:rPr>
          <w:rFonts w:cs="Arial"/>
          <w:sz w:val="20"/>
          <w:szCs w:val="20"/>
        </w:rPr>
        <w:t>Fonte: próprios autores</w:t>
      </w:r>
      <w:r w:rsidR="00D54B50">
        <w:rPr>
          <w:rFonts w:cs="Arial"/>
          <w:sz w:val="20"/>
          <w:szCs w:val="20"/>
        </w:rPr>
        <w:t xml:space="preserve"> </w:t>
      </w:r>
      <w:r w:rsidR="00D54B50" w:rsidRPr="00D54B50">
        <w:rPr>
          <w:rFonts w:cs="Arial"/>
          <w:b/>
          <w:bCs/>
          <w:color w:val="FF0000"/>
          <w:sz w:val="20"/>
          <w:szCs w:val="20"/>
        </w:rPr>
        <w:t>(PRECISA ATUALIZAR)</w:t>
      </w:r>
    </w:p>
    <w:p w14:paraId="3A44B2B7" w14:textId="55048F7F" w:rsidR="00E719B9" w:rsidRDefault="00E719B9" w:rsidP="001268D9">
      <w:pPr>
        <w:jc w:val="left"/>
        <w:rPr>
          <w:rFonts w:cs="Arial"/>
          <w:sz w:val="20"/>
          <w:szCs w:val="20"/>
        </w:rPr>
      </w:pPr>
    </w:p>
    <w:p w14:paraId="2B01D234" w14:textId="77777777" w:rsidR="00707E8A" w:rsidRPr="001268D9" w:rsidRDefault="00707E8A" w:rsidP="001268D9">
      <w:pPr>
        <w:jc w:val="left"/>
        <w:rPr>
          <w:rFonts w:cs="Arial"/>
          <w:sz w:val="20"/>
          <w:szCs w:val="20"/>
        </w:rPr>
      </w:pPr>
    </w:p>
    <w:p w14:paraId="179F15FA" w14:textId="1F1CE06C" w:rsidR="00137D68" w:rsidRDefault="000839DB" w:rsidP="00137D68">
      <w:pPr>
        <w:pStyle w:val="Ttulo3"/>
      </w:pPr>
      <w:bookmarkStart w:id="2443" w:name="_Toc38902224"/>
      <w:ins w:id="2444" w:author="PAULO HENRIQUE GALHARDE CARRASCO" w:date="2019-10-14T12:45:00Z">
        <w:r w:rsidRPr="000839DB">
          <w:t>DER</w:t>
        </w:r>
      </w:ins>
      <w:bookmarkEnd w:id="2443"/>
    </w:p>
    <w:p w14:paraId="31DA40B0" w14:textId="77777777" w:rsidR="00137D68" w:rsidRPr="00137D68" w:rsidRDefault="00137D68" w:rsidP="00137D68"/>
    <w:p w14:paraId="22056EDF" w14:textId="527DEE29" w:rsidR="00351185" w:rsidRDefault="006E3893" w:rsidP="00D320C2">
      <w:pPr>
        <w:ind w:firstLine="708"/>
      </w:pPr>
      <w:r w:rsidRPr="503947D4">
        <w:t>Segundo Rodrigues, o modelo de entidade relacionamento é um modelo conceitual utilizado na Engenharia de Software para descrever os objetos (entidades) envolvidos em um domínio de negócios, com suas características (atributos) e como elas se relacionam entre si (relacionamentos).</w:t>
      </w:r>
    </w:p>
    <w:p w14:paraId="1B41D301" w14:textId="7888EE25" w:rsidR="00D320C2" w:rsidRDefault="00D320C2" w:rsidP="00647C65"/>
    <w:p w14:paraId="3824EF36" w14:textId="321F83D6" w:rsidR="00E719B9" w:rsidRDefault="00E719B9" w:rsidP="00647C65"/>
    <w:p w14:paraId="7E1164D5" w14:textId="7A02AFF4" w:rsidR="00E719B9" w:rsidRDefault="00E719B9" w:rsidP="00647C65"/>
    <w:p w14:paraId="5CA24D05" w14:textId="77777777" w:rsidR="00E719B9" w:rsidRDefault="00E719B9" w:rsidP="00647C65"/>
    <w:p w14:paraId="53AB95C2" w14:textId="11332BAC" w:rsidR="001268D9" w:rsidRPr="00506DAC" w:rsidRDefault="00647C65" w:rsidP="00506DAC">
      <w:pPr>
        <w:pStyle w:val="Legenda"/>
      </w:pPr>
      <w:bookmarkStart w:id="2445" w:name="_Toc23800467"/>
      <w:r w:rsidRPr="00647C65">
        <w:lastRenderedPageBreak/>
        <w:t xml:space="preserve">Figura </w:t>
      </w:r>
      <w:r w:rsidR="00FE7208">
        <w:fldChar w:fldCharType="begin"/>
      </w:r>
      <w:r w:rsidR="00FE7208">
        <w:instrText xml:space="preserve"> S</w:instrText>
      </w:r>
      <w:r w:rsidR="00FE7208">
        <w:instrText xml:space="preserve">EQ Figura \* ARABIC </w:instrText>
      </w:r>
      <w:r w:rsidR="00FE7208">
        <w:fldChar w:fldCharType="separate"/>
      </w:r>
      <w:r w:rsidR="00321FD5">
        <w:rPr>
          <w:noProof/>
        </w:rPr>
        <w:t>5</w:t>
      </w:r>
      <w:r w:rsidR="00FE7208">
        <w:rPr>
          <w:noProof/>
        </w:rPr>
        <w:fldChar w:fldCharType="end"/>
      </w:r>
      <w:r w:rsidRPr="00647C65">
        <w:t xml:space="preserve"> - </w:t>
      </w:r>
      <w:r w:rsidRPr="00647C65">
        <w:rPr>
          <w:noProof/>
        </w:rPr>
        <w:t>Diagrama de Entidade Relacionamento</w:t>
      </w:r>
      <w:bookmarkEnd w:id="2445"/>
    </w:p>
    <w:p w14:paraId="605E875F" w14:textId="7FF77760" w:rsidR="00D246B4" w:rsidRPr="00D246B4" w:rsidRDefault="00D210CF" w:rsidP="00506DAC">
      <w:pPr>
        <w:jc w:val="center"/>
        <w:rPr>
          <w:ins w:id="2446" w:author="PAULO HENRIQUE GALHARDE CARRASCO" w:date="2019-10-14T12:45:00Z"/>
        </w:rPr>
      </w:pPr>
      <w:r>
        <w:rPr>
          <w:noProof/>
        </w:rPr>
        <w:drawing>
          <wp:inline distT="0" distB="0" distL="0" distR="0" wp14:anchorId="582B1683" wp14:editId="4F620E69">
            <wp:extent cx="5625381" cy="3150824"/>
            <wp:effectExtent l="0" t="0" r="0" b="0"/>
            <wp:docPr id="966361699" name="Picture 151156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561887"/>
                    <pic:cNvPicPr/>
                  </pic:nvPicPr>
                  <pic:blipFill rotWithShape="1">
                    <a:blip r:embed="rId19" cstate="print">
                      <a:extLst>
                        <a:ext uri="{28A0092B-C50C-407E-A947-70E740481C1C}">
                          <a14:useLocalDpi xmlns:a14="http://schemas.microsoft.com/office/drawing/2010/main" val="0"/>
                        </a:ext>
                      </a:extLst>
                    </a:blip>
                    <a:srcRect l="11671" t="12732" r="11798" b="5797"/>
                    <a:stretch/>
                  </pic:blipFill>
                  <pic:spPr bwMode="auto">
                    <a:xfrm>
                      <a:off x="0" y="0"/>
                      <a:ext cx="5741514" cy="3215871"/>
                    </a:xfrm>
                    <a:prstGeom prst="rect">
                      <a:avLst/>
                    </a:prstGeom>
                    <a:ln>
                      <a:noFill/>
                    </a:ln>
                    <a:extLst>
                      <a:ext uri="{53640926-AAD7-44D8-BBD7-CCE9431645EC}">
                        <a14:shadowObscured xmlns:a14="http://schemas.microsoft.com/office/drawing/2010/main"/>
                      </a:ext>
                    </a:extLst>
                  </pic:spPr>
                </pic:pic>
              </a:graphicData>
            </a:graphic>
          </wp:inline>
        </w:drawing>
      </w:r>
    </w:p>
    <w:p w14:paraId="129A359A" w14:textId="600354C4" w:rsidR="003A008E" w:rsidRDefault="0B371345" w:rsidP="00506DAC">
      <w:pPr>
        <w:jc w:val="center"/>
        <w:rPr>
          <w:rFonts w:cs="Arial"/>
          <w:sz w:val="20"/>
          <w:szCs w:val="20"/>
        </w:rPr>
      </w:pPr>
      <w:r w:rsidRPr="00647C65">
        <w:rPr>
          <w:rFonts w:cs="Arial"/>
          <w:sz w:val="20"/>
          <w:szCs w:val="20"/>
        </w:rPr>
        <w:t>Fonte: próprios autores</w:t>
      </w:r>
      <w:r w:rsidR="00D54B50">
        <w:rPr>
          <w:rFonts w:cs="Arial"/>
          <w:sz w:val="20"/>
          <w:szCs w:val="20"/>
        </w:rPr>
        <w:t xml:space="preserve"> </w:t>
      </w:r>
      <w:r w:rsidR="00D54B50" w:rsidRPr="00D54B50">
        <w:rPr>
          <w:rFonts w:cs="Arial"/>
          <w:b/>
          <w:bCs/>
          <w:color w:val="FF0000"/>
          <w:sz w:val="20"/>
          <w:szCs w:val="20"/>
        </w:rPr>
        <w:t>(PRECISA ATUALIZA)</w:t>
      </w:r>
    </w:p>
    <w:p w14:paraId="021D71E1" w14:textId="77777777" w:rsidR="00137D68" w:rsidRPr="003A008E" w:rsidRDefault="00137D68" w:rsidP="003A008E">
      <w:pPr>
        <w:jc w:val="left"/>
        <w:rPr>
          <w:rFonts w:cs="Arial"/>
        </w:rPr>
      </w:pPr>
    </w:p>
    <w:p w14:paraId="6A778B10" w14:textId="77777777" w:rsidR="003A008E" w:rsidRPr="00E750CD" w:rsidRDefault="003A008E" w:rsidP="000839DB">
      <w:pPr>
        <w:rPr>
          <w:ins w:id="2447" w:author="PAULO HENRIQUE GALHARDE CARRASCO" w:date="2019-10-14T12:45:00Z"/>
        </w:rPr>
      </w:pPr>
    </w:p>
    <w:p w14:paraId="7E82E635" w14:textId="46215135" w:rsidR="003A008E" w:rsidRDefault="000839DB" w:rsidP="003A008E">
      <w:pPr>
        <w:pStyle w:val="Ttulo3"/>
      </w:pPr>
      <w:bookmarkStart w:id="2448" w:name="_Toc38902225"/>
      <w:ins w:id="2449" w:author="PAULO HENRIQUE GALHARDE CARRASCO" w:date="2019-10-14T12:45:00Z">
        <w:r w:rsidRPr="000839DB">
          <w:t>INTERFACE</w:t>
        </w:r>
      </w:ins>
      <w:bookmarkEnd w:id="2448"/>
    </w:p>
    <w:p w14:paraId="07353FE4" w14:textId="77777777" w:rsidR="001268D9" w:rsidRPr="001268D9" w:rsidRDefault="001268D9" w:rsidP="001268D9"/>
    <w:p w14:paraId="3D6B303E" w14:textId="74D344BE" w:rsidR="000839DB" w:rsidRPr="00D54B50" w:rsidRDefault="00D54B50" w:rsidP="000839DB">
      <w:pPr>
        <w:jc w:val="center"/>
        <w:rPr>
          <w:b/>
          <w:bCs/>
          <w:color w:val="FF0000"/>
        </w:rPr>
      </w:pPr>
      <w:r w:rsidRPr="00D54B50">
        <w:rPr>
          <w:b/>
          <w:bCs/>
          <w:color w:val="FF0000"/>
        </w:rPr>
        <w:t>PRECISA FAZER</w:t>
      </w:r>
    </w:p>
    <w:p w14:paraId="3009E663" w14:textId="06D83F88" w:rsidR="001268D9" w:rsidRDefault="001268D9" w:rsidP="000839DB">
      <w:pPr>
        <w:jc w:val="center"/>
      </w:pPr>
    </w:p>
    <w:p w14:paraId="3109F689" w14:textId="6643AD19" w:rsidR="001268D9" w:rsidRDefault="001268D9" w:rsidP="000839DB">
      <w:pPr>
        <w:jc w:val="center"/>
      </w:pPr>
    </w:p>
    <w:p w14:paraId="4D549549" w14:textId="40EFFF5D" w:rsidR="001268D9" w:rsidRDefault="001268D9" w:rsidP="000839DB">
      <w:pPr>
        <w:jc w:val="center"/>
      </w:pPr>
    </w:p>
    <w:p w14:paraId="52247790" w14:textId="5C0BB4EA" w:rsidR="001268D9" w:rsidRDefault="001268D9" w:rsidP="000839DB">
      <w:pPr>
        <w:jc w:val="center"/>
      </w:pPr>
    </w:p>
    <w:p w14:paraId="48285A89" w14:textId="4F261854" w:rsidR="001268D9" w:rsidRDefault="001268D9" w:rsidP="000839DB">
      <w:pPr>
        <w:jc w:val="center"/>
      </w:pPr>
    </w:p>
    <w:p w14:paraId="03803133" w14:textId="67EC2D78" w:rsidR="001268D9" w:rsidRDefault="001268D9" w:rsidP="000839DB">
      <w:pPr>
        <w:jc w:val="center"/>
      </w:pPr>
    </w:p>
    <w:p w14:paraId="0B25D9CD" w14:textId="46CF9887" w:rsidR="001268D9" w:rsidRDefault="001268D9" w:rsidP="000839DB">
      <w:pPr>
        <w:jc w:val="center"/>
      </w:pPr>
    </w:p>
    <w:p w14:paraId="251B561A" w14:textId="66CF5474" w:rsidR="001268D9" w:rsidRDefault="001268D9" w:rsidP="000839DB">
      <w:pPr>
        <w:jc w:val="center"/>
      </w:pPr>
    </w:p>
    <w:p w14:paraId="3AE7DFC0" w14:textId="6C7F9B05" w:rsidR="00C00C63" w:rsidRDefault="00C00C63" w:rsidP="000839DB">
      <w:pPr>
        <w:jc w:val="center"/>
      </w:pPr>
    </w:p>
    <w:p w14:paraId="766AF996" w14:textId="00F5E98E" w:rsidR="00C00C63" w:rsidRDefault="00C00C63" w:rsidP="000839DB">
      <w:pPr>
        <w:jc w:val="center"/>
      </w:pPr>
    </w:p>
    <w:p w14:paraId="750D9C03" w14:textId="77777777" w:rsidR="00C00C63" w:rsidRDefault="00C00C63" w:rsidP="000839DB">
      <w:pPr>
        <w:jc w:val="center"/>
        <w:rPr>
          <w:ins w:id="2450" w:author="PAULO HENRIQUE GALHARDE CARRASCO" w:date="2019-10-14T12:45:00Z"/>
        </w:rPr>
      </w:pPr>
    </w:p>
    <w:p w14:paraId="6B107A12" w14:textId="579F4767" w:rsidR="0B371345" w:rsidRDefault="0B371345" w:rsidP="0B371345">
      <w:pPr>
        <w:jc w:val="left"/>
      </w:pPr>
    </w:p>
    <w:p w14:paraId="17BCFC52" w14:textId="2B9CC94C" w:rsidR="00075AE0" w:rsidRPr="00075AE0" w:rsidRDefault="001268D9" w:rsidP="001268D9">
      <w:pPr>
        <w:pStyle w:val="Ttulo1"/>
        <w:ind w:left="0" w:firstLine="0"/>
        <w:rPr>
          <w:ins w:id="2451" w:author="PAULO HENRIQUE GALHARDE CARRASCO" w:date="2019-08-26T16:41:00Z"/>
        </w:rPr>
      </w:pPr>
      <w:bookmarkStart w:id="2452" w:name="_Toc38902226"/>
      <w:r>
        <w:t>RESULTADOS E DISCUSSÕES</w:t>
      </w:r>
      <w:bookmarkEnd w:id="2452"/>
    </w:p>
    <w:p w14:paraId="537A32C8" w14:textId="152476D2" w:rsidR="00D01D25" w:rsidRDefault="00D01D25" w:rsidP="00C00C63">
      <w:pPr>
        <w:tabs>
          <w:tab w:val="left" w:pos="3817"/>
        </w:tabs>
        <w:rPr>
          <w:ins w:id="2453" w:author="PAULO HENRIQUE GALHARDE CARRASCO" w:date="2019-08-26T16:41:00Z"/>
        </w:rPr>
      </w:pPr>
    </w:p>
    <w:p w14:paraId="650BA1ED" w14:textId="32EF1096" w:rsidR="00D01D25" w:rsidRDefault="00C00C63" w:rsidP="00C00C63">
      <w:pPr>
        <w:pStyle w:val="Ttulo2"/>
        <w:ind w:left="0" w:firstLine="0"/>
      </w:pPr>
      <w:bookmarkStart w:id="2454" w:name="_Toc38902227"/>
      <w:r>
        <w:t>Coleta de Dados</w:t>
      </w:r>
      <w:bookmarkEnd w:id="2454"/>
    </w:p>
    <w:p w14:paraId="185C0A1C" w14:textId="77777777" w:rsidR="00C00C63" w:rsidRPr="00C00C63" w:rsidRDefault="00C00C63" w:rsidP="00C00C63"/>
    <w:p w14:paraId="57252D6E" w14:textId="3DE23750" w:rsidR="00C00C63" w:rsidRDefault="00C00C63" w:rsidP="00C00C63">
      <w:pPr>
        <w:pStyle w:val="Ttulo2"/>
        <w:ind w:left="0" w:firstLine="0"/>
        <w:rPr>
          <w:ins w:id="2455" w:author="PAULO HENRIQUE GALHARDE CARRASCO" w:date="2019-08-26T16:41:00Z"/>
        </w:rPr>
      </w:pPr>
      <w:bookmarkStart w:id="2456" w:name="_Toc38902228"/>
      <w:r>
        <w:t>Resultados</w:t>
      </w:r>
      <w:bookmarkEnd w:id="2456"/>
    </w:p>
    <w:p w14:paraId="38F5C82A" w14:textId="77777777" w:rsidR="00D01D25" w:rsidRDefault="00D01D25" w:rsidP="652727BE">
      <w:pPr>
        <w:rPr>
          <w:ins w:id="2457" w:author="PAULO HENRIQUE GALHARDE CARRASCO" w:date="2019-08-26T16:41:00Z"/>
        </w:rPr>
      </w:pPr>
    </w:p>
    <w:p w14:paraId="2D72D1C6" w14:textId="77777777" w:rsidR="00D01D25" w:rsidRDefault="00D01D25" w:rsidP="652727BE">
      <w:pPr>
        <w:rPr>
          <w:ins w:id="2458" w:author="PAULO HENRIQUE GALHARDE CARRASCO" w:date="2019-08-26T16:41:00Z"/>
        </w:rPr>
      </w:pPr>
    </w:p>
    <w:p w14:paraId="29C85885" w14:textId="7FCFB2CC" w:rsidR="00D01D25" w:rsidRDefault="00D01D25" w:rsidP="652727BE"/>
    <w:p w14:paraId="5E0B4873" w14:textId="6E0513E6" w:rsidR="001268D9" w:rsidRDefault="001268D9" w:rsidP="652727BE"/>
    <w:p w14:paraId="53D955FD" w14:textId="53C4B96E" w:rsidR="001268D9" w:rsidRDefault="001268D9" w:rsidP="652727BE"/>
    <w:p w14:paraId="3D0A87BA" w14:textId="5805D172" w:rsidR="001268D9" w:rsidRDefault="001268D9" w:rsidP="652727BE"/>
    <w:p w14:paraId="7240EB50" w14:textId="3F90414A" w:rsidR="001268D9" w:rsidRDefault="001268D9" w:rsidP="652727BE"/>
    <w:p w14:paraId="1C259D02" w14:textId="6A05297F" w:rsidR="001268D9" w:rsidRDefault="001268D9" w:rsidP="652727BE"/>
    <w:p w14:paraId="6315C9D2" w14:textId="55EC7194" w:rsidR="001268D9" w:rsidRDefault="001268D9" w:rsidP="652727BE"/>
    <w:p w14:paraId="6ACE1101" w14:textId="7E6F562F" w:rsidR="001268D9" w:rsidRDefault="001268D9" w:rsidP="652727BE"/>
    <w:p w14:paraId="104A4EF9" w14:textId="0DC470B7" w:rsidR="001268D9" w:rsidRDefault="001268D9" w:rsidP="652727BE"/>
    <w:p w14:paraId="4424D02E" w14:textId="53535B49" w:rsidR="001268D9" w:rsidRDefault="001268D9" w:rsidP="652727BE"/>
    <w:p w14:paraId="3FE1F2E9" w14:textId="5A30A3FE" w:rsidR="001268D9" w:rsidRDefault="001268D9" w:rsidP="652727BE"/>
    <w:p w14:paraId="17102ED4" w14:textId="62E12F8A" w:rsidR="001268D9" w:rsidRDefault="001268D9" w:rsidP="652727BE"/>
    <w:p w14:paraId="73E9A7A2" w14:textId="65D0DE45" w:rsidR="001268D9" w:rsidRDefault="001268D9" w:rsidP="652727BE"/>
    <w:p w14:paraId="18EBF6FA" w14:textId="77777777" w:rsidR="001268D9" w:rsidRDefault="001268D9" w:rsidP="652727BE">
      <w:pPr>
        <w:rPr>
          <w:ins w:id="2459" w:author="PAULO HENRIQUE GALHARDE CARRASCO" w:date="2019-08-26T16:41:00Z"/>
        </w:rPr>
      </w:pPr>
    </w:p>
    <w:p w14:paraId="2F0DFCF4" w14:textId="77777777" w:rsidR="00D01D25" w:rsidRDefault="00D01D25" w:rsidP="652727BE">
      <w:pPr>
        <w:rPr>
          <w:ins w:id="2460" w:author="PAULO HENRIQUE GALHARDE CARRASCO" w:date="2019-08-26T16:41:00Z"/>
        </w:rPr>
      </w:pPr>
    </w:p>
    <w:p w14:paraId="15FBD63A" w14:textId="77777777" w:rsidR="00D01D25" w:rsidRDefault="00D01D25" w:rsidP="652727BE">
      <w:pPr>
        <w:rPr>
          <w:ins w:id="2461" w:author="PAULO HENRIQUE GALHARDE CARRASCO" w:date="2019-08-26T16:41:00Z"/>
        </w:rPr>
      </w:pPr>
    </w:p>
    <w:p w14:paraId="7ABCCC67" w14:textId="4BCDCA6C" w:rsidR="00D01D25" w:rsidRDefault="00D01D25" w:rsidP="652727BE"/>
    <w:p w14:paraId="30DB6D9F" w14:textId="24C2DBDE" w:rsidR="00B77F66" w:rsidRDefault="00B77F66" w:rsidP="652727BE"/>
    <w:p w14:paraId="6279A4DE" w14:textId="6FB6D4F4" w:rsidR="001268D9" w:rsidRDefault="001268D9" w:rsidP="652727BE"/>
    <w:p w14:paraId="54147B97" w14:textId="30D63FE0" w:rsidR="001268D9" w:rsidRDefault="001268D9" w:rsidP="652727BE"/>
    <w:p w14:paraId="265D3D0F" w14:textId="61FC2344" w:rsidR="001268D9" w:rsidRDefault="001268D9" w:rsidP="652727BE"/>
    <w:p w14:paraId="20E1D819" w14:textId="132BFC3E" w:rsidR="001268D9" w:rsidRDefault="001268D9" w:rsidP="652727BE"/>
    <w:p w14:paraId="1978A31A" w14:textId="4415E859" w:rsidR="001268D9" w:rsidRDefault="001268D9" w:rsidP="652727BE"/>
    <w:p w14:paraId="177F7840" w14:textId="77777777" w:rsidR="001268D9" w:rsidRDefault="001268D9" w:rsidP="652727BE"/>
    <w:p w14:paraId="125479EA" w14:textId="22F3E8CB" w:rsidR="00B77F66" w:rsidRDefault="00B77F66" w:rsidP="652727BE"/>
    <w:p w14:paraId="02367BD5" w14:textId="59CB22D1" w:rsidR="00B77F66" w:rsidRDefault="00B77F66" w:rsidP="652727BE"/>
    <w:p w14:paraId="61038EFB" w14:textId="10945FD5" w:rsidR="00B77F66" w:rsidRDefault="00B77F66" w:rsidP="652727BE"/>
    <w:p w14:paraId="129C8F9F" w14:textId="5C8EB237" w:rsidR="00B77F66" w:rsidRDefault="00B77F66" w:rsidP="0B371345">
      <w:pPr>
        <w:rPr>
          <w:ins w:id="2462" w:author="PAULO HENRIQUE GALHARDE CARRASCO" w:date="2019-08-26T16:41:00Z"/>
        </w:rPr>
      </w:pPr>
    </w:p>
    <w:p w14:paraId="0701D896" w14:textId="6CDEA18B" w:rsidR="00BC7366" w:rsidDel="00132FFD" w:rsidRDefault="00BC7366" w:rsidP="652727BE">
      <w:pPr>
        <w:rPr>
          <w:ins w:id="2463" w:author="Paulo galharde" w:date="2019-09-22T15:04:00Z"/>
          <w:del w:id="2464" w:author="PAULO HENRIQUE GALHARDE CARRASCO" w:date="2019-10-14T12:51:00Z"/>
        </w:rPr>
      </w:pPr>
    </w:p>
    <w:p w14:paraId="33E85466" w14:textId="72FA8D1E" w:rsidR="00BC7366" w:rsidDel="00132FFD" w:rsidRDefault="00BC7366" w:rsidP="652727BE">
      <w:pPr>
        <w:rPr>
          <w:ins w:id="2465" w:author="Paulo galharde" w:date="2019-09-22T15:04:00Z"/>
          <w:del w:id="2466" w:author="PAULO HENRIQUE GALHARDE CARRASCO" w:date="2019-10-14T12:51:00Z"/>
        </w:rPr>
      </w:pPr>
    </w:p>
    <w:p w14:paraId="11049D5B" w14:textId="79155D6F" w:rsidR="00BC7366" w:rsidDel="00132FFD" w:rsidRDefault="00BC7366" w:rsidP="652727BE">
      <w:pPr>
        <w:rPr>
          <w:ins w:id="2467" w:author="Paulo galharde" w:date="2019-09-22T15:04:00Z"/>
          <w:del w:id="2468" w:author="PAULO HENRIQUE GALHARDE CARRASCO" w:date="2019-10-14T12:51:00Z"/>
        </w:rPr>
      </w:pPr>
    </w:p>
    <w:p w14:paraId="43AE6010" w14:textId="13A81FA8" w:rsidR="00BC7366" w:rsidDel="00132FFD" w:rsidRDefault="00BC7366" w:rsidP="652727BE">
      <w:pPr>
        <w:rPr>
          <w:ins w:id="2469" w:author="Paulo galharde" w:date="2019-09-22T15:04:00Z"/>
          <w:del w:id="2470" w:author="PAULO HENRIQUE GALHARDE CARRASCO" w:date="2019-10-14T12:51:00Z"/>
        </w:rPr>
      </w:pPr>
    </w:p>
    <w:p w14:paraId="33D31B57" w14:textId="44CCB1FF" w:rsidR="00BC7366" w:rsidDel="00132FFD" w:rsidRDefault="00BC7366" w:rsidP="652727BE">
      <w:pPr>
        <w:rPr>
          <w:ins w:id="2471" w:author="Paulo galharde" w:date="2019-09-22T15:04:00Z"/>
          <w:del w:id="2472" w:author="PAULO HENRIQUE GALHARDE CARRASCO" w:date="2019-10-14T12:51:00Z"/>
        </w:rPr>
      </w:pPr>
    </w:p>
    <w:p w14:paraId="4F45B8A2" w14:textId="38AB5C8B" w:rsidR="00D01D25" w:rsidRDefault="00D01D25" w:rsidP="0B371345">
      <w:pPr>
        <w:rPr>
          <w:ins w:id="2473" w:author="Guest User" w:date="2019-09-09T09:43:00Z"/>
        </w:rPr>
      </w:pPr>
    </w:p>
    <w:p w14:paraId="5FCE3C79" w14:textId="61CE05D6" w:rsidR="00D01D25" w:rsidRDefault="4DDB6701">
      <w:pPr>
        <w:jc w:val="left"/>
        <w:rPr>
          <w:ins w:id="2474" w:author="Usuário Convidado" w:date="2019-10-05T19:02:00Z"/>
        </w:rPr>
        <w:pPrChange w:id="2475" w:author="Guest User" w:date="2019-09-09T09:43:00Z">
          <w:pPr/>
        </w:pPrChange>
      </w:pPr>
      <w:ins w:id="2476" w:author="Guest User" w:date="2019-09-09T09:43:00Z">
        <w:r w:rsidRPr="4DDB6701">
          <w:rPr>
            <w:rFonts w:ascii="Times New Roman" w:hAnsi="Times New Roman"/>
            <w:b/>
            <w:bCs/>
            <w:caps/>
            <w:rPrChange w:id="2477" w:author="Guest User" w:date="2019-09-09T09:43:00Z">
              <w:rPr/>
            </w:rPrChange>
          </w:rPr>
          <w:t>REFERÊNCIAS BIBLIOGRAFICAS</w:t>
        </w:r>
      </w:ins>
    </w:p>
    <w:p w14:paraId="70B4B219" w14:textId="04835FB5" w:rsidR="288F9B7B" w:rsidRDefault="288F9B7B">
      <w:pPr>
        <w:jc w:val="left"/>
        <w:rPr>
          <w:ins w:id="2478" w:author="Usuário Convidado" w:date="2019-10-05T19:02:00Z"/>
          <w:rFonts w:ascii="Times New Roman" w:hAnsi="Times New Roman"/>
          <w:b/>
          <w:bCs/>
          <w:caps/>
          <w:rPrChange w:id="2479" w:author="Usuário Convidado" w:date="2019-10-05T19:02:00Z">
            <w:rPr>
              <w:ins w:id="2480" w:author="Usuário Convidado" w:date="2019-10-05T19:02:00Z"/>
            </w:rPr>
          </w:rPrChange>
        </w:rPr>
        <w:pPrChange w:id="2481" w:author="Usuário Convidado" w:date="2019-10-05T19:02:00Z">
          <w:pPr/>
        </w:pPrChange>
      </w:pPr>
    </w:p>
    <w:p w14:paraId="4DA8E17C" w14:textId="7EB082B8" w:rsidR="06CE1C41" w:rsidRDefault="06CE1C41">
      <w:pPr>
        <w:jc w:val="left"/>
        <w:rPr>
          <w:ins w:id="2482" w:author="Usuário Convidado" w:date="2019-10-05T19:02:00Z"/>
          <w:rFonts w:eastAsia="Arial" w:cs="Arial"/>
          <w:color w:val="222222"/>
          <w:rPrChange w:id="2483" w:author="Usuário Convidado" w:date="2019-10-05T19:02:00Z">
            <w:rPr>
              <w:ins w:id="2484" w:author="Usuário Convidado" w:date="2019-10-05T19:02:00Z"/>
            </w:rPr>
          </w:rPrChange>
        </w:rPr>
        <w:pPrChange w:id="2485" w:author="Usuário Convidado" w:date="2019-10-05T19:02:00Z">
          <w:pPr/>
        </w:pPrChange>
      </w:pPr>
      <w:ins w:id="2486" w:author="Usuário Convidado" w:date="2019-10-05T19:02:00Z">
        <w:r w:rsidRPr="007332B7">
          <w:rPr>
            <w:rFonts w:eastAsia="Arial" w:cs="Arial"/>
            <w:color w:val="222222"/>
            <w:lang w:val="en-US"/>
            <w:rPrChange w:id="2487" w:author="Usuário Convidado" w:date="2019-10-05T19:15:00Z">
              <w:rPr/>
            </w:rPrChange>
          </w:rPr>
          <w:t xml:space="preserve">Birrell, N.D. (1985). </w:t>
        </w:r>
        <w:r w:rsidRPr="007332B7">
          <w:rPr>
            <w:rFonts w:eastAsia="Arial" w:cs="Arial"/>
            <w:b/>
            <w:bCs/>
            <w:color w:val="222222"/>
            <w:lang w:val="en-US"/>
            <w:rPrChange w:id="2488" w:author="Usuário Convidado" w:date="2019-10-05T19:15:00Z">
              <w:rPr/>
            </w:rPrChange>
          </w:rPr>
          <w:t>A Practical Handbook for Software Development.</w:t>
        </w:r>
        <w:r w:rsidRPr="007332B7">
          <w:rPr>
            <w:rFonts w:eastAsia="Arial" w:cs="Arial"/>
            <w:color w:val="222222"/>
            <w:lang w:val="en-US"/>
            <w:rPrChange w:id="2489" w:author="Usuário Convidado" w:date="2019-10-05T19:15:00Z">
              <w:rPr/>
            </w:rPrChange>
          </w:rPr>
          <w:t xml:space="preserve"> </w:t>
        </w:r>
        <w:r w:rsidRPr="5C3D5D65">
          <w:rPr>
            <w:rFonts w:eastAsia="Arial" w:cs="Arial"/>
            <w:color w:val="222222"/>
            <w:rPrChange w:id="2490" w:author="Usuário Convidado" w:date="2019-10-05T19:15:00Z">
              <w:rPr/>
            </w:rPrChange>
          </w:rPr>
          <w:t>[</w:t>
        </w:r>
        <w:proofErr w:type="spellStart"/>
        <w:r w:rsidRPr="5C3D5D65">
          <w:rPr>
            <w:rFonts w:eastAsia="Arial" w:cs="Arial"/>
            <w:color w:val="222222"/>
            <w:rPrChange w:id="2491" w:author="Usuário Convidado" w:date="2019-10-05T19:15:00Z">
              <w:rPr/>
            </w:rPrChange>
          </w:rPr>
          <w:t>S.l</w:t>
        </w:r>
        <w:proofErr w:type="spellEnd"/>
        <w:r w:rsidRPr="5C3D5D65">
          <w:rPr>
            <w:rFonts w:eastAsia="Arial" w:cs="Arial"/>
            <w:color w:val="222222"/>
            <w:rPrChange w:id="2492" w:author="Usuário Convidado" w:date="2019-10-05T19:15:00Z">
              <w:rPr/>
            </w:rPrChange>
          </w:rPr>
          <w:t xml:space="preserve">.]: Cambridge </w:t>
        </w:r>
        <w:proofErr w:type="spellStart"/>
        <w:r w:rsidRPr="5C3D5D65">
          <w:rPr>
            <w:rFonts w:eastAsia="Arial" w:cs="Arial"/>
            <w:color w:val="222222"/>
            <w:rPrChange w:id="2493" w:author="Usuário Convidado" w:date="2019-10-05T19:15:00Z">
              <w:rPr/>
            </w:rPrChange>
          </w:rPr>
          <w:t>University</w:t>
        </w:r>
        <w:proofErr w:type="spellEnd"/>
        <w:r w:rsidRPr="5C3D5D65">
          <w:rPr>
            <w:rFonts w:eastAsia="Arial" w:cs="Arial"/>
            <w:color w:val="222222"/>
            <w:rPrChange w:id="2494" w:author="Usuário Convidado" w:date="2019-10-05T19:15:00Z">
              <w:rPr/>
            </w:rPrChange>
          </w:rPr>
          <w:t xml:space="preserve"> Press.</w:t>
        </w:r>
      </w:ins>
    </w:p>
    <w:p w14:paraId="294ACAD3" w14:textId="6E988A91" w:rsidR="06CE1C41" w:rsidRDefault="06CE1C41">
      <w:pPr>
        <w:jc w:val="left"/>
        <w:rPr>
          <w:rFonts w:eastAsia="Arial" w:cs="Arial"/>
          <w:color w:val="222222"/>
          <w:rPrChange w:id="2495" w:author="Usuário Convidado" w:date="2019-10-05T19:03:00Z">
            <w:rPr/>
          </w:rPrChange>
        </w:rPr>
        <w:pPrChange w:id="2496" w:author="Usuário Convidado" w:date="2019-10-05T19:03:00Z">
          <w:pPr/>
        </w:pPrChange>
      </w:pPr>
    </w:p>
    <w:p w14:paraId="528CCFA6" w14:textId="7433A499" w:rsidR="06CE1C41" w:rsidDel="3EEEB390" w:rsidRDefault="06CE1C41">
      <w:pPr>
        <w:jc w:val="left"/>
        <w:rPr>
          <w:del w:id="2497" w:author="Usuário Convidado" w:date="2019-10-05T19:03:00Z"/>
          <w:rFonts w:eastAsia="Arial" w:cs="Arial"/>
          <w:color w:val="222222"/>
          <w:rPrChange w:id="2498" w:author="Usuário Convidado" w:date="2019-10-05T19:02:00Z">
            <w:rPr>
              <w:del w:id="2499" w:author="Usuário Convidado" w:date="2019-10-05T19:03:00Z"/>
            </w:rPr>
          </w:rPrChange>
        </w:rPr>
        <w:pPrChange w:id="2500" w:author="Usuário Convidado" w:date="2019-10-05T19:02:00Z">
          <w:pPr/>
        </w:pPrChange>
      </w:pPr>
    </w:p>
    <w:p w14:paraId="246C862A" w14:textId="2DA1C616" w:rsidR="377067B5" w:rsidDel="3EEEB390" w:rsidRDefault="377067B5">
      <w:pPr>
        <w:jc w:val="left"/>
        <w:rPr>
          <w:del w:id="2501" w:author="Usuário Convidado" w:date="2019-10-05T19:03:00Z"/>
          <w:rFonts w:ascii="Times New Roman" w:hAnsi="Times New Roman"/>
          <w:b/>
          <w:bCs/>
          <w:caps/>
          <w:rPrChange w:id="2502" w:author="Guest User" w:date="2019-09-09T09:48:00Z">
            <w:rPr>
              <w:del w:id="2503" w:author="Usuário Convidado" w:date="2019-10-05T19:03:00Z"/>
            </w:rPr>
          </w:rPrChange>
        </w:rPr>
        <w:pPrChange w:id="2504" w:author="Guest User" w:date="2019-09-09T09:48:00Z">
          <w:pPr/>
        </w:pPrChange>
      </w:pPr>
    </w:p>
    <w:p w14:paraId="6A391519" w14:textId="25F61C15" w:rsidR="3EEEB390" w:rsidRDefault="3EEEB390">
      <w:pPr>
        <w:jc w:val="left"/>
        <w:rPr>
          <w:ins w:id="2505" w:author="Usuário Convidado" w:date="2019-10-05T19:03:00Z"/>
        </w:rPr>
        <w:pPrChange w:id="2506" w:author="Usuário Convidado" w:date="2019-10-05T19:03:00Z">
          <w:pPr/>
        </w:pPrChange>
      </w:pPr>
      <w:ins w:id="2507" w:author="Usuário Convidado" w:date="2019-10-05T19:03:00Z">
        <w:r w:rsidRPr="3EEEB390">
          <w:rPr>
            <w:rFonts w:eastAsia="Arial" w:cs="Arial"/>
            <w:rPrChange w:id="2508" w:author="Usuário Convidado" w:date="2019-10-05T19:03:00Z">
              <w:rPr/>
            </w:rPrChange>
          </w:rPr>
          <w:t xml:space="preserve">Brandão AG, horta BL, Tomasi E. </w:t>
        </w:r>
        <w:r w:rsidRPr="3EEEB390">
          <w:rPr>
            <w:rFonts w:eastAsia="Arial" w:cs="Arial"/>
            <w:b/>
            <w:bCs/>
            <w:rPrChange w:id="2509" w:author="Usuário Convidado" w:date="2019-10-05T19:03:00Z">
              <w:rPr/>
            </w:rPrChange>
          </w:rPr>
          <w:t>Sintomas de distúrbios osteomusculares em bancários de Pelotas e região: prevalência e fatores associados</w:t>
        </w:r>
        <w:r w:rsidRPr="3EEEB390">
          <w:rPr>
            <w:rFonts w:eastAsia="Arial" w:cs="Arial"/>
            <w:rPrChange w:id="2510" w:author="Usuário Convidado" w:date="2019-10-05T19:03:00Z">
              <w:rPr/>
            </w:rPrChange>
          </w:rPr>
          <w:t xml:space="preserve">. </w:t>
        </w:r>
        <w:proofErr w:type="spellStart"/>
        <w:r w:rsidRPr="3EEEB390">
          <w:rPr>
            <w:rFonts w:eastAsia="Arial" w:cs="Arial"/>
            <w:rPrChange w:id="2511" w:author="Usuário Convidado" w:date="2019-10-05T19:03:00Z">
              <w:rPr/>
            </w:rPrChange>
          </w:rPr>
          <w:t>Rev</w:t>
        </w:r>
        <w:proofErr w:type="spellEnd"/>
        <w:r w:rsidRPr="3EEEB390">
          <w:rPr>
            <w:rFonts w:eastAsia="Arial" w:cs="Arial"/>
            <w:rPrChange w:id="2512" w:author="Usuário Convidado" w:date="2019-10-05T19:03:00Z">
              <w:rPr/>
            </w:rPrChange>
          </w:rPr>
          <w:t xml:space="preserve"> </w:t>
        </w:r>
        <w:proofErr w:type="spellStart"/>
        <w:r w:rsidRPr="3EEEB390">
          <w:rPr>
            <w:rFonts w:eastAsia="Arial" w:cs="Arial"/>
            <w:rPrChange w:id="2513" w:author="Usuário Convidado" w:date="2019-10-05T19:03:00Z">
              <w:rPr/>
            </w:rPrChange>
          </w:rPr>
          <w:t>Bras</w:t>
        </w:r>
        <w:proofErr w:type="spellEnd"/>
        <w:r w:rsidRPr="3EEEB390">
          <w:rPr>
            <w:rFonts w:eastAsia="Arial" w:cs="Arial"/>
            <w:rPrChange w:id="2514" w:author="Usuário Convidado" w:date="2019-10-05T19:03:00Z">
              <w:rPr/>
            </w:rPrChange>
          </w:rPr>
          <w:t xml:space="preserve"> </w:t>
        </w:r>
        <w:proofErr w:type="spellStart"/>
        <w:r w:rsidRPr="3EEEB390">
          <w:rPr>
            <w:rFonts w:eastAsia="Arial" w:cs="Arial"/>
            <w:rPrChange w:id="2515" w:author="Usuário Convidado" w:date="2019-10-05T19:03:00Z">
              <w:rPr/>
            </w:rPrChange>
          </w:rPr>
          <w:t>Epidemiolog</w:t>
        </w:r>
        <w:proofErr w:type="spellEnd"/>
        <w:r w:rsidRPr="3EEEB390">
          <w:rPr>
            <w:rFonts w:eastAsia="Arial" w:cs="Arial"/>
            <w:rPrChange w:id="2516" w:author="Usuário Convidado" w:date="2019-10-05T19:03:00Z">
              <w:rPr/>
            </w:rPrChange>
          </w:rPr>
          <w:t>, 2005.</w:t>
        </w:r>
      </w:ins>
    </w:p>
    <w:p w14:paraId="7AFC1E9B" w14:textId="43D730C7" w:rsidR="3EEEB390" w:rsidRDefault="3EEEB390">
      <w:pPr>
        <w:jc w:val="left"/>
        <w:rPr>
          <w:rFonts w:eastAsia="Arial" w:cs="Arial"/>
          <w:color w:val="222222"/>
          <w:rPrChange w:id="2517" w:author="Usuário Convidado" w:date="2019-10-05T19:03:00Z">
            <w:rPr/>
          </w:rPrChange>
        </w:rPr>
        <w:pPrChange w:id="2518" w:author="Usuário Convidado" w:date="2019-10-05T19:03:00Z">
          <w:pPr/>
        </w:pPrChange>
      </w:pPr>
    </w:p>
    <w:p w14:paraId="2697C18A" w14:textId="43D730C7" w:rsidR="3EEEB390" w:rsidRDefault="3EEEB390">
      <w:pPr>
        <w:rPr>
          <w:ins w:id="2519" w:author="Usuário Convidado" w:date="2019-10-05T19:03:00Z"/>
          <w:rFonts w:eastAsia="Arial" w:cs="Arial"/>
          <w:rPrChange w:id="2520" w:author="Usuário Convidado" w:date="2019-10-05T19:03:00Z">
            <w:rPr>
              <w:ins w:id="2521" w:author="Usuário Convidado" w:date="2019-10-05T19:03:00Z"/>
            </w:rPr>
          </w:rPrChange>
        </w:rPr>
      </w:pPr>
      <w:ins w:id="2522" w:author="Usuário Convidado" w:date="2019-10-05T19:03:00Z">
        <w:r w:rsidRPr="3EEEB390">
          <w:rPr>
            <w:rFonts w:eastAsia="Arial" w:cs="Arial"/>
            <w:rPrChange w:id="2523" w:author="Usuário Convidado" w:date="2019-10-05T19:03:00Z">
              <w:rPr/>
            </w:rPrChange>
          </w:rPr>
          <w:t xml:space="preserve">MAENO, Maria. ALMEIDA, </w:t>
        </w:r>
        <w:proofErr w:type="spellStart"/>
        <w:r w:rsidRPr="3EEEB390">
          <w:rPr>
            <w:rFonts w:eastAsia="Arial" w:cs="Arial"/>
            <w:rPrChange w:id="2524" w:author="Usuário Convidado" w:date="2019-10-05T19:03:00Z">
              <w:rPr/>
            </w:rPrChange>
          </w:rPr>
          <w:t>Ildeberto</w:t>
        </w:r>
        <w:proofErr w:type="spellEnd"/>
        <w:r w:rsidRPr="3EEEB390">
          <w:rPr>
            <w:rFonts w:eastAsia="Arial" w:cs="Arial"/>
            <w:rPrChange w:id="2525" w:author="Usuário Convidado" w:date="2019-10-05T19:03:00Z">
              <w:rPr/>
            </w:rPrChange>
          </w:rPr>
          <w:t>. TOLEDO, Lúcia e PAPARELLI, Renata. Diagnóstico, Tratamento, Reabilitação, Prevenção e Fisiopatologia das LER/DORT. Brasília, (2001</w:t>
        </w:r>
        <w:proofErr w:type="gramStart"/>
        <w:r w:rsidRPr="3EEEB390">
          <w:rPr>
            <w:rFonts w:eastAsia="Arial" w:cs="Arial"/>
            <w:rPrChange w:id="2526" w:author="Usuário Convidado" w:date="2019-10-05T19:03:00Z">
              <w:rPr/>
            </w:rPrChange>
          </w:rPr>
          <w:t>).</w:t>
        </w:r>
        <w:proofErr w:type="spellStart"/>
        <w:r w:rsidRPr="3EEEB390">
          <w:rPr>
            <w:rFonts w:eastAsia="Arial" w:cs="Arial"/>
            <w:rPrChange w:id="2527" w:author="Usuário Convidado" w:date="2019-10-05T19:03:00Z">
              <w:rPr/>
            </w:rPrChange>
          </w:rPr>
          <w:t>Dísponivel</w:t>
        </w:r>
        <w:proofErr w:type="spellEnd"/>
        <w:proofErr w:type="gramEnd"/>
        <w:r w:rsidRPr="3EEEB390">
          <w:rPr>
            <w:rFonts w:eastAsia="Arial" w:cs="Arial"/>
            <w:rPrChange w:id="2528" w:author="Usuário Convidado" w:date="2019-10-05T19:03:00Z">
              <w:rPr/>
            </w:rPrChange>
          </w:rPr>
          <w:t xml:space="preserve"> em: &lt;http://bvsms.saude.gov.br/bvs/publicacoes/diag_tratamento_ler_dort.pdf&gt;. Acesso em: 09 de setembro de 2019.</w:t>
        </w:r>
      </w:ins>
    </w:p>
    <w:p w14:paraId="4230394C" w14:textId="43D730C7" w:rsidR="3EEEB390" w:rsidRDefault="3EEEB390">
      <w:pPr>
        <w:jc w:val="left"/>
        <w:rPr>
          <w:rFonts w:ascii="Times New Roman" w:hAnsi="Times New Roman"/>
          <w:b/>
          <w:bCs/>
          <w:caps/>
          <w:rPrChange w:id="2529" w:author="Usuário Convidado" w:date="2019-10-05T19:03:00Z">
            <w:rPr/>
          </w:rPrChange>
        </w:rPr>
        <w:pPrChange w:id="2530" w:author="Usuário Convidado" w:date="2019-10-05T19:03:00Z">
          <w:pPr/>
        </w:pPrChange>
      </w:pPr>
    </w:p>
    <w:p w14:paraId="6C8D2272" w14:textId="439E6B69" w:rsidR="00D01D25" w:rsidDel="0056AD89" w:rsidRDefault="00D01D25">
      <w:pPr>
        <w:jc w:val="left"/>
        <w:rPr>
          <w:del w:id="2531" w:author="Guest User" w:date="2019-09-09T09:43:00Z"/>
          <w:rFonts w:ascii="Times New Roman" w:hAnsi="Times New Roman"/>
          <w:b/>
          <w:bCs/>
          <w:caps/>
          <w:rPrChange w:id="2532" w:author="Guest User" w:date="2019-09-09T09:43:00Z">
            <w:rPr>
              <w:del w:id="2533" w:author="Guest User" w:date="2019-09-09T09:43:00Z"/>
            </w:rPr>
          </w:rPrChange>
        </w:rPr>
        <w:pPrChange w:id="2534" w:author="Guest User" w:date="2019-09-09T09:43:00Z">
          <w:pPr/>
        </w:pPrChange>
      </w:pPr>
    </w:p>
    <w:p w14:paraId="1CCD4A21" w14:textId="2D00C1C5" w:rsidR="0056AD89" w:rsidRDefault="083F9A9A">
      <w:pPr>
        <w:jc w:val="left"/>
        <w:rPr>
          <w:ins w:id="2535" w:author="Guest User" w:date="2019-09-09T11:21:00Z"/>
          <w:rFonts w:eastAsia="Arial" w:cs="Arial"/>
          <w:rPrChange w:id="2536" w:author="Guest User" w:date="2019-09-09T11:21:00Z">
            <w:rPr>
              <w:ins w:id="2537" w:author="Guest User" w:date="2019-09-09T11:21:00Z"/>
            </w:rPr>
          </w:rPrChange>
        </w:rPr>
      </w:pPr>
      <w:proofErr w:type="spellStart"/>
      <w:ins w:id="2538" w:author="Guest User" w:date="2019-09-09T10:37:00Z">
        <w:r w:rsidRPr="2D8ABC19">
          <w:rPr>
            <w:rFonts w:eastAsia="Arial" w:cs="Arial"/>
            <w:color w:val="000000" w:themeColor="text1"/>
            <w:rPrChange w:id="2539" w:author="Guest User" w:date="2019-09-09T12:07:00Z">
              <w:rPr/>
            </w:rPrChange>
          </w:rPr>
          <w:t>Magnano</w:t>
        </w:r>
        <w:proofErr w:type="spellEnd"/>
        <w:r w:rsidRPr="2D8ABC19">
          <w:rPr>
            <w:rFonts w:eastAsia="Arial" w:cs="Arial"/>
            <w:color w:val="000000" w:themeColor="text1"/>
            <w:rPrChange w:id="2540" w:author="Guest User" w:date="2019-09-09T12:07:00Z">
              <w:rPr/>
            </w:rPrChange>
          </w:rPr>
          <w:t xml:space="preserve"> TS, Lisboa MT, </w:t>
        </w:r>
        <w:proofErr w:type="spellStart"/>
        <w:r w:rsidRPr="2D8ABC19">
          <w:rPr>
            <w:rFonts w:eastAsia="Arial" w:cs="Arial"/>
            <w:color w:val="000000" w:themeColor="text1"/>
            <w:rPrChange w:id="2541" w:author="Guest User" w:date="2019-09-09T12:07:00Z">
              <w:rPr/>
            </w:rPrChange>
          </w:rPr>
          <w:t>Griep</w:t>
        </w:r>
      </w:ins>
      <w:proofErr w:type="spellEnd"/>
      <w:ins w:id="2542" w:author="Guest User" w:date="2019-09-09T10:38:00Z">
        <w:r w:rsidRPr="2D8ABC19">
          <w:rPr>
            <w:rFonts w:eastAsia="Arial" w:cs="Arial"/>
            <w:color w:val="000000" w:themeColor="text1"/>
            <w:rPrChange w:id="2543" w:author="Guest User" w:date="2019-09-09T12:07:00Z">
              <w:rPr/>
            </w:rPrChange>
          </w:rPr>
          <w:t xml:space="preserve"> RH. </w:t>
        </w:r>
        <w:r w:rsidRPr="007332B7">
          <w:rPr>
            <w:rFonts w:eastAsia="Arial" w:cs="Arial"/>
            <w:b/>
            <w:bCs/>
            <w:color w:val="000000" w:themeColor="text1"/>
            <w:lang w:val="en-US"/>
            <w:rPrChange w:id="2544" w:author="Guest User" w:date="2019-09-09T12:07:00Z">
              <w:rPr/>
            </w:rPrChange>
          </w:rPr>
          <w:t xml:space="preserve">Stress, </w:t>
        </w:r>
      </w:ins>
      <w:ins w:id="2545" w:author="Guest User" w:date="2019-09-09T10:37:00Z">
        <w:r w:rsidRPr="007332B7">
          <w:rPr>
            <w:rFonts w:eastAsia="Arial" w:cs="Arial"/>
            <w:b/>
            <w:bCs/>
            <w:color w:val="000000" w:themeColor="text1"/>
            <w:lang w:val="en-US"/>
            <w:rPrChange w:id="2546" w:author="Guest User" w:date="2019-09-09T12:07:00Z">
              <w:rPr/>
            </w:rPrChange>
          </w:rPr>
          <w:t>psychosocial aspects of the work and musculoskeletal disorders in nursing workers</w:t>
        </w:r>
        <w:r w:rsidRPr="007332B7">
          <w:rPr>
            <w:rFonts w:eastAsia="Arial" w:cs="Arial"/>
            <w:color w:val="000000" w:themeColor="text1"/>
            <w:lang w:val="en-US"/>
            <w:rPrChange w:id="2547" w:author="Guest User" w:date="2019-09-09T12:07:00Z">
              <w:rPr/>
            </w:rPrChange>
          </w:rPr>
          <w:t xml:space="preserve">. </w:t>
        </w:r>
        <w:proofErr w:type="spellStart"/>
        <w:r w:rsidRPr="2D8ABC19">
          <w:rPr>
            <w:rFonts w:eastAsia="Arial" w:cs="Arial"/>
            <w:color w:val="000000" w:themeColor="text1"/>
            <w:rPrChange w:id="2548" w:author="Guest User" w:date="2019-09-09T12:07:00Z">
              <w:rPr/>
            </w:rPrChange>
          </w:rPr>
          <w:t>Rev</w:t>
        </w:r>
        <w:proofErr w:type="spellEnd"/>
        <w:r w:rsidRPr="2D8ABC19">
          <w:rPr>
            <w:rFonts w:eastAsia="Arial" w:cs="Arial"/>
            <w:color w:val="000000" w:themeColor="text1"/>
            <w:rPrChange w:id="2549" w:author="Guest User" w:date="2019-09-09T12:07:00Z">
              <w:rPr/>
            </w:rPrChange>
          </w:rPr>
          <w:t xml:space="preserve"> </w:t>
        </w:r>
        <w:proofErr w:type="spellStart"/>
        <w:r w:rsidRPr="2D8ABC19">
          <w:rPr>
            <w:rFonts w:eastAsia="Arial" w:cs="Arial"/>
            <w:color w:val="000000" w:themeColor="text1"/>
            <w:rPrChange w:id="2550" w:author="Guest User" w:date="2019-09-09T12:07:00Z">
              <w:rPr/>
            </w:rPrChange>
          </w:rPr>
          <w:t>Enferm</w:t>
        </w:r>
        <w:proofErr w:type="spellEnd"/>
        <w:r w:rsidRPr="2D8ABC19">
          <w:rPr>
            <w:rFonts w:eastAsia="Arial" w:cs="Arial"/>
            <w:color w:val="000000" w:themeColor="text1"/>
            <w:rPrChange w:id="2551" w:author="Guest User" w:date="2019-09-09T12:07:00Z">
              <w:rPr/>
            </w:rPrChange>
          </w:rPr>
          <w:t xml:space="preserve"> UERJ</w:t>
        </w:r>
      </w:ins>
      <w:ins w:id="2552" w:author="Guest User" w:date="2019-09-09T10:40:00Z">
        <w:r w:rsidR="05E8754A" w:rsidRPr="2D8ABC19">
          <w:rPr>
            <w:rFonts w:eastAsia="Arial" w:cs="Arial"/>
            <w:color w:val="000000" w:themeColor="text1"/>
            <w:rPrChange w:id="2553" w:author="Guest User" w:date="2019-09-09T12:07:00Z">
              <w:rPr/>
            </w:rPrChange>
          </w:rPr>
          <w:t>,</w:t>
        </w:r>
      </w:ins>
      <w:ins w:id="2554" w:author="Guest User" w:date="2019-09-09T10:37:00Z">
        <w:r w:rsidRPr="2D8ABC19">
          <w:rPr>
            <w:rFonts w:eastAsia="Arial" w:cs="Arial"/>
            <w:color w:val="000000" w:themeColor="text1"/>
            <w:rPrChange w:id="2555" w:author="Guest User" w:date="2019-09-09T12:07:00Z">
              <w:rPr/>
            </w:rPrChange>
          </w:rPr>
          <w:t xml:space="preserve"> 2009</w:t>
        </w:r>
      </w:ins>
      <w:ins w:id="2556" w:author="Guest User" w:date="2019-09-09T10:40:00Z">
        <w:r w:rsidR="05E8754A" w:rsidRPr="2D8ABC19">
          <w:rPr>
            <w:rFonts w:eastAsia="Arial" w:cs="Arial"/>
            <w:color w:val="000000" w:themeColor="text1"/>
            <w:rPrChange w:id="2557" w:author="Guest User" w:date="2019-09-09T12:07:00Z">
              <w:rPr/>
            </w:rPrChange>
          </w:rPr>
          <w:t>.</w:t>
        </w:r>
      </w:ins>
    </w:p>
    <w:p w14:paraId="07A487E5" w14:textId="0B9F0CD1" w:rsidR="51FA3479" w:rsidRDefault="51FA3479">
      <w:pPr>
        <w:jc w:val="left"/>
        <w:rPr>
          <w:rFonts w:eastAsia="Arial" w:cs="Arial"/>
          <w:color w:val="000000" w:themeColor="text1"/>
          <w:rPrChange w:id="2558" w:author="Usuário Convidado" w:date="2019-10-05T19:03:00Z">
            <w:rPr/>
          </w:rPrChange>
        </w:rPr>
        <w:pPrChange w:id="2559" w:author="Usuário Convidado" w:date="2019-10-05T19:03:00Z">
          <w:pPr/>
        </w:pPrChange>
      </w:pPr>
    </w:p>
    <w:p w14:paraId="780E70AA" w14:textId="72EFCB45" w:rsidR="51FA3479" w:rsidDel="3EEEB390" w:rsidRDefault="51FA3479">
      <w:pPr>
        <w:jc w:val="left"/>
        <w:rPr>
          <w:ins w:id="2560" w:author="Guest User" w:date="2019-09-09T18:03:00Z"/>
          <w:del w:id="2561" w:author="Usuário Convidado" w:date="2019-10-05T19:03:00Z"/>
        </w:rPr>
        <w:pPrChange w:id="2562" w:author="Guest User" w:date="2019-09-09T11:21:00Z">
          <w:pPr/>
        </w:pPrChange>
      </w:pPr>
      <w:ins w:id="2563" w:author="Guest User" w:date="2019-09-09T11:21:00Z">
        <w:del w:id="2564" w:author="Usuário Convidado" w:date="2019-10-05T19:03:00Z">
          <w:r w:rsidRPr="51FA3479" w:rsidDel="3EEEB390">
            <w:rPr>
              <w:rFonts w:eastAsia="Arial" w:cs="Arial"/>
              <w:rPrChange w:id="2565" w:author="Guest User" w:date="2019-09-09T11:21:00Z">
                <w:rPr/>
              </w:rPrChange>
            </w:rPr>
            <w:delText xml:space="preserve">Brandão AG, horta BL, Tomasi E. </w:delText>
          </w:r>
          <w:r w:rsidRPr="1DD5C32A" w:rsidDel="3EEEB390">
            <w:rPr>
              <w:rFonts w:eastAsia="Arial" w:cs="Arial"/>
              <w:b/>
              <w:bCs/>
              <w:rPrChange w:id="2566" w:author="Guest User" w:date="2019-09-09T11:21:00Z">
                <w:rPr/>
              </w:rPrChange>
            </w:rPr>
            <w:delText>Sintomas de distúrbios osteomusculares em bancários de Pelotas e região: prevalência e fatores associados</w:delText>
          </w:r>
          <w:r w:rsidRPr="51FA3479" w:rsidDel="3EEEB390">
            <w:rPr>
              <w:rFonts w:eastAsia="Arial" w:cs="Arial"/>
              <w:rPrChange w:id="2567" w:author="Guest User" w:date="2019-09-09T11:21:00Z">
                <w:rPr/>
              </w:rPrChange>
            </w:rPr>
            <w:delText>. Rev Bras Epidemiolog</w:delText>
          </w:r>
          <w:r w:rsidR="1DD5C32A" w:rsidRPr="51FA3479" w:rsidDel="3EEEB390">
            <w:rPr>
              <w:rFonts w:eastAsia="Arial" w:cs="Arial"/>
              <w:rPrChange w:id="2568" w:author="Guest User" w:date="2019-09-09T11:21:00Z">
                <w:rPr/>
              </w:rPrChange>
            </w:rPr>
            <w:delText>,</w:delText>
          </w:r>
          <w:r w:rsidRPr="51FA3479" w:rsidDel="3EEEB390">
            <w:rPr>
              <w:rFonts w:eastAsia="Arial" w:cs="Arial"/>
              <w:rPrChange w:id="2569" w:author="Guest User" w:date="2019-09-09T11:21:00Z">
                <w:rPr/>
              </w:rPrChange>
            </w:rPr>
            <w:delText xml:space="preserve"> 2005.</w:delText>
          </w:r>
        </w:del>
      </w:ins>
    </w:p>
    <w:p w14:paraId="2112E002" w14:textId="53E9138F" w:rsidR="0056AD89" w:rsidDel="50FBFDC2" w:rsidRDefault="0056AD89">
      <w:pPr>
        <w:jc w:val="left"/>
        <w:rPr>
          <w:del w:id="2570" w:author="Guest User" w:date="2019-09-09T18:03:00Z"/>
          <w:rFonts w:ascii="Times New Roman" w:hAnsi="Times New Roman"/>
          <w:b/>
          <w:bCs/>
          <w:caps/>
          <w:rPrChange w:id="2571" w:author="Guest User" w:date="2019-09-09T12:06:00Z">
            <w:rPr>
              <w:del w:id="2572" w:author="Guest User" w:date="2019-09-09T18:03:00Z"/>
            </w:rPr>
          </w:rPrChange>
        </w:rPr>
        <w:pPrChange w:id="2573" w:author="Guest User" w:date="2019-09-09T12:06:00Z">
          <w:pPr/>
        </w:pPrChange>
      </w:pPr>
    </w:p>
    <w:p w14:paraId="5147774D" w14:textId="43A4FA41" w:rsidR="30913B11" w:rsidDel="50FBFDC2" w:rsidRDefault="30913B11">
      <w:pPr>
        <w:jc w:val="left"/>
        <w:rPr>
          <w:del w:id="2574" w:author="Guest User" w:date="2019-09-09T18:03:00Z"/>
          <w:rFonts w:ascii="Times New Roman" w:hAnsi="Times New Roman"/>
          <w:b/>
          <w:bCs/>
          <w:caps/>
          <w:rPrChange w:id="2575" w:author="Guest User" w:date="2019-09-09T12:06:00Z">
            <w:rPr>
              <w:del w:id="2576" w:author="Guest User" w:date="2019-09-09T18:03:00Z"/>
            </w:rPr>
          </w:rPrChange>
        </w:rPr>
        <w:pPrChange w:id="2577" w:author="Guest User" w:date="2019-09-09T12:06:00Z">
          <w:pPr/>
        </w:pPrChange>
      </w:pPr>
    </w:p>
    <w:p w14:paraId="049BAF9E" w14:textId="5A63C7C5" w:rsidR="50FBFDC2" w:rsidDel="5C3D5D65" w:rsidRDefault="50FBFDC2">
      <w:pPr>
        <w:jc w:val="left"/>
        <w:rPr>
          <w:del w:id="2578" w:author="Usuário Convidado" w:date="2019-10-05T19:15:00Z"/>
          <w:rFonts w:eastAsia="Arial" w:cs="Arial"/>
          <w:rPrChange w:id="2579" w:author="Guest User" w:date="2019-09-09T18:03:00Z">
            <w:rPr>
              <w:del w:id="2580" w:author="Usuário Convidado" w:date="2019-10-05T19:15:00Z"/>
            </w:rPr>
          </w:rPrChange>
        </w:rPr>
        <w:pPrChange w:id="2581" w:author="Guest User" w:date="2019-09-09T18:03:00Z">
          <w:pPr/>
        </w:pPrChange>
      </w:pPr>
    </w:p>
    <w:p w14:paraId="7F9D7904" w14:textId="77777777" w:rsidR="00D01D25" w:rsidDel="4DDB6701" w:rsidRDefault="00D01D25" w:rsidP="652727BE">
      <w:pPr>
        <w:rPr>
          <w:ins w:id="2582" w:author="PAULO HENRIQUE GALHARDE CARRASCO" w:date="2019-08-26T16:41:00Z"/>
          <w:del w:id="2583" w:author="Guest User" w:date="2019-09-09T09:43:00Z"/>
        </w:rPr>
      </w:pPr>
    </w:p>
    <w:p w14:paraId="3107864B" w14:textId="77777777" w:rsidR="00D01D25" w:rsidDel="4DDB6701" w:rsidRDefault="00D01D25" w:rsidP="652727BE">
      <w:pPr>
        <w:rPr>
          <w:ins w:id="2584" w:author="PAULO HENRIQUE GALHARDE CARRASCO" w:date="2019-08-26T16:41:00Z"/>
          <w:del w:id="2585" w:author="Guest User" w:date="2019-09-09T09:43:00Z"/>
        </w:rPr>
      </w:pPr>
    </w:p>
    <w:p w14:paraId="63E0F193" w14:textId="77777777" w:rsidR="4DDB6701" w:rsidDel="7492C3D7" w:rsidRDefault="3499150F">
      <w:pPr>
        <w:rPr>
          <w:del w:id="2586" w:author="Guest User" w:date="2019-09-09T12:02:00Z"/>
        </w:rPr>
      </w:pPr>
      <w:ins w:id="2587" w:author="Guest User" w:date="2019-09-09T12:03:00Z">
        <w:del w:id="2588" w:author="Usuário Convidado" w:date="2019-10-05T19:03:00Z">
          <w:r w:rsidRPr="62382C9E" w:rsidDel="3EEEB390">
            <w:rPr>
              <w:rFonts w:eastAsia="Arial" w:cs="Arial"/>
              <w:rPrChange w:id="2589" w:author="Guest User" w:date="2019-09-09T12:05:00Z">
                <w:rPr/>
              </w:rPrChange>
            </w:rPr>
            <w:delText>MAENO,</w:delText>
          </w:r>
        </w:del>
      </w:ins>
      <w:ins w:id="2590" w:author="Guest User" w:date="2019-09-09T12:06:00Z">
        <w:del w:id="2591" w:author="Usuário Convidado" w:date="2019-10-05T19:03:00Z">
          <w:r w:rsidR="1380B4EE" w:rsidRPr="1380B4EE" w:rsidDel="3EEEB390">
            <w:rPr>
              <w:rFonts w:eastAsia="Arial" w:cs="Arial"/>
              <w:rPrChange w:id="2592" w:author="Guest User" w:date="2019-09-09T12:06:00Z">
                <w:rPr/>
              </w:rPrChange>
            </w:rPr>
            <w:delText xml:space="preserve"> </w:delText>
          </w:r>
        </w:del>
      </w:ins>
      <w:ins w:id="2593" w:author="Guest User" w:date="2019-09-09T12:03:00Z">
        <w:del w:id="2594" w:author="Usuário Convidado" w:date="2019-10-05T19:03:00Z">
          <w:r w:rsidR="13A9CEEA" w:rsidRPr="62382C9E" w:rsidDel="3EEEB390">
            <w:rPr>
              <w:rFonts w:eastAsia="Arial" w:cs="Arial"/>
              <w:rPrChange w:id="2595" w:author="Guest User" w:date="2019-09-09T12:05:00Z">
                <w:rPr/>
              </w:rPrChange>
            </w:rPr>
            <w:delText>Maria</w:delText>
          </w:r>
        </w:del>
      </w:ins>
      <w:ins w:id="2596" w:author="Guest User" w:date="2019-09-09T12:07:00Z">
        <w:del w:id="2597" w:author="Usuário Convidado" w:date="2019-10-05T19:03:00Z">
          <w:r w:rsidR="2D8ABC19" w:rsidRPr="62382C9E" w:rsidDel="3EEEB390">
            <w:rPr>
              <w:rFonts w:eastAsia="Arial" w:cs="Arial"/>
              <w:rPrChange w:id="2598" w:author="Guest User" w:date="2019-09-09T12:05:00Z">
                <w:rPr/>
              </w:rPrChange>
            </w:rPr>
            <w:delText>.</w:delText>
          </w:r>
        </w:del>
      </w:ins>
      <w:ins w:id="2599" w:author="Guest User" w:date="2019-09-09T12:06:00Z">
        <w:del w:id="2600" w:author="Usuário Convidado" w:date="2019-10-05T19:03:00Z">
          <w:r w:rsidR="1380B4EE" w:rsidRPr="1380B4EE" w:rsidDel="3EEEB390">
            <w:rPr>
              <w:rFonts w:eastAsia="Arial" w:cs="Arial"/>
              <w:rPrChange w:id="2601" w:author="Guest User" w:date="2019-09-09T12:06:00Z">
                <w:rPr/>
              </w:rPrChange>
            </w:rPr>
            <w:delText xml:space="preserve"> </w:delText>
          </w:r>
        </w:del>
      </w:ins>
      <w:ins w:id="2602" w:author="Guest User" w:date="2019-09-09T12:03:00Z">
        <w:del w:id="2603" w:author="Usuário Convidado" w:date="2019-10-05T19:03:00Z">
          <w:r w:rsidR="13A9CEEA" w:rsidRPr="62382C9E" w:rsidDel="3EEEB390">
            <w:rPr>
              <w:rFonts w:eastAsia="Arial" w:cs="Arial"/>
              <w:rPrChange w:id="2604" w:author="Guest User" w:date="2019-09-09T12:05:00Z">
                <w:rPr/>
              </w:rPrChange>
            </w:rPr>
            <w:delText>ALMEIDA, Ildeberto</w:delText>
          </w:r>
        </w:del>
      </w:ins>
      <w:ins w:id="2605" w:author="Guest User" w:date="2019-09-09T12:07:00Z">
        <w:del w:id="2606" w:author="Usuário Convidado" w:date="2019-10-05T19:03:00Z">
          <w:r w:rsidR="2D8ABC19" w:rsidRPr="62382C9E" w:rsidDel="3EEEB390">
            <w:rPr>
              <w:rFonts w:eastAsia="Arial" w:cs="Arial"/>
              <w:rPrChange w:id="2607" w:author="Guest User" w:date="2019-09-09T12:05:00Z">
                <w:rPr/>
              </w:rPrChange>
            </w:rPr>
            <w:delText>.</w:delText>
          </w:r>
        </w:del>
      </w:ins>
      <w:ins w:id="2608" w:author="Guest User" w:date="2019-09-09T12:03:00Z">
        <w:del w:id="2609" w:author="Usuário Convidado" w:date="2019-10-05T19:03:00Z">
          <w:r w:rsidR="13A9CEEA" w:rsidRPr="62382C9E" w:rsidDel="3EEEB390">
            <w:rPr>
              <w:rFonts w:eastAsia="Arial" w:cs="Arial"/>
              <w:rPrChange w:id="2610" w:author="Guest User" w:date="2019-09-09T12:05:00Z">
                <w:rPr/>
              </w:rPrChange>
            </w:rPr>
            <w:delText xml:space="preserve"> T</w:delText>
          </w:r>
        </w:del>
      </w:ins>
      <w:ins w:id="2611" w:author="Guest User" w:date="2019-09-09T12:04:00Z">
        <w:del w:id="2612" w:author="Usuário Convidado" w:date="2019-10-05T19:03:00Z">
          <w:r w:rsidR="18F49B27" w:rsidRPr="62382C9E" w:rsidDel="3EEEB390">
            <w:rPr>
              <w:rFonts w:eastAsia="Arial" w:cs="Arial"/>
              <w:rPrChange w:id="2613" w:author="Guest User" w:date="2019-09-09T12:05:00Z">
                <w:rPr/>
              </w:rPrChange>
            </w:rPr>
            <w:delText>OLEDO, Lúcia e PAPARELLI, Renata. Diagn</w:delText>
          </w:r>
          <w:r w:rsidR="175267FE" w:rsidRPr="62382C9E" w:rsidDel="3EEEB390">
            <w:rPr>
              <w:rFonts w:eastAsia="Arial" w:cs="Arial"/>
              <w:rPrChange w:id="2614" w:author="Guest User" w:date="2019-09-09T12:05:00Z">
                <w:rPr/>
              </w:rPrChange>
            </w:rPr>
            <w:delText>óstico, Tratamento, Reabilitação, Prevenção e Fisiopatologia das LER/DORT.</w:delText>
          </w:r>
        </w:del>
      </w:ins>
      <w:ins w:id="2615" w:author="Guest User" w:date="2019-09-09T12:05:00Z">
        <w:del w:id="2616" w:author="Usuário Convidado" w:date="2019-10-05T19:03:00Z">
          <w:r w:rsidR="3783B099" w:rsidRPr="62382C9E" w:rsidDel="3EEEB390">
            <w:rPr>
              <w:rFonts w:eastAsia="Arial" w:cs="Arial"/>
              <w:rPrChange w:id="2617" w:author="Guest User" w:date="2019-09-09T12:05:00Z">
                <w:rPr/>
              </w:rPrChange>
            </w:rPr>
            <w:delText xml:space="preserve"> Brasília,</w:delText>
          </w:r>
        </w:del>
      </w:ins>
      <w:ins w:id="2618" w:author="Guest User" w:date="2019-09-09T18:03:00Z">
        <w:del w:id="2619" w:author="Usuário Convidado" w:date="2019-10-05T19:03:00Z">
          <w:r w:rsidR="50FBFDC2" w:rsidRPr="62382C9E" w:rsidDel="3EEEB390">
            <w:rPr>
              <w:rFonts w:eastAsia="Arial" w:cs="Arial"/>
              <w:rPrChange w:id="2620" w:author="Guest User" w:date="2019-09-09T12:05:00Z">
                <w:rPr/>
              </w:rPrChange>
            </w:rPr>
            <w:delText xml:space="preserve"> </w:delText>
          </w:r>
        </w:del>
      </w:ins>
      <w:ins w:id="2621" w:author="Guest User" w:date="2019-09-09T12:05:00Z">
        <w:del w:id="2622" w:author="Usuário Convidado" w:date="2019-10-05T19:03:00Z">
          <w:r w:rsidR="3783B099" w:rsidRPr="62382C9E" w:rsidDel="3EEEB390">
            <w:rPr>
              <w:rFonts w:eastAsia="Arial" w:cs="Arial"/>
              <w:rPrChange w:id="2623" w:author="Guest User" w:date="2019-09-09T12:05:00Z">
                <w:rPr/>
              </w:rPrChange>
            </w:rPr>
            <w:delText>(</w:delText>
          </w:r>
          <w:r w:rsidR="62382C9E" w:rsidRPr="62382C9E" w:rsidDel="3EEEB390">
            <w:rPr>
              <w:rFonts w:eastAsia="Arial" w:cs="Arial"/>
              <w:rPrChange w:id="2624" w:author="Guest User" w:date="2019-09-09T12:05:00Z">
                <w:rPr/>
              </w:rPrChange>
            </w:rPr>
            <w:delText>2001</w:delText>
          </w:r>
          <w:r w:rsidR="3783B099" w:rsidRPr="62382C9E" w:rsidDel="3EEEB390">
            <w:rPr>
              <w:rFonts w:eastAsia="Arial" w:cs="Arial"/>
              <w:rPrChange w:id="2625" w:author="Guest User" w:date="2019-09-09T12:05:00Z">
                <w:rPr/>
              </w:rPrChange>
            </w:rPr>
            <w:delText>)</w:delText>
          </w:r>
          <w:r w:rsidR="62382C9E" w:rsidRPr="62382C9E" w:rsidDel="3EEEB390">
            <w:rPr>
              <w:rFonts w:eastAsia="Arial" w:cs="Arial"/>
              <w:rPrChange w:id="2626" w:author="Guest User" w:date="2019-09-09T12:05:00Z">
                <w:rPr/>
              </w:rPrChange>
            </w:rPr>
            <w:delText>.</w:delText>
          </w:r>
        </w:del>
      </w:ins>
      <w:ins w:id="2627" w:author="Guest User" w:date="2019-09-09T12:02:00Z">
        <w:del w:id="2628" w:author="Usuário Convidado" w:date="2019-10-05T19:03:00Z">
          <w:r w:rsidR="7492C3D7" w:rsidRPr="62382C9E" w:rsidDel="3EEEB390">
            <w:rPr>
              <w:rFonts w:eastAsia="Arial" w:cs="Arial"/>
              <w:rPrChange w:id="2629" w:author="Guest User" w:date="2019-09-09T12:05:00Z">
                <w:rPr/>
              </w:rPrChange>
            </w:rPr>
            <w:delText>Dísponivel</w:delText>
          </w:r>
        </w:del>
      </w:ins>
      <w:ins w:id="2630" w:author="Guest User" w:date="2019-09-09T18:03:00Z">
        <w:del w:id="2631" w:author="Usuário Convidado" w:date="2019-10-05T19:03:00Z">
          <w:r w:rsidR="50FBFDC2" w:rsidRPr="62382C9E" w:rsidDel="3EEEB390">
            <w:rPr>
              <w:rFonts w:eastAsia="Arial" w:cs="Arial"/>
              <w:rPrChange w:id="2632" w:author="Guest User" w:date="2019-09-09T12:05:00Z">
                <w:rPr/>
              </w:rPrChange>
            </w:rPr>
            <w:delText xml:space="preserve"> </w:delText>
          </w:r>
        </w:del>
      </w:ins>
      <w:ins w:id="2633" w:author="Guest User" w:date="2019-09-09T12:02:00Z">
        <w:del w:id="2634" w:author="Usuário Convidado" w:date="2019-10-05T19:03:00Z">
          <w:r w:rsidR="7492C3D7" w:rsidRPr="62382C9E" w:rsidDel="3EEEB390">
            <w:rPr>
              <w:rFonts w:eastAsia="Arial" w:cs="Arial"/>
              <w:rPrChange w:id="2635" w:author="Guest User" w:date="2019-09-09T12:05:00Z">
                <w:rPr/>
              </w:rPrChange>
            </w:rPr>
            <w:delText xml:space="preserve">em: </w:delText>
          </w:r>
        </w:del>
      </w:ins>
      <w:ins w:id="2636" w:author="Guest User" w:date="2019-09-09T12:06:00Z">
        <w:del w:id="2637" w:author="Usuário Convidado" w:date="2019-10-05T19:03:00Z">
          <w:r w:rsidR="30913B11" w:rsidRPr="62382C9E" w:rsidDel="3EEEB390">
            <w:rPr>
              <w:rFonts w:eastAsia="Arial" w:cs="Arial"/>
              <w:rPrChange w:id="2638" w:author="Guest User" w:date="2019-09-09T12:05:00Z">
                <w:rPr/>
              </w:rPrChange>
            </w:rPr>
            <w:delText>&lt;</w:delText>
          </w:r>
        </w:del>
      </w:ins>
      <w:ins w:id="2639" w:author="Guest User" w:date="2019-09-09T12:02:00Z">
        <w:del w:id="2640" w:author="Usuário Convidado" w:date="2019-10-05T19:03:00Z">
          <w:r w:rsidR="7492C3D7" w:rsidRPr="62382C9E" w:rsidDel="3EEEB390">
            <w:rPr>
              <w:rFonts w:eastAsia="Arial" w:cs="Arial"/>
              <w:rPrChange w:id="2641" w:author="Guest User" w:date="2019-09-09T12:05:00Z">
                <w:rPr/>
              </w:rPrChange>
            </w:rPr>
            <w:delText>http://bvsms.saude.gov.br/bvs/publicacoes/diag_tratamento_ler_dort.pdf</w:delText>
          </w:r>
        </w:del>
      </w:ins>
      <w:ins w:id="2642" w:author="Guest User" w:date="2019-09-09T12:06:00Z">
        <w:del w:id="2643" w:author="Usuário Convidado" w:date="2019-10-05T19:03:00Z">
          <w:r w:rsidR="30913B11" w:rsidRPr="62382C9E" w:rsidDel="3EEEB390">
            <w:rPr>
              <w:rFonts w:eastAsia="Arial" w:cs="Arial"/>
              <w:rPrChange w:id="2644" w:author="Guest User" w:date="2019-09-09T12:05:00Z">
                <w:rPr/>
              </w:rPrChange>
            </w:rPr>
            <w:delText>&gt;</w:delText>
          </w:r>
        </w:del>
      </w:ins>
      <w:ins w:id="2645" w:author="Guest User" w:date="2019-09-09T12:02:00Z">
        <w:del w:id="2646" w:author="Usuário Convidado" w:date="2019-10-05T19:03:00Z">
          <w:r w:rsidR="7492C3D7" w:rsidRPr="62382C9E" w:rsidDel="3EEEB390">
            <w:rPr>
              <w:rFonts w:eastAsia="Arial" w:cs="Arial"/>
              <w:rPrChange w:id="2647" w:author="Guest User" w:date="2019-09-09T12:05:00Z">
                <w:rPr/>
              </w:rPrChange>
            </w:rPr>
            <w:delText>. Acesso em: 09 de setembro de 2019</w:delText>
          </w:r>
        </w:del>
      </w:ins>
      <w:ins w:id="2648" w:author="Guest User" w:date="2019-09-09T18:03:00Z">
        <w:del w:id="2649" w:author="Usuário Convidado" w:date="2019-10-05T19:03:00Z">
          <w:r w:rsidR="50FBFDC2" w:rsidRPr="62382C9E" w:rsidDel="3EEEB390">
            <w:rPr>
              <w:rFonts w:eastAsia="Arial" w:cs="Arial"/>
              <w:rPrChange w:id="2650" w:author="Guest User" w:date="2019-09-09T12:05:00Z">
                <w:rPr/>
              </w:rPrChange>
            </w:rPr>
            <w:delText>.</w:delText>
          </w:r>
        </w:del>
      </w:ins>
    </w:p>
    <w:p w14:paraId="3B5685D8" w14:textId="1FA74B2B" w:rsidR="7492C3D7" w:rsidDel="3EEEB390" w:rsidRDefault="7492C3D7">
      <w:pPr>
        <w:rPr>
          <w:del w:id="2651" w:author="Usuário Convidado" w:date="2019-10-05T19:03:00Z"/>
          <w:rFonts w:eastAsia="Arial" w:cs="Arial"/>
          <w:rPrChange w:id="2652" w:author="Guest User" w:date="2019-09-09T18:03:00Z">
            <w:rPr>
              <w:del w:id="2653" w:author="Usuário Convidado" w:date="2019-10-05T19:03:00Z"/>
            </w:rPr>
          </w:rPrChange>
        </w:rPr>
      </w:pPr>
    </w:p>
    <w:p w14:paraId="0DDCC57C" w14:textId="77777777" w:rsidR="00D01D25" w:rsidDel="06672845" w:rsidRDefault="00D01D25">
      <w:pPr>
        <w:rPr>
          <w:ins w:id="2654" w:author="PAULO HENRIQUE GALHARDE CARRASCO" w:date="2019-08-26T16:41:00Z"/>
          <w:del w:id="2655" w:author="Usuário Convidado" w:date="2019-10-05T19:15:00Z"/>
          <w:rFonts w:eastAsia="Arial" w:cs="Arial"/>
          <w:rPrChange w:id="2656" w:author="Guest User" w:date="2019-09-09T12:05:00Z">
            <w:rPr>
              <w:ins w:id="2657" w:author="PAULO HENRIQUE GALHARDE CARRASCO" w:date="2019-08-26T16:41:00Z"/>
              <w:del w:id="2658" w:author="Usuário Convidado" w:date="2019-10-05T19:15:00Z"/>
            </w:rPr>
          </w:rPrChange>
        </w:rPr>
      </w:pPr>
    </w:p>
    <w:p w14:paraId="69DE2EFD" w14:textId="709515BE" w:rsidR="06672845" w:rsidRDefault="06672845">
      <w:pPr>
        <w:jc w:val="left"/>
        <w:rPr>
          <w:ins w:id="2659" w:author="Usuário Convidado" w:date="2019-10-07T10:33:00Z"/>
          <w:rFonts w:eastAsia="Arial" w:cs="Arial"/>
          <w:color w:val="222222"/>
          <w:rPrChange w:id="2660" w:author="Usuário Convidado" w:date="2019-10-07T10:33:00Z">
            <w:rPr>
              <w:ins w:id="2661" w:author="Usuário Convidado" w:date="2019-10-07T10:33:00Z"/>
            </w:rPr>
          </w:rPrChange>
        </w:rPr>
        <w:pPrChange w:id="2662" w:author="Usuário Convidado" w:date="2019-10-07T10:33:00Z">
          <w:pPr/>
        </w:pPrChange>
      </w:pPr>
      <w:proofErr w:type="spellStart"/>
      <w:ins w:id="2663" w:author="Usuário Convidado" w:date="2019-10-05T19:15:00Z">
        <w:r w:rsidRPr="15F3B17F">
          <w:rPr>
            <w:rFonts w:eastAsia="Arial" w:cs="Arial"/>
            <w:color w:val="222222"/>
            <w:rPrChange w:id="2664" w:author="Usuário Convidado" w:date="2019-10-07T10:33:00Z">
              <w:rPr/>
            </w:rPrChange>
          </w:rPr>
          <w:t>Wazlawick</w:t>
        </w:r>
        <w:proofErr w:type="spellEnd"/>
        <w:r w:rsidRPr="15F3B17F">
          <w:rPr>
            <w:rFonts w:eastAsia="Arial" w:cs="Arial"/>
            <w:color w:val="222222"/>
            <w:rPrChange w:id="2665" w:author="Usuário Convidado" w:date="2019-10-07T10:33:00Z">
              <w:rPr/>
            </w:rPrChange>
          </w:rPr>
          <w:t xml:space="preserve">, Raul Sidnei. </w:t>
        </w:r>
        <w:r w:rsidRPr="15F3B17F">
          <w:rPr>
            <w:rFonts w:eastAsia="Arial" w:cs="Arial"/>
            <w:b/>
            <w:bCs/>
            <w:color w:val="222222"/>
            <w:rPrChange w:id="2666" w:author="Usuário Convidado" w:date="2019-10-07T10:33:00Z">
              <w:rPr/>
            </w:rPrChange>
          </w:rPr>
          <w:t>Engenharia de Software: conceitos e práticas</w:t>
        </w:r>
        <w:r w:rsidRPr="15F3B17F">
          <w:rPr>
            <w:rFonts w:eastAsia="Arial" w:cs="Arial"/>
            <w:color w:val="222222"/>
            <w:rPrChange w:id="2667" w:author="Usuário Convidado" w:date="2019-10-07T10:33:00Z">
              <w:rPr/>
            </w:rPrChange>
          </w:rPr>
          <w:t>. Rio de Janeiro: Elsevier, 2013.</w:t>
        </w:r>
      </w:ins>
    </w:p>
    <w:p w14:paraId="3CFCC6D4" w14:textId="04EEC4BA" w:rsidR="15F3B17F" w:rsidRDefault="15F3B17F">
      <w:pPr>
        <w:jc w:val="left"/>
        <w:rPr>
          <w:ins w:id="2668" w:author="Usuário Convidado" w:date="2019-10-07T10:33:00Z"/>
          <w:rFonts w:eastAsia="Arial" w:cs="Arial"/>
          <w:color w:val="222222"/>
          <w:rPrChange w:id="2669" w:author="Usuário Convidado" w:date="2019-10-07T10:33:00Z">
            <w:rPr>
              <w:ins w:id="2670" w:author="Usuário Convidado" w:date="2019-10-07T10:33:00Z"/>
            </w:rPr>
          </w:rPrChange>
        </w:rPr>
        <w:pPrChange w:id="2671" w:author="Usuário Convidado" w:date="2019-10-07T10:33:00Z">
          <w:pPr/>
        </w:pPrChange>
      </w:pPr>
    </w:p>
    <w:p w14:paraId="7900755C" w14:textId="572A5A6C" w:rsidR="63D6B9E8" w:rsidDel="1C29F9A3" w:rsidRDefault="63D6B9E8">
      <w:pPr>
        <w:jc w:val="left"/>
        <w:rPr>
          <w:del w:id="2672" w:author="Usuário Convidado" w:date="2019-10-07T10:35:00Z"/>
          <w:rFonts w:eastAsia="Arial" w:cs="Arial"/>
          <w:color w:val="222222"/>
          <w:rPrChange w:id="2673" w:author="Usuário Convidado" w:date="2019-10-07T10:35:00Z">
            <w:rPr>
              <w:del w:id="2674" w:author="Usuário Convidado" w:date="2019-10-07T10:35:00Z"/>
            </w:rPr>
          </w:rPrChange>
        </w:rPr>
        <w:pPrChange w:id="2675" w:author="Usuário Convidado" w:date="2019-10-07T10:35:00Z">
          <w:pPr/>
        </w:pPrChange>
      </w:pPr>
      <w:proofErr w:type="spellStart"/>
      <w:ins w:id="2676" w:author="Usuário Convidado" w:date="2019-10-07T10:33:00Z">
        <w:r w:rsidRPr="36AEF4EE">
          <w:rPr>
            <w:rFonts w:eastAsia="Arial" w:cs="Arial"/>
            <w:color w:val="222222"/>
            <w:rPrChange w:id="2677" w:author="Usuário Convidado" w:date="2019-10-07T10:44:00Z">
              <w:rPr/>
            </w:rPrChange>
          </w:rPr>
          <w:t>Chammas</w:t>
        </w:r>
        <w:proofErr w:type="spellEnd"/>
        <w:r w:rsidRPr="36AEF4EE">
          <w:rPr>
            <w:rFonts w:eastAsia="Arial" w:cs="Arial"/>
            <w:color w:val="222222"/>
            <w:rPrChange w:id="2678" w:author="Usuário Convidado" w:date="2019-10-07T10:44:00Z">
              <w:rPr/>
            </w:rPrChange>
          </w:rPr>
          <w:t xml:space="preserve">, Michel. </w:t>
        </w:r>
        <w:proofErr w:type="spellStart"/>
        <w:r w:rsidRPr="36AEF4EE">
          <w:rPr>
            <w:rFonts w:eastAsia="Arial" w:cs="Arial"/>
            <w:color w:val="222222"/>
            <w:rPrChange w:id="2679" w:author="Usuário Convidado" w:date="2019-10-07T10:44:00Z">
              <w:rPr/>
            </w:rPrChange>
          </w:rPr>
          <w:t>Boret</w:t>
        </w:r>
      </w:ins>
      <w:ins w:id="2680" w:author="Usuário Convidado" w:date="2019-10-07T10:34:00Z">
        <w:r w:rsidR="17975DF7" w:rsidRPr="36AEF4EE">
          <w:rPr>
            <w:rFonts w:eastAsia="Arial" w:cs="Arial"/>
            <w:color w:val="222222"/>
            <w:rPrChange w:id="2681" w:author="Usuário Convidado" w:date="2019-10-07T10:44:00Z">
              <w:rPr/>
            </w:rPrChange>
          </w:rPr>
          <w:t>to</w:t>
        </w:r>
        <w:proofErr w:type="spellEnd"/>
        <w:r w:rsidR="17975DF7" w:rsidRPr="36AEF4EE">
          <w:rPr>
            <w:rFonts w:eastAsia="Arial" w:cs="Arial"/>
            <w:color w:val="222222"/>
            <w:rPrChange w:id="2682" w:author="Usuário Convidado" w:date="2019-10-07T10:44:00Z">
              <w:rPr/>
            </w:rPrChange>
          </w:rPr>
          <w:t xml:space="preserve">, Jorge. </w:t>
        </w:r>
        <w:proofErr w:type="spellStart"/>
        <w:r w:rsidR="17975DF7" w:rsidRPr="36AEF4EE">
          <w:rPr>
            <w:rFonts w:eastAsia="Arial" w:cs="Arial"/>
            <w:color w:val="222222"/>
            <w:rPrChange w:id="2683" w:author="Usuário Convidado" w:date="2019-10-07T10:44:00Z">
              <w:rPr/>
            </w:rPrChange>
          </w:rPr>
          <w:t>Burmann</w:t>
        </w:r>
        <w:proofErr w:type="spellEnd"/>
        <w:r w:rsidR="17975DF7" w:rsidRPr="36AEF4EE">
          <w:rPr>
            <w:rFonts w:eastAsia="Arial" w:cs="Arial"/>
            <w:color w:val="222222"/>
            <w:rPrChange w:id="2684" w:author="Usuário Convidado" w:date="2019-10-07T10:44:00Z">
              <w:rPr/>
            </w:rPrChange>
          </w:rPr>
          <w:t xml:space="preserve">, Lauren </w:t>
        </w:r>
        <w:proofErr w:type="spellStart"/>
        <w:r w:rsidR="17975DF7" w:rsidRPr="36AEF4EE">
          <w:rPr>
            <w:rFonts w:eastAsia="Arial" w:cs="Arial"/>
            <w:color w:val="222222"/>
            <w:rPrChange w:id="2685" w:author="Usuário Convidado" w:date="2019-10-07T10:44:00Z">
              <w:rPr/>
            </w:rPrChange>
          </w:rPr>
          <w:t>Marqua</w:t>
        </w:r>
        <w:r w:rsidR="774970D9" w:rsidRPr="36AEF4EE">
          <w:rPr>
            <w:rFonts w:eastAsia="Arial" w:cs="Arial"/>
            <w:color w:val="222222"/>
            <w:rPrChange w:id="2686" w:author="Usuário Convidado" w:date="2019-10-07T10:44:00Z">
              <w:rPr/>
            </w:rPrChange>
          </w:rPr>
          <w:t>rdt</w:t>
        </w:r>
        <w:proofErr w:type="spellEnd"/>
        <w:r w:rsidR="774970D9" w:rsidRPr="36AEF4EE">
          <w:rPr>
            <w:rFonts w:eastAsia="Arial" w:cs="Arial"/>
            <w:color w:val="222222"/>
            <w:rPrChange w:id="2687" w:author="Usuário Convidado" w:date="2019-10-07T10:44:00Z">
              <w:rPr/>
            </w:rPrChange>
          </w:rPr>
          <w:t>. Ramos, Renato Matta</w:t>
        </w:r>
      </w:ins>
      <w:ins w:id="2688" w:author="Usuário Convidado" w:date="2019-10-07T10:35:00Z">
        <w:r w:rsidR="33FD1CE8" w:rsidRPr="36AEF4EE">
          <w:rPr>
            <w:rFonts w:eastAsia="Arial" w:cs="Arial"/>
            <w:color w:val="222222"/>
            <w:rPrChange w:id="2689" w:author="Usuário Convidado" w:date="2019-10-07T10:44:00Z">
              <w:rPr/>
            </w:rPrChange>
          </w:rPr>
          <w:t>. Neto, Francisco Carlos dos Santos. Silva, J</w:t>
        </w:r>
        <w:r w:rsidR="1C29F9A3" w:rsidRPr="36AEF4EE">
          <w:rPr>
            <w:rFonts w:eastAsia="Arial" w:cs="Arial"/>
            <w:color w:val="222222"/>
            <w:rPrChange w:id="2690" w:author="Usuário Convidado" w:date="2019-10-07T10:44:00Z">
              <w:rPr/>
            </w:rPrChange>
          </w:rPr>
          <w:t xml:space="preserve">efferson Braga. </w:t>
        </w:r>
        <w:r w:rsidR="1C29F9A3" w:rsidRPr="1C29F9A3">
          <w:rPr>
            <w:rFonts w:eastAsia="Arial" w:cs="Arial"/>
            <w:b/>
            <w:bCs/>
            <w:rPrChange w:id="2691" w:author="Usuário Convidado" w:date="2019-10-07T10:35:00Z">
              <w:rPr/>
            </w:rPrChange>
          </w:rPr>
          <w:t>Síndrome do túnel do carpo – Parte I (anatomia, fisiologia, etiologia e diagnóstico)</w:t>
        </w:r>
      </w:ins>
      <w:ins w:id="2692" w:author="Usuário Convidado" w:date="2019-10-07T10:36:00Z">
        <w:r w:rsidR="091BCF31" w:rsidRPr="1C29F9A3">
          <w:rPr>
            <w:rFonts w:eastAsia="Arial" w:cs="Arial"/>
            <w:b/>
            <w:bCs/>
            <w:rPrChange w:id="2693" w:author="Usuário Convidado" w:date="2019-10-07T10:35:00Z">
              <w:rPr/>
            </w:rPrChange>
          </w:rPr>
          <w:t>.</w:t>
        </w:r>
      </w:ins>
    </w:p>
    <w:p w14:paraId="618DBC72" w14:textId="4E6A6E16" w:rsidR="1C29F9A3" w:rsidRDefault="091BCF31">
      <w:pPr>
        <w:jc w:val="left"/>
        <w:rPr>
          <w:rFonts w:eastAsia="Arial" w:cs="Arial"/>
          <w:rPrChange w:id="2694" w:author="Usuário Convidado" w:date="2019-10-07T10:38:00Z">
            <w:rPr/>
          </w:rPrChange>
        </w:rPr>
        <w:pPrChange w:id="2695" w:author="Usuário Convidado" w:date="2019-10-07T10:38:00Z">
          <w:pPr/>
        </w:pPrChange>
      </w:pPr>
      <w:ins w:id="2696" w:author="Usuário Convidado" w:date="2019-10-07T10:36:00Z">
        <w:r w:rsidRPr="091BCF31">
          <w:rPr>
            <w:rFonts w:eastAsia="Arial" w:cs="Arial"/>
            <w:b/>
            <w:bCs/>
            <w:rPrChange w:id="2697" w:author="Usuário Convidado" w:date="2019-10-07T10:36:00Z">
              <w:rPr/>
            </w:rPrChange>
          </w:rPr>
          <w:t xml:space="preserve"> </w:t>
        </w:r>
      </w:ins>
      <w:ins w:id="2698" w:author="Usuário Convidado" w:date="2019-10-07T10:37:00Z">
        <w:r w:rsidR="2AD0149A" w:rsidRPr="423214BB">
          <w:rPr>
            <w:rFonts w:eastAsia="Arial" w:cs="Arial"/>
            <w:rPrChange w:id="2699" w:author="Usuário Convidado" w:date="2019-10-07T10:38:00Z">
              <w:rPr/>
            </w:rPrChange>
          </w:rPr>
          <w:t>Revista Brasileira de O</w:t>
        </w:r>
      </w:ins>
      <w:ins w:id="2700" w:author="Usuário Convidado" w:date="2019-10-07T10:38:00Z">
        <w:r w:rsidR="423214BB" w:rsidRPr="423214BB">
          <w:rPr>
            <w:rFonts w:eastAsia="Arial" w:cs="Arial"/>
            <w:rPrChange w:id="2701" w:author="Usuário Convidado" w:date="2019-10-07T10:38:00Z">
              <w:rPr/>
            </w:rPrChange>
          </w:rPr>
          <w:t>rtopedia, 2014.</w:t>
        </w:r>
      </w:ins>
    </w:p>
    <w:p w14:paraId="7709836C" w14:textId="77777777" w:rsidR="00D01D25" w:rsidRDefault="00D01D25" w:rsidP="423214BB">
      <w:pPr>
        <w:rPr>
          <w:ins w:id="2702" w:author="Usuário Convidado" w:date="2019-10-07T10:38:00Z"/>
        </w:rPr>
      </w:pPr>
    </w:p>
    <w:p w14:paraId="78465C93" w14:textId="67030529" w:rsidR="423214BB" w:rsidDel="240317AD" w:rsidRDefault="240317AD">
      <w:pPr>
        <w:rPr>
          <w:del w:id="2703" w:author="Usuário Convidado" w:date="2019-10-07T10:38:00Z"/>
        </w:rPr>
      </w:pPr>
      <w:ins w:id="2704" w:author="Usuário Convidado" w:date="2019-10-07T10:38:00Z">
        <w:r>
          <w:t xml:space="preserve">Junior, </w:t>
        </w:r>
        <w:proofErr w:type="spellStart"/>
        <w:r>
          <w:t>Rammes</w:t>
        </w:r>
        <w:proofErr w:type="spellEnd"/>
        <w:r>
          <w:t xml:space="preserve"> Matar. </w:t>
        </w:r>
        <w:proofErr w:type="spellStart"/>
        <w:r w:rsidRPr="5419344C">
          <w:rPr>
            <w:rFonts w:eastAsia="Arial" w:cs="Arial"/>
            <w:b/>
            <w:bCs/>
            <w:rPrChange w:id="2705" w:author="Usuário Convidado" w:date="2019-10-07T10:39:00Z">
              <w:rPr/>
            </w:rPrChange>
          </w:rPr>
          <w:t>Tenosinovite</w:t>
        </w:r>
        <w:proofErr w:type="spellEnd"/>
        <w:r w:rsidRPr="5419344C">
          <w:rPr>
            <w:rFonts w:eastAsia="Arial" w:cs="Arial"/>
            <w:b/>
            <w:bCs/>
            <w:rPrChange w:id="2706" w:author="Usuário Convidado" w:date="2019-10-07T10:39:00Z">
              <w:rPr/>
            </w:rPrChange>
          </w:rPr>
          <w:t xml:space="preserve"> estenosante</w:t>
        </w:r>
      </w:ins>
      <w:ins w:id="2707" w:author="Usuário Convidado" w:date="2019-10-07T10:39:00Z">
        <w:r w:rsidRPr="5419344C">
          <w:rPr>
            <w:rFonts w:eastAsia="Arial" w:cs="Arial"/>
            <w:b/>
            <w:bCs/>
            <w:rPrChange w:id="2708" w:author="Usuário Convidado" w:date="2019-10-07T10:39:00Z">
              <w:rPr/>
            </w:rPrChange>
          </w:rPr>
          <w:t xml:space="preserve"> dos flexores – ou dedo em gatilho</w:t>
        </w:r>
        <w:r w:rsidR="5419344C" w:rsidRPr="240317AD">
          <w:rPr>
            <w:rFonts w:eastAsia="Arial" w:cs="Arial"/>
            <w:rPrChange w:id="2709" w:author="Usuário Convidado" w:date="2019-10-07T10:38:00Z">
              <w:rPr/>
            </w:rPrChange>
          </w:rPr>
          <w:t xml:space="preserve">. </w:t>
        </w:r>
        <w:proofErr w:type="spellStart"/>
        <w:proofErr w:type="gramStart"/>
        <w:r w:rsidR="5419344C" w:rsidRPr="240317AD">
          <w:rPr>
            <w:rFonts w:eastAsia="Arial" w:cs="Arial"/>
            <w:rPrChange w:id="2710" w:author="Usuário Convidado" w:date="2019-10-07T10:38:00Z">
              <w:rPr/>
            </w:rPrChange>
          </w:rPr>
          <w:t>Einsten</w:t>
        </w:r>
        <w:proofErr w:type="spellEnd"/>
        <w:r w:rsidR="5419344C" w:rsidRPr="240317AD">
          <w:rPr>
            <w:rFonts w:eastAsia="Arial" w:cs="Arial"/>
            <w:rPrChange w:id="2711" w:author="Usuário Convidado" w:date="2019-10-07T10:38:00Z">
              <w:rPr/>
            </w:rPrChange>
          </w:rPr>
          <w:t>,  2008</w:t>
        </w:r>
        <w:proofErr w:type="gramEnd"/>
        <w:r w:rsidR="5419344C" w:rsidRPr="240317AD">
          <w:rPr>
            <w:rFonts w:eastAsia="Arial" w:cs="Arial"/>
            <w:rPrChange w:id="2712" w:author="Usuário Convidado" w:date="2019-10-07T10:38:00Z">
              <w:rPr/>
            </w:rPrChange>
          </w:rPr>
          <w:t>.</w:t>
        </w:r>
      </w:ins>
    </w:p>
    <w:p w14:paraId="14DAB454" w14:textId="43BE5F04" w:rsidR="240317AD" w:rsidRDefault="240317AD"/>
    <w:p w14:paraId="41168775" w14:textId="56FA45A5" w:rsidR="00D01D25" w:rsidRDefault="00D01D25" w:rsidP="2780E255">
      <w:pPr>
        <w:rPr>
          <w:ins w:id="2713" w:author="Usuário Convidado" w:date="2019-10-07T10:39:00Z"/>
        </w:rPr>
      </w:pPr>
    </w:p>
    <w:p w14:paraId="17BA8DE2" w14:textId="56FA45A5" w:rsidR="2780E255" w:rsidDel="362B91FB" w:rsidRDefault="362B91FB">
      <w:pPr>
        <w:rPr>
          <w:del w:id="2714" w:author="Usuário Convidado" w:date="2019-10-07T10:40:00Z"/>
        </w:rPr>
      </w:pPr>
      <w:proofErr w:type="spellStart"/>
      <w:ins w:id="2715" w:author="Usuário Convidado" w:date="2019-10-07T10:40:00Z">
        <w:r w:rsidRPr="362B91FB">
          <w:t>Arend</w:t>
        </w:r>
        <w:proofErr w:type="spellEnd"/>
        <w:r w:rsidRPr="362B91FB">
          <w:t xml:space="preserve">, Carlos Frederico. </w:t>
        </w:r>
        <w:r w:rsidRPr="0FF41B81">
          <w:rPr>
            <w:rFonts w:eastAsia="Arial" w:cs="Arial"/>
            <w:b/>
            <w:bCs/>
            <w:rPrChange w:id="2716" w:author="Usuário Convidado" w:date="2019-10-07T10:41:00Z">
              <w:rPr/>
            </w:rPrChange>
          </w:rPr>
          <w:t xml:space="preserve">Tenossinovite e sinovite do primeiro compartimento extensor do punho: o que o </w:t>
        </w:r>
        <w:proofErr w:type="spellStart"/>
        <w:r w:rsidRPr="0FF41B81">
          <w:rPr>
            <w:rFonts w:eastAsia="Arial" w:cs="Arial"/>
            <w:b/>
            <w:bCs/>
            <w:rPrChange w:id="2717" w:author="Usuário Convidado" w:date="2019-10-07T10:41:00Z">
              <w:rPr/>
            </w:rPrChange>
          </w:rPr>
          <w:t>ultrassonografista</w:t>
        </w:r>
        <w:proofErr w:type="spellEnd"/>
        <w:r w:rsidRPr="0FF41B81">
          <w:rPr>
            <w:rFonts w:eastAsia="Arial" w:cs="Arial"/>
            <w:b/>
            <w:bCs/>
            <w:rPrChange w:id="2718" w:author="Usuário Convidado" w:date="2019-10-07T10:41:00Z">
              <w:rPr/>
            </w:rPrChange>
          </w:rPr>
          <w:t xml:space="preserve"> precisa saber</w:t>
        </w:r>
        <w:r w:rsidRPr="362B91FB">
          <w:rPr>
            <w:rFonts w:eastAsia="Arial" w:cs="Arial"/>
            <w:rPrChange w:id="2719" w:author="Usuário Convidado" w:date="2019-10-07T10:40:00Z">
              <w:rPr/>
            </w:rPrChange>
          </w:rPr>
          <w:t xml:space="preserve">. Colégio Brasileiro de Radiologia e Diagnóstico </w:t>
        </w:r>
      </w:ins>
      <w:ins w:id="2720" w:author="Usuário Convidado" w:date="2019-10-07T10:41:00Z">
        <w:r w:rsidR="0FF41B81" w:rsidRPr="362B91FB">
          <w:rPr>
            <w:rFonts w:eastAsia="Arial" w:cs="Arial"/>
            <w:rPrChange w:id="2721" w:author="Usuário Convidado" w:date="2019-10-07T10:40:00Z">
              <w:rPr/>
            </w:rPrChange>
          </w:rPr>
          <w:t xml:space="preserve">por imagem, </w:t>
        </w:r>
      </w:ins>
    </w:p>
    <w:p w14:paraId="627EABA7" w14:textId="3128DD91" w:rsidR="362B91FB" w:rsidRDefault="0FF41B81">
      <w:ins w:id="2722" w:author="Usuário Convidado" w:date="2019-10-07T10:41:00Z">
        <w:r w:rsidRPr="0FF41B81">
          <w:rPr>
            <w:rFonts w:eastAsia="Arial" w:cs="Arial"/>
            <w:rPrChange w:id="2723" w:author="Usuário Convidado" w:date="2019-10-07T10:41:00Z">
              <w:rPr/>
            </w:rPrChange>
          </w:rPr>
          <w:t xml:space="preserve">2012. </w:t>
        </w:r>
      </w:ins>
    </w:p>
    <w:p w14:paraId="095231A0" w14:textId="16B65CD5" w:rsidR="00D01D25" w:rsidRPr="007E5D8F" w:rsidRDefault="00D01D25">
      <w:pPr>
        <w:rPr>
          <w:ins w:id="2724" w:author="Usuário Convidado" w:date="2019-10-07T10:41:00Z"/>
        </w:rPr>
        <w:pPrChange w:id="2725" w:author="PAULO HENRIQUE GALHARDE CARRASCO" w:date="2019-08-26T16:45:00Z">
          <w:pPr>
            <w:pStyle w:val="Ttulo1"/>
          </w:pPr>
        </w:pPrChange>
      </w:pPr>
    </w:p>
    <w:p w14:paraId="467E5985" w14:textId="363A031F" w:rsidR="0FF41B81" w:rsidDel="0C706093" w:rsidRDefault="7B495664">
      <w:pPr>
        <w:rPr>
          <w:del w:id="2726" w:author="Usuário Convidado" w:date="2019-10-07T10:43:00Z"/>
        </w:rPr>
      </w:pPr>
      <w:ins w:id="2727" w:author="Usuário Convidado" w:date="2019-10-07T10:42:00Z">
        <w:r w:rsidRPr="7B495664">
          <w:t xml:space="preserve">Uribe, William </w:t>
        </w:r>
        <w:proofErr w:type="spellStart"/>
        <w:r w:rsidRPr="7B495664">
          <w:t>Albeiro</w:t>
        </w:r>
        <w:proofErr w:type="spellEnd"/>
        <w:r w:rsidRPr="7B495664">
          <w:t xml:space="preserve"> Jimenez. </w:t>
        </w:r>
        <w:proofErr w:type="spellStart"/>
        <w:r w:rsidRPr="7B495664">
          <w:t>Buendia</w:t>
        </w:r>
        <w:proofErr w:type="spellEnd"/>
        <w:r w:rsidRPr="7B495664">
          <w:t xml:space="preserve">, Gisela Del Pilar </w:t>
        </w:r>
        <w:proofErr w:type="spellStart"/>
        <w:r w:rsidRPr="7B495664">
          <w:t>Puentes</w:t>
        </w:r>
        <w:proofErr w:type="spellEnd"/>
        <w:r w:rsidR="38BEAA20" w:rsidRPr="7B495664">
          <w:t xml:space="preserve">. Rodriguez, Juan Manuel </w:t>
        </w:r>
        <w:proofErr w:type="spellStart"/>
        <w:r w:rsidR="38BEAA20" w:rsidRPr="7B495664">
          <w:t>Florez</w:t>
        </w:r>
        <w:proofErr w:type="spellEnd"/>
        <w:r w:rsidR="38BEAA20" w:rsidRPr="36AEF4EE">
          <w:t>.</w:t>
        </w:r>
      </w:ins>
      <w:ins w:id="2728" w:author="Usuário Convidado" w:date="2019-10-07T10:43:00Z">
        <w:r w:rsidR="15B3F989" w:rsidRPr="7B495664">
          <w:t xml:space="preserve"> Filho, José de </w:t>
        </w:r>
        <w:proofErr w:type="spellStart"/>
        <w:r w:rsidR="15B3F989" w:rsidRPr="7B495664">
          <w:t>Gervais</w:t>
        </w:r>
        <w:proofErr w:type="spellEnd"/>
        <w:r w:rsidR="15B3F989" w:rsidRPr="7B495664">
          <w:t xml:space="preserve"> Cavalcante Vieira. </w:t>
        </w:r>
        <w:r w:rsidR="0C706093" w:rsidRPr="0EAE183F">
          <w:rPr>
            <w:rFonts w:eastAsia="Arial" w:cs="Arial"/>
            <w:b/>
            <w:bCs/>
            <w:rPrChange w:id="2729" w:author="Usuário Convidado" w:date="2019-10-07T10:44:00Z">
              <w:rPr/>
            </w:rPrChange>
          </w:rPr>
          <w:t xml:space="preserve">Tenossinovites De </w:t>
        </w:r>
        <w:proofErr w:type="spellStart"/>
        <w:r w:rsidR="0C706093" w:rsidRPr="0EAE183F">
          <w:rPr>
            <w:rFonts w:eastAsia="Arial" w:cs="Arial"/>
            <w:b/>
            <w:bCs/>
            <w:rPrChange w:id="2730" w:author="Usuário Convidado" w:date="2019-10-07T10:44:00Z">
              <w:rPr/>
            </w:rPrChange>
          </w:rPr>
          <w:lastRenderedPageBreak/>
          <w:t>Quervain</w:t>
        </w:r>
        <w:proofErr w:type="spellEnd"/>
        <w:r w:rsidR="0C706093" w:rsidRPr="0EAE183F">
          <w:rPr>
            <w:rFonts w:eastAsia="Arial" w:cs="Arial"/>
            <w:b/>
            <w:bCs/>
            <w:rPrChange w:id="2731" w:author="Usuário Convidado" w:date="2019-10-07T10:44:00Z">
              <w:rPr/>
            </w:rPrChange>
          </w:rPr>
          <w:t>: uma nova proposta no tratamento cirúrgico</w:t>
        </w:r>
        <w:r w:rsidR="0C706093" w:rsidRPr="0C706093">
          <w:rPr>
            <w:rFonts w:eastAsia="Arial" w:cs="Arial"/>
            <w:rPrChange w:id="2732" w:author="Usuário Convidado" w:date="2019-10-07T10:43:00Z">
              <w:rPr/>
            </w:rPrChange>
          </w:rPr>
          <w:t xml:space="preserve">. Hospital Santa </w:t>
        </w:r>
      </w:ins>
      <w:ins w:id="2733" w:author="Usuário Convidado" w:date="2019-10-07T10:44:00Z">
        <w:r w:rsidR="36AEF4EE" w:rsidRPr="0C706093">
          <w:rPr>
            <w:rFonts w:eastAsia="Arial" w:cs="Arial"/>
            <w:rPrChange w:id="2734" w:author="Usuário Convidado" w:date="2019-10-07T10:43:00Z">
              <w:rPr/>
            </w:rPrChange>
          </w:rPr>
          <w:t>C</w:t>
        </w:r>
      </w:ins>
      <w:ins w:id="2735" w:author="Usuário Convidado" w:date="2019-10-07T10:43:00Z">
        <w:r w:rsidR="0C706093" w:rsidRPr="0C706093">
          <w:rPr>
            <w:rFonts w:eastAsia="Arial" w:cs="Arial"/>
            <w:rPrChange w:id="2736" w:author="Usuário Convidado" w:date="2019-10-07T10:43:00Z">
              <w:rPr/>
            </w:rPrChange>
          </w:rPr>
          <w:t>asa</w:t>
        </w:r>
      </w:ins>
      <w:ins w:id="2737" w:author="Usuário Convidado" w:date="2019-10-07T10:44:00Z">
        <w:r w:rsidR="0EAE183F" w:rsidRPr="0C706093">
          <w:rPr>
            <w:rFonts w:eastAsia="Arial" w:cs="Arial"/>
            <w:rPrChange w:id="2738" w:author="Usuário Convidado" w:date="2019-10-07T10:43:00Z">
              <w:rPr/>
            </w:rPrChange>
          </w:rPr>
          <w:t xml:space="preserve"> da Misericó</w:t>
        </w:r>
      </w:ins>
    </w:p>
    <w:p w14:paraId="356DB6C6" w14:textId="05DB2474" w:rsidR="39285F68" w:rsidRPr="00077E1D" w:rsidRDefault="0EAE183F">
      <w:ins w:id="2739" w:author="Usuário Convidado" w:date="2019-10-07T10:44:00Z">
        <w:r w:rsidRPr="0EAE183F">
          <w:rPr>
            <w:rFonts w:eastAsia="Arial" w:cs="Arial"/>
            <w:rPrChange w:id="2740" w:author="Usuário Convidado" w:date="2019-10-07T10:44:00Z">
              <w:rPr/>
            </w:rPrChange>
          </w:rPr>
          <w:t>rdia do Rio de Janeiro, 2010.</w:t>
        </w:r>
      </w:ins>
    </w:p>
    <w:sectPr w:rsidR="39285F68" w:rsidRPr="00077E1D" w:rsidSect="00C00C63">
      <w:pgSz w:w="11907" w:h="16840" w:code="9"/>
      <w:pgMar w:top="1701" w:right="1275" w:bottom="1134" w:left="1701" w:header="709" w:footer="709" w:gutter="0"/>
      <w:pgNumType w:start="19"/>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79" w:author="PAULO HENRIQUE GALHARDE CARRASCO" w:date="2019-10-14T22:10:00Z" w:initials="Pg">
    <w:p w14:paraId="5B8AF8F9" w14:textId="77777777" w:rsidR="00321FD5" w:rsidRPr="007332B7" w:rsidRDefault="00321FD5" w:rsidP="00192927">
      <w:pPr>
        <w:jc w:val="left"/>
        <w:rPr>
          <w:rFonts w:eastAsia="Arial" w:cs="Arial"/>
        </w:rPr>
      </w:pPr>
      <w:r>
        <w:rPr>
          <w:rStyle w:val="Refdecomentrio"/>
        </w:rPr>
        <w:annotationRef/>
      </w:r>
      <w:r w:rsidRPr="007332B7">
        <w:rPr>
          <w:rFonts w:eastAsia="Arial" w:cs="Arial"/>
          <w:color w:val="000000" w:themeColor="text1"/>
        </w:rPr>
        <w:t xml:space="preserve">Magnano TS, Lisboa MT, Griep RH. </w:t>
      </w:r>
      <w:r w:rsidRPr="00192927">
        <w:rPr>
          <w:rFonts w:eastAsia="Arial" w:cs="Arial"/>
          <w:b/>
          <w:bCs/>
          <w:color w:val="000000" w:themeColor="text1"/>
          <w:lang w:val="en-US"/>
        </w:rPr>
        <w:t>Stress, psychosocial aspects of the work and musculoskeletal disorders in nursing workers</w:t>
      </w:r>
      <w:r w:rsidRPr="00192927">
        <w:rPr>
          <w:rFonts w:eastAsia="Arial" w:cs="Arial"/>
          <w:color w:val="000000" w:themeColor="text1"/>
          <w:lang w:val="en-US"/>
        </w:rPr>
        <w:t xml:space="preserve">. </w:t>
      </w:r>
      <w:r w:rsidRPr="007332B7">
        <w:rPr>
          <w:rFonts w:eastAsia="Arial" w:cs="Arial"/>
          <w:color w:val="000000" w:themeColor="text1"/>
        </w:rPr>
        <w:t>Rev Enferm UERJ, 2009.</w:t>
      </w:r>
    </w:p>
    <w:p w14:paraId="70179854" w14:textId="543BAFFF" w:rsidR="00321FD5" w:rsidRDefault="00321FD5">
      <w:pPr>
        <w:pStyle w:val="Textodecomentrio"/>
      </w:pPr>
    </w:p>
  </w:comment>
  <w:comment w:id="1182" w:author="PAULO HENRIQUE GALHARDE CARRASCO" w:date="2019-10-14T22:12:00Z" w:initials="Pg">
    <w:p w14:paraId="17942397" w14:textId="77777777" w:rsidR="00321FD5" w:rsidRDefault="00321FD5" w:rsidP="00192927">
      <w:pPr>
        <w:jc w:val="left"/>
      </w:pPr>
      <w:r>
        <w:rPr>
          <w:rStyle w:val="Refdecomentrio"/>
        </w:rPr>
        <w:annotationRef/>
      </w:r>
      <w:r w:rsidRPr="00192927">
        <w:rPr>
          <w:rFonts w:eastAsia="Arial" w:cs="Arial"/>
        </w:rPr>
        <w:t xml:space="preserve">Brandão AG, horta BL, Tomasi E. </w:t>
      </w:r>
      <w:r w:rsidRPr="00192927">
        <w:rPr>
          <w:rFonts w:eastAsia="Arial" w:cs="Arial"/>
          <w:b/>
          <w:bCs/>
        </w:rPr>
        <w:t>Sintomas de distúrbios osteomusculares em bancários de Pelotas e região: prevalência e fatores associados</w:t>
      </w:r>
      <w:r w:rsidRPr="00192927">
        <w:rPr>
          <w:rFonts w:eastAsia="Arial" w:cs="Arial"/>
        </w:rPr>
        <w:t>. Rev Bras Epidemiolog, 2005.</w:t>
      </w:r>
    </w:p>
    <w:p w14:paraId="7E983016" w14:textId="2F79B60D" w:rsidR="00321FD5" w:rsidRDefault="00321FD5">
      <w:pPr>
        <w:pStyle w:val="Textodecomentrio"/>
      </w:pPr>
    </w:p>
  </w:comment>
  <w:comment w:id="1430" w:author="PAULO HENRIQUE GALHARDE CARRASCO" w:date="2019-10-14T22:02:00Z" w:initials="Pg">
    <w:p w14:paraId="4E726C87" w14:textId="77777777" w:rsidR="00906153" w:rsidRDefault="00321FD5">
      <w:pPr>
        <w:pStyle w:val="Textodecomentrio"/>
        <w:rPr>
          <w:noProof/>
        </w:rPr>
      </w:pPr>
      <w:r>
        <w:rPr>
          <w:rStyle w:val="Refdecomentrio"/>
        </w:rPr>
        <w:annotationRef/>
      </w:r>
      <w:r>
        <w:t xml:space="preserve">BABOSA FILHO, A. N. </w:t>
      </w:r>
      <w:r w:rsidRPr="00CD67D1">
        <w:rPr>
          <w:b/>
          <w:bCs/>
        </w:rPr>
        <w:t>Segurança do Trabalho e Gestão Ambiental</w:t>
      </w:r>
      <w:r>
        <w:t xml:space="preserve">. São </w:t>
      </w:r>
    </w:p>
    <w:p w14:paraId="5AE1B90D" w14:textId="585EF88F" w:rsidR="00321FD5" w:rsidRDefault="00321FD5">
      <w:pPr>
        <w:pStyle w:val="Textodecomentrio"/>
      </w:pPr>
      <w:r>
        <w:t>Paulo: Atlas, 2001.</w:t>
      </w:r>
    </w:p>
  </w:comment>
  <w:comment w:id="1432" w:author="PAULO HENRIQUE GALHARDE CARRASCO" w:date="2019-10-14T22:23:00Z" w:initials="Pg">
    <w:p w14:paraId="651E13EE" w14:textId="1269D093" w:rsidR="00321FD5" w:rsidRPr="00CD409B" w:rsidRDefault="00321FD5">
      <w:pPr>
        <w:pStyle w:val="Textodecomentrio"/>
      </w:pPr>
      <w:r>
        <w:rPr>
          <w:rStyle w:val="Refdecomentrio"/>
        </w:rPr>
        <w:annotationRef/>
      </w:r>
      <w:r>
        <w:t xml:space="preserve">COSTA,; M. A. F.; COSTA, M. D. F. B. </w:t>
      </w:r>
      <w:r>
        <w:rPr>
          <w:b/>
          <w:bCs/>
        </w:rPr>
        <w:t xml:space="preserve">Segurança e saúde no trabalho: </w:t>
      </w:r>
      <w:r>
        <w:t>cidadania, competitividade e produtividade. Rio de Janeiro: Qualitymark, 2004.</w:t>
      </w:r>
    </w:p>
  </w:comment>
  <w:comment w:id="1727" w:author="PAULO HENRIQUE GALHARDE CARRASCO" w:date="2019-10-14T22:42:00Z" w:initials="Pg">
    <w:p w14:paraId="4134E37F" w14:textId="0CBBFDD4" w:rsidR="00321FD5" w:rsidRPr="00BC0BCC" w:rsidRDefault="00321FD5">
      <w:pPr>
        <w:pStyle w:val="Textodecomentrio"/>
        <w:rPr>
          <w:sz w:val="24"/>
          <w:szCs w:val="24"/>
        </w:rPr>
      </w:pPr>
      <w:r>
        <w:rPr>
          <w:rStyle w:val="Refdecomentrio"/>
        </w:rPr>
        <w:annotationRef/>
      </w:r>
      <w:r w:rsidRPr="00BC0BCC">
        <w:rPr>
          <w:sz w:val="24"/>
          <w:szCs w:val="24"/>
        </w:rPr>
        <w:t xml:space="preserve">ARAÚJO, J. N. G. A LER/DORT e o seguro de acidentes do trabalho (SAT): questão de saúde pública ou questão política? In: SALIM, C. A.; CARVALHO NETO, A. </w:t>
      </w:r>
      <w:r w:rsidRPr="00BC0BCC">
        <w:rPr>
          <w:b/>
          <w:bCs/>
          <w:sz w:val="24"/>
          <w:szCs w:val="24"/>
        </w:rPr>
        <w:t xml:space="preserve">Novos desafios em saúde e segurança no trabalho. </w:t>
      </w:r>
      <w:r w:rsidRPr="00BC0BCC">
        <w:rPr>
          <w:sz w:val="24"/>
          <w:szCs w:val="24"/>
        </w:rPr>
        <w:t>Belo Horizonte: PUC Minas, 2001</w:t>
      </w:r>
    </w:p>
  </w:comment>
  <w:comment w:id="1738" w:author="PAULO HENRIQUE GALHARDE CARRASCO" w:date="2019-10-14T23:09:00Z" w:initials="Pg">
    <w:p w14:paraId="5C79D2BB" w14:textId="77777777" w:rsidR="00321FD5" w:rsidRPr="00DE1052" w:rsidRDefault="00321FD5" w:rsidP="00DE1052">
      <w:pPr>
        <w:pStyle w:val="Textodecomentrio"/>
        <w:rPr>
          <w:b/>
          <w:bCs/>
        </w:rPr>
      </w:pPr>
      <w:r>
        <w:rPr>
          <w:rStyle w:val="Refdecomentrio"/>
        </w:rPr>
        <w:annotationRef/>
      </w:r>
      <w:r>
        <w:t>Santana ACS. “</w:t>
      </w:r>
      <w:r w:rsidRPr="00DE1052">
        <w:rPr>
          <w:b/>
          <w:bCs/>
        </w:rPr>
        <w:t>Itinerário terapêutico de trabalhadores rurais em 2 comunidades</w:t>
      </w:r>
    </w:p>
    <w:p w14:paraId="4896475E" w14:textId="77777777" w:rsidR="00321FD5" w:rsidRDefault="00321FD5" w:rsidP="00DE1052">
      <w:pPr>
        <w:pStyle w:val="Textodecomentrio"/>
      </w:pPr>
      <w:r w:rsidRPr="00DE1052">
        <w:rPr>
          <w:b/>
          <w:bCs/>
        </w:rPr>
        <w:t>de Cachoeira – Bahia</w:t>
      </w:r>
      <w:r>
        <w:t>”. [Dissertação de Mestrado]. Salvador: Instituto de Saúde</w:t>
      </w:r>
    </w:p>
    <w:p w14:paraId="7B3B636E" w14:textId="483CCF85" w:rsidR="00321FD5" w:rsidRDefault="00321FD5" w:rsidP="00DE1052">
      <w:pPr>
        <w:pStyle w:val="Textodecomentrio"/>
      </w:pPr>
      <w:r>
        <w:t>Coletiva, Universidade Federal da Bahia;1996.</w:t>
      </w:r>
    </w:p>
  </w:comment>
  <w:comment w:id="1740" w:author="PAULO HENRIQUE GALHARDE CARRASCO" w:date="2019-10-14T23:10:00Z" w:initials="Pg">
    <w:p w14:paraId="7AAC8E8D" w14:textId="77777777" w:rsidR="00321FD5" w:rsidRDefault="00321FD5" w:rsidP="00717EAD">
      <w:pPr>
        <w:pStyle w:val="Textodecomentrio"/>
      </w:pPr>
      <w:r>
        <w:rPr>
          <w:rStyle w:val="Refdecomentrio"/>
        </w:rPr>
        <w:annotationRef/>
      </w:r>
      <w:r>
        <w:t>RIO, R. P. Hipótese causais em dor músculo-esquelética relacionada ao</w:t>
      </w:r>
    </w:p>
    <w:p w14:paraId="48E5B507" w14:textId="77777777" w:rsidR="00321FD5" w:rsidRPr="007332B7" w:rsidRDefault="00321FD5" w:rsidP="00717EAD">
      <w:pPr>
        <w:pStyle w:val="Textodecomentrio"/>
        <w:rPr>
          <w:lang w:val="en-US"/>
        </w:rPr>
      </w:pPr>
      <w:r w:rsidRPr="007332B7">
        <w:rPr>
          <w:lang w:val="en-US"/>
        </w:rPr>
        <w:t>trabalho. In: YENG. L.T; IITSING, W.T (Orgs) – III Simpósio</w:t>
      </w:r>
    </w:p>
    <w:p w14:paraId="2F5EA67C" w14:textId="77777777" w:rsidR="00321FD5" w:rsidRDefault="00321FD5" w:rsidP="00717EAD">
      <w:pPr>
        <w:pStyle w:val="Textodecomentrio"/>
      </w:pPr>
      <w:r>
        <w:t>multidisciplinar de afecções músculo-esqueléticas relacionadas ao trabalho</w:t>
      </w:r>
    </w:p>
    <w:p w14:paraId="7468B68F" w14:textId="5D25ADD3" w:rsidR="00321FD5" w:rsidRPr="007332B7" w:rsidRDefault="00321FD5" w:rsidP="00717EAD">
      <w:pPr>
        <w:pStyle w:val="Textodecomentrio"/>
        <w:rPr>
          <w:lang w:val="en-US"/>
        </w:rPr>
      </w:pPr>
      <w:r>
        <w:t xml:space="preserve">(AMERT) e às atividades físicas. </w:t>
      </w:r>
      <w:r w:rsidRPr="007332B7">
        <w:rPr>
          <w:lang w:val="en-US"/>
        </w:rPr>
        <w:t>São Paulo, maio/2000.</w:t>
      </w:r>
    </w:p>
  </w:comment>
  <w:comment w:id="1795" w:author="PAULO HENRIQUE GALHARDE CARRASCO" w:date="2019-10-14T23:14:00Z" w:initials="Pg">
    <w:p w14:paraId="0A128081" w14:textId="118AD847" w:rsidR="00321FD5" w:rsidRPr="007332B7" w:rsidRDefault="00321FD5">
      <w:pPr>
        <w:pStyle w:val="Textodecomentrio"/>
        <w:rPr>
          <w:lang w:val="en-US"/>
        </w:rPr>
      </w:pPr>
      <w:r>
        <w:rPr>
          <w:rStyle w:val="Refdecomentrio"/>
        </w:rPr>
        <w:annotationRef/>
      </w:r>
      <w:r w:rsidRPr="007332B7">
        <w:rPr>
          <w:lang w:val="en-US"/>
        </w:rPr>
        <w:t xml:space="preserve">FINNERAN, A.; O'SULLIVAN, L. W. </w:t>
      </w:r>
      <w:r w:rsidRPr="001A09AC">
        <w:rPr>
          <w:b/>
          <w:bCs/>
          <w:lang w:val="en-US"/>
        </w:rPr>
        <w:t>An ergonomic performance prediction model</w:t>
      </w:r>
      <w:r w:rsidRPr="007332B7">
        <w:rPr>
          <w:lang w:val="en-US"/>
        </w:rPr>
        <w:t xml:space="preserve"> (ergo pro-predict). </w:t>
      </w:r>
      <w:r w:rsidRPr="001A09AC">
        <w:rPr>
          <w:lang w:val="en-US"/>
        </w:rPr>
        <w:t>Contemporary Ergonomics and Human Factors,</w:t>
      </w:r>
      <w:r w:rsidRPr="007332B7">
        <w:rPr>
          <w:lang w:val="en-US"/>
        </w:rPr>
        <w:t xml:space="preserve"> 2011.</w:t>
      </w:r>
    </w:p>
  </w:comment>
  <w:comment w:id="1803" w:author="PAULO HENRIQUE GALHARDE CARRASCO" w:date="2019-10-14T23:25:00Z" w:initials="Pg">
    <w:p w14:paraId="7FBA2D27" w14:textId="77777777" w:rsidR="00321FD5" w:rsidRPr="004D019D" w:rsidRDefault="00321FD5" w:rsidP="004D019D">
      <w:pPr>
        <w:pStyle w:val="Textodecomentrio"/>
        <w:rPr>
          <w:b/>
          <w:bCs/>
        </w:rPr>
      </w:pPr>
      <w:r>
        <w:rPr>
          <w:rStyle w:val="Refdecomentrio"/>
        </w:rPr>
        <w:annotationRef/>
      </w:r>
      <w:r>
        <w:t xml:space="preserve">Brasil, Ministério da Saúde. Representação no Brasil da OPAS/OMS. </w:t>
      </w:r>
      <w:r w:rsidRPr="004D019D">
        <w:rPr>
          <w:b/>
          <w:bCs/>
        </w:rPr>
        <w:t>Doenças</w:t>
      </w:r>
    </w:p>
    <w:p w14:paraId="24633977" w14:textId="77777777" w:rsidR="00321FD5" w:rsidRPr="004D019D" w:rsidRDefault="00321FD5" w:rsidP="004D019D">
      <w:pPr>
        <w:pStyle w:val="Textodecomentrio"/>
        <w:rPr>
          <w:b/>
          <w:bCs/>
        </w:rPr>
      </w:pPr>
      <w:r w:rsidRPr="004D019D">
        <w:rPr>
          <w:b/>
          <w:bCs/>
        </w:rPr>
        <w:t>relacionadas ao trabalho: manual de procedimentos para os serviços de saúde.</w:t>
      </w:r>
    </w:p>
    <w:p w14:paraId="209D2F35" w14:textId="0DA04D4B" w:rsidR="00321FD5" w:rsidRDefault="00321FD5" w:rsidP="004D019D">
      <w:pPr>
        <w:pStyle w:val="Textodecomentrio"/>
      </w:pPr>
      <w:r>
        <w:t>Brasília: Ministério da Saúde do Brasil, 2001.</w:t>
      </w:r>
    </w:p>
  </w:comment>
  <w:comment w:id="1877" w:author="PAULO HENRIQUE GALHARDE CARRASCO" w:date="2019-10-14T23:26:00Z" w:initials="Pg">
    <w:p w14:paraId="569B93AF" w14:textId="0A948E1F" w:rsidR="00321FD5" w:rsidRPr="006B609C" w:rsidRDefault="00321FD5" w:rsidP="006B609C">
      <w:pPr>
        <w:jc w:val="left"/>
        <w:rPr>
          <w:rFonts w:eastAsia="Arial" w:cs="Arial"/>
        </w:rPr>
      </w:pPr>
      <w:r>
        <w:rPr>
          <w:rStyle w:val="Refdecomentrio"/>
        </w:rPr>
        <w:annotationRef/>
      </w:r>
      <w:r w:rsidRPr="00807ECB">
        <w:rPr>
          <w:rFonts w:eastAsia="Arial" w:cs="Arial"/>
          <w:color w:val="222222"/>
          <w:lang w:val="en-US"/>
        </w:rPr>
        <w:t xml:space="preserve"> </w:t>
      </w:r>
      <w:r w:rsidRPr="007332B7">
        <w:rPr>
          <w:rFonts w:eastAsia="Arial" w:cs="Arial"/>
          <w:color w:val="222222"/>
          <w:lang w:val="en-US"/>
        </w:rPr>
        <w:t xml:space="preserve">Chammas, Michel. Boretto, Jorge. Burmann, Lauren Marquardt. </w:t>
      </w:r>
      <w:r w:rsidRPr="006B609C">
        <w:rPr>
          <w:rFonts w:eastAsia="Arial" w:cs="Arial"/>
          <w:color w:val="222222"/>
        </w:rPr>
        <w:t xml:space="preserve">Ramos, Renato Matta. Neto, Francisco Carlos dos Santos. Silva, Jefferson Braga. </w:t>
      </w:r>
      <w:r w:rsidRPr="006B609C">
        <w:rPr>
          <w:rFonts w:eastAsia="Arial" w:cs="Arial"/>
          <w:b/>
          <w:bCs/>
        </w:rPr>
        <w:t xml:space="preserve">Síndrome do túnel do carpo – Parte I (anatomia, fisiologia, etiologia e diagnóstico). </w:t>
      </w:r>
      <w:r w:rsidRPr="006B609C">
        <w:rPr>
          <w:rFonts w:eastAsia="Arial" w:cs="Arial"/>
        </w:rPr>
        <w:t>Revista Brasileira de Ortopedia, 2014.</w:t>
      </w:r>
    </w:p>
    <w:p w14:paraId="55E0E89A" w14:textId="5B36C12A" w:rsidR="00321FD5" w:rsidRDefault="00321FD5">
      <w:pPr>
        <w:pStyle w:val="Textodecomentrio"/>
      </w:pPr>
    </w:p>
  </w:comment>
  <w:comment w:id="1893" w:author="PAULO HENRIQUE GALHARDE CARRASCO" w:date="2019-10-14T23:31:00Z" w:initials="Pg">
    <w:p w14:paraId="0EECBDA1" w14:textId="77777777" w:rsidR="00321FD5" w:rsidRPr="003D071F" w:rsidRDefault="00321FD5" w:rsidP="003D071F">
      <w:pPr>
        <w:pStyle w:val="Textodecomentrio"/>
        <w:rPr>
          <w:b/>
          <w:bCs/>
        </w:rPr>
      </w:pPr>
      <w:r>
        <w:rPr>
          <w:rStyle w:val="Refdecomentrio"/>
        </w:rPr>
        <w:annotationRef/>
      </w:r>
      <w:r>
        <w:t xml:space="preserve">Junior M. R. </w:t>
      </w:r>
      <w:r w:rsidRPr="003D071F">
        <w:rPr>
          <w:b/>
          <w:bCs/>
        </w:rPr>
        <w:t xml:space="preserve">Tenosinovite estenosante dos flexores – ou dedo em gatilho: </w:t>
      </w:r>
    </w:p>
    <w:p w14:paraId="77CF19E3" w14:textId="2B337792" w:rsidR="00321FD5" w:rsidRDefault="00321FD5" w:rsidP="003D071F">
      <w:pPr>
        <w:pStyle w:val="Textodecomentrio"/>
      </w:pPr>
      <w:r w:rsidRPr="007332B7">
        <w:rPr>
          <w:b/>
          <w:bCs/>
          <w:lang w:val="en-US"/>
        </w:rPr>
        <w:t>Stenosing tenosynovitis of the flexors – or trigger finge.</w:t>
      </w:r>
      <w:r w:rsidRPr="007332B7">
        <w:rPr>
          <w:lang w:val="en-US"/>
        </w:rPr>
        <w:t xml:space="preserve"> </w:t>
      </w:r>
      <w:r>
        <w:t>Einsten. 2008</w:t>
      </w:r>
    </w:p>
  </w:comment>
  <w:comment w:id="2363" w:author="PAULO HENRIQUE GALHARDE CARRASCO" w:date="2019-10-14T23:38:00Z" w:initials="Pg">
    <w:p w14:paraId="3FA92336" w14:textId="694F76DC" w:rsidR="00321FD5" w:rsidRDefault="00321FD5">
      <w:pPr>
        <w:pStyle w:val="Textodecomentrio"/>
      </w:pPr>
      <w:r>
        <w:rPr>
          <w:rStyle w:val="Refdecomentrio"/>
        </w:rPr>
        <w:annotationRef/>
      </w:r>
      <w:r>
        <w:rPr>
          <w:sz w:val="23"/>
          <w:szCs w:val="23"/>
        </w:rPr>
        <w:t xml:space="preserve">SILVA, E. L.; MENEZES, E. M. </w:t>
      </w:r>
      <w:r>
        <w:rPr>
          <w:b/>
          <w:bCs/>
          <w:sz w:val="23"/>
          <w:szCs w:val="23"/>
        </w:rPr>
        <w:t>Metodologia da pesquisa e elaboração de dissertação.</w:t>
      </w:r>
      <w:r>
        <w:rPr>
          <w:sz w:val="23"/>
          <w:szCs w:val="23"/>
        </w:rPr>
        <w:t>3. ed. Florianópolis: Laboratório de Ensino a Distância da UFSC, 2001</w:t>
      </w:r>
    </w:p>
  </w:comment>
  <w:comment w:id="2368" w:author="PAULO HENRIQUE GALHARDE CARRASCO" w:date="2019-10-14T23:36:00Z" w:initials="Pg">
    <w:p w14:paraId="61414E08" w14:textId="77777777" w:rsidR="00321FD5" w:rsidRDefault="00321FD5" w:rsidP="00C8523A">
      <w:pPr>
        <w:pStyle w:val="Textodecomentrio"/>
      </w:pPr>
      <w:r>
        <w:rPr>
          <w:rStyle w:val="Refdecomentrio"/>
        </w:rPr>
        <w:annotationRef/>
      </w:r>
      <w:r>
        <w:t xml:space="preserve">LAKATOS, E. M.; MARCONI, M. de A. </w:t>
      </w:r>
      <w:r w:rsidRPr="00C8523A">
        <w:rPr>
          <w:b/>
          <w:bCs/>
        </w:rPr>
        <w:t>Fundamentos de metodologia científica</w:t>
      </w:r>
      <w:r>
        <w:t>. 5. ed. São</w:t>
      </w:r>
    </w:p>
    <w:p w14:paraId="3778CC72" w14:textId="215B6DB0" w:rsidR="00321FD5" w:rsidRDefault="00321FD5" w:rsidP="00C8523A">
      <w:pPr>
        <w:pStyle w:val="Textodecomentrio"/>
      </w:pPr>
      <w:r>
        <w:t>Paulo: Atlas, 2003.</w:t>
      </w:r>
    </w:p>
  </w:comment>
  <w:comment w:id="2373" w:author="PAULO HENRIQUE GALHARDE CARRASCO" w:date="2019-10-14T23:38:00Z" w:initials="Pg">
    <w:p w14:paraId="15AAE447" w14:textId="1A264360" w:rsidR="00321FD5" w:rsidRDefault="00321FD5">
      <w:pPr>
        <w:pStyle w:val="Textodecomentrio"/>
      </w:pPr>
      <w:r>
        <w:rPr>
          <w:rStyle w:val="Refdecomentrio"/>
        </w:rPr>
        <w:annotationRef/>
      </w:r>
      <w:r>
        <w:rPr>
          <w:sz w:val="23"/>
          <w:szCs w:val="23"/>
        </w:rPr>
        <w:t xml:space="preserve">GIL, A. C. </w:t>
      </w:r>
      <w:r>
        <w:rPr>
          <w:b/>
          <w:bCs/>
          <w:sz w:val="23"/>
          <w:szCs w:val="23"/>
        </w:rPr>
        <w:t>Como elaborar projetos de pesquisa</w:t>
      </w:r>
      <w:r>
        <w:rPr>
          <w:sz w:val="23"/>
          <w:szCs w:val="23"/>
        </w:rPr>
        <w:t>. 3. ed. São Paulo: Atlas, 1991.</w:t>
      </w:r>
    </w:p>
  </w:comment>
  <w:comment w:id="2374" w:author="PAULO HENRIQUE GALHARDE CARRASCO" w:date="2019-10-28T10:44:00Z" w:initials="Pg">
    <w:p w14:paraId="238CE675" w14:textId="77777777" w:rsidR="00321FD5" w:rsidRDefault="00321FD5" w:rsidP="00F47E4B">
      <w:pPr>
        <w:pStyle w:val="Textodecomentrio"/>
      </w:pPr>
      <w:r>
        <w:rPr>
          <w:rStyle w:val="Refdecomentrio"/>
        </w:rPr>
        <w:annotationRef/>
      </w:r>
      <w:r>
        <w:rPr>
          <w:rStyle w:val="Refdecomentrio"/>
        </w:rPr>
        <w:annotationRef/>
      </w:r>
      <w:r>
        <w:t xml:space="preserve">KIDDER, L. H. (org.). </w:t>
      </w:r>
      <w:r w:rsidRPr="006A03B5">
        <w:rPr>
          <w:b/>
          <w:bCs/>
        </w:rPr>
        <w:t>Métodos de pesquisa nas relações sociais</w:t>
      </w:r>
      <w:r>
        <w:t>. Volume 1: delineamentos de pesquisa. 4ª. ed., 3ª. reimpressão, São Paulo: Editora Pedagógica e Universitária Ltda., 2004.</w:t>
      </w:r>
    </w:p>
    <w:p w14:paraId="6F71D19F" w14:textId="77777777" w:rsidR="00321FD5" w:rsidRDefault="00321FD5" w:rsidP="00F47E4B">
      <w:pPr>
        <w:pStyle w:val="Textodecomentrio"/>
      </w:pPr>
    </w:p>
  </w:comment>
  <w:comment w:id="2375" w:author="PAULO HENRIQUE GALHARDE CARRASCO" w:date="2019-10-28T11:07:00Z" w:initials="Pg">
    <w:p w14:paraId="7C83A6A9" w14:textId="77777777" w:rsidR="00321FD5" w:rsidRDefault="00321FD5" w:rsidP="00F47E4B">
      <w:pPr>
        <w:pStyle w:val="Textodecomentrio"/>
      </w:pPr>
      <w:r>
        <w:rPr>
          <w:rStyle w:val="Refdecomentrio"/>
        </w:rPr>
        <w:annotationRef/>
      </w:r>
      <w:r>
        <w:rPr>
          <w:rStyle w:val="Refdecomentrio"/>
        </w:rPr>
        <w:annotationRef/>
      </w:r>
      <w:r>
        <w:t>MALHOTRA, N.; ROCHA, I.; LAUDISIO, M.C. Introdução à Pesquisa de Marketing. São Paulo: Pearson Prentice Hall, 2005.</w:t>
      </w:r>
    </w:p>
    <w:p w14:paraId="619DA2CB" w14:textId="77777777" w:rsidR="00321FD5" w:rsidRDefault="00321FD5" w:rsidP="00F47E4B">
      <w:pPr>
        <w:pStyle w:val="Textodecomentrio"/>
      </w:pPr>
    </w:p>
  </w:comment>
  <w:comment w:id="2376" w:author="PAULO HENRIQUE GALHARDE CARRASCO" w:date="2019-10-28T11:09:00Z" w:initials="Pg">
    <w:p w14:paraId="777B3A42" w14:textId="77777777" w:rsidR="00321FD5" w:rsidRDefault="00321FD5" w:rsidP="00F47E4B">
      <w:pPr>
        <w:pStyle w:val="Textodecomentrio"/>
      </w:pPr>
      <w:r>
        <w:rPr>
          <w:rStyle w:val="Refdecomentrio"/>
        </w:rPr>
        <w:annotationRef/>
      </w:r>
      <w:r>
        <w:rPr>
          <w:rStyle w:val="Refdecomentrio"/>
        </w:rPr>
        <w:annotationRef/>
      </w:r>
      <w:r>
        <w:t>GIL, Antonio Carlos. Métodos e técnicas de pesquisa social. São Paulo: Atlas, 1999.</w:t>
      </w:r>
    </w:p>
    <w:p w14:paraId="4D76E120" w14:textId="77777777" w:rsidR="00321FD5" w:rsidRDefault="00321FD5" w:rsidP="00F47E4B">
      <w:pPr>
        <w:pStyle w:val="Textodecomentrio"/>
      </w:pPr>
    </w:p>
  </w:comment>
  <w:comment w:id="2377" w:author="PAULO HENRIQUE GALHARDE CARRASCO" w:date="2019-10-28T11:22:00Z" w:initials="Pg">
    <w:p w14:paraId="64A758DF" w14:textId="77777777" w:rsidR="00321FD5" w:rsidRDefault="00321FD5" w:rsidP="00F47E4B">
      <w:pPr>
        <w:pStyle w:val="Textodecomentrio"/>
      </w:pPr>
      <w:r>
        <w:rPr>
          <w:rStyle w:val="Refdecomentrio"/>
        </w:rPr>
        <w:annotationRef/>
      </w:r>
      <w:r>
        <w:rPr>
          <w:rFonts w:ascii="Lapidary333BT-Roman" w:eastAsiaTheme="minorHAnsi" w:hAnsi="Lapidary333BT-Roman" w:cs="Lapidary333BT-Roman"/>
          <w:lang w:eastAsia="en-US"/>
        </w:rPr>
        <w:t xml:space="preserve">FONSECA, J. J. S. </w:t>
      </w:r>
      <w:r>
        <w:rPr>
          <w:rFonts w:ascii="Lapidary333BT-Italic" w:eastAsiaTheme="minorHAnsi" w:hAnsi="Lapidary333BT-Italic" w:cs="Lapidary333BT-Italic"/>
          <w:i/>
          <w:iCs/>
          <w:lang w:eastAsia="en-US"/>
        </w:rPr>
        <w:t>Metodologia da pesquisa científica</w:t>
      </w:r>
      <w:r>
        <w:rPr>
          <w:rFonts w:ascii="Lapidary333BT-Roman" w:eastAsiaTheme="minorHAnsi" w:hAnsi="Lapidary333BT-Roman" w:cs="Lapidary333BT-Roman"/>
          <w:lang w:eastAsia="en-US"/>
        </w:rPr>
        <w:t>. Fortaleza: UEC, 2002. Apostila.</w:t>
      </w:r>
    </w:p>
  </w:comment>
  <w:comment w:id="2392" w:author="PAULO HENRIQUE GALHARDE CARRASCO" w:date="2019-11-04T17:07:00Z" w:initials="PHGC">
    <w:p w14:paraId="20A8446A" w14:textId="77777777" w:rsidR="00321FD5" w:rsidRDefault="00321FD5" w:rsidP="00807ECB">
      <w:pPr>
        <w:pStyle w:val="Textodecomentrio"/>
      </w:pPr>
      <w:r>
        <w:rPr>
          <w:rStyle w:val="Refdecomentrio"/>
        </w:rPr>
        <w:annotationRef/>
      </w:r>
      <w:r>
        <w:rPr>
          <w:rFonts w:ascii="TT1EDt00" w:eastAsiaTheme="minorHAnsi" w:hAnsi="TT1EDt00" w:cs="TT1EDt00"/>
          <w:lang w:eastAsia="en-US"/>
        </w:rPr>
        <w:t xml:space="preserve">YIN, R. </w:t>
      </w:r>
      <w:r>
        <w:rPr>
          <w:rFonts w:ascii="TT1EEt00" w:eastAsiaTheme="minorHAnsi" w:hAnsi="TT1EEt00" w:cs="TT1EEt00"/>
          <w:lang w:eastAsia="en-US"/>
        </w:rPr>
        <w:t>Estudo de caso. Planejamento e métodos</w:t>
      </w:r>
      <w:r>
        <w:rPr>
          <w:rFonts w:ascii="TT1EDt00" w:eastAsiaTheme="minorHAnsi" w:hAnsi="TT1EDt00" w:cs="TT1EDt00"/>
          <w:lang w:eastAsia="en-US"/>
        </w:rPr>
        <w:t>. 2ª edição, Porto Alegre/RS: Bookman,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79854" w15:done="0"/>
  <w15:commentEx w15:paraId="7E983016" w15:done="0"/>
  <w15:commentEx w15:paraId="5AE1B90D" w15:done="0"/>
  <w15:commentEx w15:paraId="651E13EE" w15:done="0"/>
  <w15:commentEx w15:paraId="4134E37F" w15:done="0"/>
  <w15:commentEx w15:paraId="7B3B636E" w15:done="0"/>
  <w15:commentEx w15:paraId="7468B68F" w15:done="0"/>
  <w15:commentEx w15:paraId="0A128081" w15:done="0"/>
  <w15:commentEx w15:paraId="209D2F35" w15:done="0"/>
  <w15:commentEx w15:paraId="55E0E89A" w15:done="0"/>
  <w15:commentEx w15:paraId="77CF19E3" w15:done="0"/>
  <w15:commentEx w15:paraId="3FA92336" w15:done="0"/>
  <w15:commentEx w15:paraId="3778CC72" w15:done="0"/>
  <w15:commentEx w15:paraId="15AAE447" w15:done="0"/>
  <w15:commentEx w15:paraId="6F71D19F" w15:done="0"/>
  <w15:commentEx w15:paraId="619DA2CB" w15:done="0"/>
  <w15:commentEx w15:paraId="4D76E120" w15:done="0"/>
  <w15:commentEx w15:paraId="64A758DF" w15:done="0"/>
  <w15:commentEx w15:paraId="20A844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79854" w16cid:durableId="214F70BC"/>
  <w16cid:commentId w16cid:paraId="7E983016" w16cid:durableId="214F713E"/>
  <w16cid:commentId w16cid:paraId="5AE1B90D" w16cid:durableId="214F6EFA"/>
  <w16cid:commentId w16cid:paraId="651E13EE" w16cid:durableId="214F73DF"/>
  <w16cid:commentId w16cid:paraId="4134E37F" w16cid:durableId="214F785D"/>
  <w16cid:commentId w16cid:paraId="7B3B636E" w16cid:durableId="214F7EB7"/>
  <w16cid:commentId w16cid:paraId="7468B68F" w16cid:durableId="214F7EFE"/>
  <w16cid:commentId w16cid:paraId="0A128081" w16cid:durableId="214F7FE9"/>
  <w16cid:commentId w16cid:paraId="209D2F35" w16cid:durableId="214F8256"/>
  <w16cid:commentId w16cid:paraId="55E0E89A" w16cid:durableId="214F82C3"/>
  <w16cid:commentId w16cid:paraId="77CF19E3" w16cid:durableId="214F83CC"/>
  <w16cid:commentId w16cid:paraId="3FA92336" w16cid:durableId="214F8559"/>
  <w16cid:commentId w16cid:paraId="3778CC72" w16cid:durableId="214F84E9"/>
  <w16cid:commentId w16cid:paraId="15AAE447" w16cid:durableId="214F8576"/>
  <w16cid:commentId w16cid:paraId="6F71D19F" w16cid:durableId="21614527"/>
  <w16cid:commentId w16cid:paraId="619DA2CB" w16cid:durableId="21614A73"/>
  <w16cid:commentId w16cid:paraId="4D76E120" w16cid:durableId="21614ADA"/>
  <w16cid:commentId w16cid:paraId="64A758DF" w16cid:durableId="21614DF0"/>
  <w16cid:commentId w16cid:paraId="20A8446A" w16cid:durableId="216B2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824B3" w14:textId="77777777" w:rsidR="00FE7208" w:rsidRDefault="00FE7208">
      <w:pPr>
        <w:spacing w:line="240" w:lineRule="auto"/>
      </w:pPr>
      <w:r>
        <w:separator/>
      </w:r>
    </w:p>
  </w:endnote>
  <w:endnote w:type="continuationSeparator" w:id="0">
    <w:p w14:paraId="47BF0B46" w14:textId="77777777" w:rsidR="00FE7208" w:rsidRDefault="00FE7208">
      <w:pPr>
        <w:spacing w:line="240" w:lineRule="auto"/>
      </w:pPr>
      <w:r>
        <w:continuationSeparator/>
      </w:r>
    </w:p>
  </w:endnote>
  <w:endnote w:type="continuationNotice" w:id="1">
    <w:p w14:paraId="7E35CB43" w14:textId="77777777" w:rsidR="00FE7208" w:rsidRDefault="00FE72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charset w:val="00"/>
    <w:family w:val="auto"/>
    <w:pitch w:val="variable"/>
  </w:font>
  <w:font w:name="Lohit Devanagari">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apidary333BT-Roman">
    <w:altName w:val="Cambria"/>
    <w:panose1 w:val="00000000000000000000"/>
    <w:charset w:val="00"/>
    <w:family w:val="roman"/>
    <w:notTrueType/>
    <w:pitch w:val="default"/>
    <w:sig w:usb0="00000003" w:usb1="00000000" w:usb2="00000000" w:usb3="00000000" w:csb0="00000001" w:csb1="00000000"/>
  </w:font>
  <w:font w:name="Lapidary333BT-Italic">
    <w:altName w:val="Cambria"/>
    <w:panose1 w:val="00000000000000000000"/>
    <w:charset w:val="00"/>
    <w:family w:val="roman"/>
    <w:notTrueType/>
    <w:pitch w:val="default"/>
    <w:sig w:usb0="00000003" w:usb1="00000000" w:usb2="00000000" w:usb3="00000000" w:csb0="00000001" w:csb1="00000000"/>
  </w:font>
  <w:font w:name="TT1EDt00">
    <w:altName w:val="Calibri"/>
    <w:panose1 w:val="00000000000000000000"/>
    <w:charset w:val="00"/>
    <w:family w:val="auto"/>
    <w:notTrueType/>
    <w:pitch w:val="default"/>
    <w:sig w:usb0="00000003" w:usb1="00000000" w:usb2="00000000" w:usb3="00000000" w:csb0="00000001" w:csb1="00000000"/>
  </w:font>
  <w:font w:name="TT1EE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1538E" w14:textId="77777777" w:rsidR="00FE7208" w:rsidRDefault="00FE7208">
      <w:pPr>
        <w:spacing w:line="240" w:lineRule="auto"/>
      </w:pPr>
      <w:r>
        <w:separator/>
      </w:r>
    </w:p>
  </w:footnote>
  <w:footnote w:type="continuationSeparator" w:id="0">
    <w:p w14:paraId="3F5B3779" w14:textId="77777777" w:rsidR="00FE7208" w:rsidRDefault="00FE7208">
      <w:pPr>
        <w:spacing w:line="240" w:lineRule="auto"/>
      </w:pPr>
      <w:r>
        <w:continuationSeparator/>
      </w:r>
    </w:p>
  </w:footnote>
  <w:footnote w:type="continuationNotice" w:id="1">
    <w:p w14:paraId="2F2F730A" w14:textId="77777777" w:rsidR="00FE7208" w:rsidRDefault="00FE720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A49" w14:textId="456F3F53" w:rsidR="00321FD5" w:rsidRDefault="00321FD5">
    <w:pPr>
      <w:pStyle w:val="Cabealho"/>
      <w:jc w:val="right"/>
      <w:rPr>
        <w:ins w:id="1153" w:author="PAULO HENRIQUE GALHARDE CARRASCO" w:date="2019-08-26T18:53:00Z"/>
      </w:rPr>
    </w:pPr>
  </w:p>
  <w:p w14:paraId="705A5409" w14:textId="77777777" w:rsidR="00321FD5" w:rsidRPr="00C561A5" w:rsidRDefault="00321FD5" w:rsidP="001B7FA2">
    <w:pPr>
      <w:pStyle w:val="Cabealho"/>
      <w:ind w:right="360"/>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51B9" w14:textId="77777777" w:rsidR="00321FD5" w:rsidRPr="00C561A5" w:rsidRDefault="00321FD5" w:rsidP="001B7FA2">
    <w:pPr>
      <w:pStyle w:val="Cabealho"/>
      <w:ind w:right="36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5E3"/>
    <w:multiLevelType w:val="multilevel"/>
    <w:tmpl w:val="0416001F"/>
    <w:lvl w:ilvl="0">
      <w:start w:val="1"/>
      <w:numFmt w:val="decimal"/>
      <w:lvlText w:val="%1."/>
      <w:lvlJc w:val="left"/>
      <w:pPr>
        <w:ind w:left="4821" w:hanging="360"/>
      </w:pPr>
    </w:lvl>
    <w:lvl w:ilvl="1">
      <w:start w:val="1"/>
      <w:numFmt w:val="decimal"/>
      <w:lvlText w:val="%1.%2."/>
      <w:lvlJc w:val="left"/>
      <w:pPr>
        <w:ind w:left="5253" w:hanging="432"/>
      </w:pPr>
    </w:lvl>
    <w:lvl w:ilvl="2">
      <w:start w:val="1"/>
      <w:numFmt w:val="decimal"/>
      <w:lvlText w:val="%1.%2.%3."/>
      <w:lvlJc w:val="left"/>
      <w:pPr>
        <w:ind w:left="5685" w:hanging="504"/>
      </w:pPr>
    </w:lvl>
    <w:lvl w:ilvl="3">
      <w:start w:val="1"/>
      <w:numFmt w:val="decimal"/>
      <w:lvlText w:val="%1.%2.%3.%4."/>
      <w:lvlJc w:val="left"/>
      <w:pPr>
        <w:ind w:left="6189" w:hanging="648"/>
      </w:pPr>
    </w:lvl>
    <w:lvl w:ilvl="4">
      <w:start w:val="1"/>
      <w:numFmt w:val="decimal"/>
      <w:lvlText w:val="%1.%2.%3.%4.%5."/>
      <w:lvlJc w:val="left"/>
      <w:pPr>
        <w:ind w:left="6693" w:hanging="792"/>
      </w:pPr>
    </w:lvl>
    <w:lvl w:ilvl="5">
      <w:start w:val="1"/>
      <w:numFmt w:val="decimal"/>
      <w:lvlText w:val="%1.%2.%3.%4.%5.%6."/>
      <w:lvlJc w:val="left"/>
      <w:pPr>
        <w:ind w:left="7197" w:hanging="936"/>
      </w:pPr>
    </w:lvl>
    <w:lvl w:ilvl="6">
      <w:start w:val="1"/>
      <w:numFmt w:val="decimal"/>
      <w:lvlText w:val="%1.%2.%3.%4.%5.%6.%7."/>
      <w:lvlJc w:val="left"/>
      <w:pPr>
        <w:ind w:left="7701" w:hanging="1080"/>
      </w:pPr>
    </w:lvl>
    <w:lvl w:ilvl="7">
      <w:start w:val="1"/>
      <w:numFmt w:val="decimal"/>
      <w:lvlText w:val="%1.%2.%3.%4.%5.%6.%7.%8."/>
      <w:lvlJc w:val="left"/>
      <w:pPr>
        <w:ind w:left="8205" w:hanging="1224"/>
      </w:pPr>
    </w:lvl>
    <w:lvl w:ilvl="8">
      <w:start w:val="1"/>
      <w:numFmt w:val="decimal"/>
      <w:lvlText w:val="%1.%2.%3.%4.%5.%6.%7.%8.%9."/>
      <w:lvlJc w:val="left"/>
      <w:pPr>
        <w:ind w:left="8781" w:hanging="1440"/>
      </w:pPr>
    </w:lvl>
  </w:abstractNum>
  <w:abstractNum w:abstractNumId="1" w15:restartNumberingAfterBreak="0">
    <w:nsid w:val="025D5D71"/>
    <w:multiLevelType w:val="hybridMultilevel"/>
    <w:tmpl w:val="08D05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35572A8"/>
    <w:multiLevelType w:val="multilevel"/>
    <w:tmpl w:val="A8902A7A"/>
    <w:lvl w:ilvl="0">
      <w:start w:val="1"/>
      <w:numFmt w:val="decimal"/>
      <w:pStyle w:val="Ttulo1"/>
      <w:lvlText w:val="%1"/>
      <w:lvlJc w:val="left"/>
      <w:pPr>
        <w:ind w:left="720" w:hanging="360"/>
      </w:pPr>
      <w:rPr>
        <w:rFonts w:hint="default"/>
      </w:rPr>
    </w:lvl>
    <w:lvl w:ilvl="1">
      <w:start w:val="1"/>
      <w:numFmt w:val="decimal"/>
      <w:pStyle w:val="Ttulo2"/>
      <w:lvlText w:val="%1.%2"/>
      <w:lvlJc w:val="left"/>
      <w:pPr>
        <w:ind w:left="3241" w:hanging="405"/>
      </w:pPr>
      <w:rPr>
        <w:b/>
      </w:rPr>
    </w:lvl>
    <w:lvl w:ilvl="2">
      <w:start w:val="1"/>
      <w:numFmt w:val="decimal"/>
      <w:pStyle w:val="Ttulo3"/>
      <w:lvlText w:val="%1.%2.%3"/>
      <w:lvlJc w:val="left"/>
      <w:pPr>
        <w:ind w:left="5257"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0A4AE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EF300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4644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756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DB37D6"/>
    <w:multiLevelType w:val="hybridMultilevel"/>
    <w:tmpl w:val="ABBA9816"/>
    <w:lvl w:ilvl="0" w:tplc="53869DA0">
      <w:start w:val="1"/>
      <w:numFmt w:val="bullet"/>
      <w:lvlText w:val=""/>
      <w:lvlJc w:val="left"/>
      <w:pPr>
        <w:ind w:left="1920" w:hanging="360"/>
      </w:pPr>
      <w:rPr>
        <w:rFonts w:ascii="Symbol" w:hAnsi="Symbol" w:hint="default"/>
      </w:rPr>
    </w:lvl>
    <w:lvl w:ilvl="1" w:tplc="04160003" w:tentative="1">
      <w:start w:val="1"/>
      <w:numFmt w:val="bullet"/>
      <w:lvlText w:val="o"/>
      <w:lvlJc w:val="left"/>
      <w:pPr>
        <w:ind w:left="2640" w:hanging="360"/>
      </w:pPr>
      <w:rPr>
        <w:rFonts w:ascii="Courier New" w:hAnsi="Courier New" w:cs="Courier New" w:hint="default"/>
      </w:rPr>
    </w:lvl>
    <w:lvl w:ilvl="2" w:tplc="04160005" w:tentative="1">
      <w:start w:val="1"/>
      <w:numFmt w:val="bullet"/>
      <w:lvlText w:val=""/>
      <w:lvlJc w:val="left"/>
      <w:pPr>
        <w:ind w:left="3360" w:hanging="360"/>
      </w:pPr>
      <w:rPr>
        <w:rFonts w:ascii="Wingdings" w:hAnsi="Wingdings" w:hint="default"/>
      </w:rPr>
    </w:lvl>
    <w:lvl w:ilvl="3" w:tplc="04160001" w:tentative="1">
      <w:start w:val="1"/>
      <w:numFmt w:val="bullet"/>
      <w:lvlText w:val=""/>
      <w:lvlJc w:val="left"/>
      <w:pPr>
        <w:ind w:left="4080" w:hanging="360"/>
      </w:pPr>
      <w:rPr>
        <w:rFonts w:ascii="Symbol" w:hAnsi="Symbol" w:hint="default"/>
      </w:rPr>
    </w:lvl>
    <w:lvl w:ilvl="4" w:tplc="04160003" w:tentative="1">
      <w:start w:val="1"/>
      <w:numFmt w:val="bullet"/>
      <w:lvlText w:val="o"/>
      <w:lvlJc w:val="left"/>
      <w:pPr>
        <w:ind w:left="4800" w:hanging="360"/>
      </w:pPr>
      <w:rPr>
        <w:rFonts w:ascii="Courier New" w:hAnsi="Courier New" w:cs="Courier New" w:hint="default"/>
      </w:rPr>
    </w:lvl>
    <w:lvl w:ilvl="5" w:tplc="04160005" w:tentative="1">
      <w:start w:val="1"/>
      <w:numFmt w:val="bullet"/>
      <w:lvlText w:val=""/>
      <w:lvlJc w:val="left"/>
      <w:pPr>
        <w:ind w:left="5520" w:hanging="360"/>
      </w:pPr>
      <w:rPr>
        <w:rFonts w:ascii="Wingdings" w:hAnsi="Wingdings" w:hint="default"/>
      </w:rPr>
    </w:lvl>
    <w:lvl w:ilvl="6" w:tplc="04160001" w:tentative="1">
      <w:start w:val="1"/>
      <w:numFmt w:val="bullet"/>
      <w:lvlText w:val=""/>
      <w:lvlJc w:val="left"/>
      <w:pPr>
        <w:ind w:left="6240" w:hanging="360"/>
      </w:pPr>
      <w:rPr>
        <w:rFonts w:ascii="Symbol" w:hAnsi="Symbol" w:hint="default"/>
      </w:rPr>
    </w:lvl>
    <w:lvl w:ilvl="7" w:tplc="04160003" w:tentative="1">
      <w:start w:val="1"/>
      <w:numFmt w:val="bullet"/>
      <w:lvlText w:val="o"/>
      <w:lvlJc w:val="left"/>
      <w:pPr>
        <w:ind w:left="6960" w:hanging="360"/>
      </w:pPr>
      <w:rPr>
        <w:rFonts w:ascii="Courier New" w:hAnsi="Courier New" w:cs="Courier New" w:hint="default"/>
      </w:rPr>
    </w:lvl>
    <w:lvl w:ilvl="8" w:tplc="04160005" w:tentative="1">
      <w:start w:val="1"/>
      <w:numFmt w:val="bullet"/>
      <w:lvlText w:val=""/>
      <w:lvlJc w:val="left"/>
      <w:pPr>
        <w:ind w:left="7680" w:hanging="360"/>
      </w:pPr>
      <w:rPr>
        <w:rFonts w:ascii="Wingdings" w:hAnsi="Wingdings" w:hint="default"/>
      </w:rPr>
    </w:lvl>
  </w:abstractNum>
  <w:abstractNum w:abstractNumId="8" w15:restartNumberingAfterBreak="0">
    <w:nsid w:val="122843B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B84072"/>
    <w:multiLevelType w:val="hybridMultilevel"/>
    <w:tmpl w:val="07E2B6F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17041839"/>
    <w:multiLevelType w:val="hybridMultilevel"/>
    <w:tmpl w:val="9FCE457E"/>
    <w:lvl w:ilvl="0" w:tplc="53869DA0">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1" w15:restartNumberingAfterBreak="0">
    <w:nsid w:val="1A66723E"/>
    <w:multiLevelType w:val="multilevel"/>
    <w:tmpl w:val="32BCAA78"/>
    <w:lvl w:ilvl="0">
      <w:start w:val="1"/>
      <w:numFmt w:val="bullet"/>
      <w:lvlText w:val=""/>
      <w:lvlJc w:val="left"/>
      <w:pPr>
        <w:tabs>
          <w:tab w:val="num" w:pos="432"/>
        </w:tabs>
        <w:ind w:left="432" w:hanging="432"/>
      </w:pPr>
      <w:rPr>
        <w:rFonts w:ascii="Symbol" w:hAnsi="Symbol" w:hint="default"/>
      </w:rPr>
    </w:lvl>
    <w:lvl w:ilvl="1">
      <w:start w:val="1"/>
      <w:numFmt w:val="bullet"/>
      <w:lvlText w:val=""/>
      <w:lvlJc w:val="left"/>
      <w:pPr>
        <w:tabs>
          <w:tab w:val="num" w:pos="576"/>
        </w:tabs>
        <w:ind w:left="576" w:hanging="576"/>
      </w:pPr>
      <w:rPr>
        <w:rFonts w:ascii="Symbol" w:hAnsi="Symbol" w:hint="default"/>
        <w:color w:val="auto"/>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99"/>
        </w:tabs>
        <w:ind w:left="1999" w:hanging="864"/>
      </w:pPr>
      <w:rPr>
        <w:rFonts w:hint="default"/>
        <w:i/>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AA15B1E"/>
    <w:multiLevelType w:val="multilevel"/>
    <w:tmpl w:val="D0747CD2"/>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576"/>
        </w:tabs>
        <w:ind w:left="576" w:hanging="576"/>
      </w:pPr>
      <w:rPr>
        <w:rFonts w:ascii="Symbol" w:hAnsi="Symbol" w:hint="default"/>
        <w:color w:val="auto"/>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99"/>
        </w:tabs>
        <w:ind w:left="1999" w:hanging="864"/>
      </w:pPr>
      <w:rPr>
        <w:rFonts w:hint="default"/>
        <w:i/>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279250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A3594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6708D0"/>
    <w:multiLevelType w:val="hybridMultilevel"/>
    <w:tmpl w:val="8D7682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926579F"/>
    <w:multiLevelType w:val="multilevel"/>
    <w:tmpl w:val="32BCAA78"/>
    <w:lvl w:ilvl="0">
      <w:start w:val="1"/>
      <w:numFmt w:val="bullet"/>
      <w:lvlText w:val=""/>
      <w:lvlJc w:val="left"/>
      <w:pPr>
        <w:tabs>
          <w:tab w:val="num" w:pos="432"/>
        </w:tabs>
        <w:ind w:left="432" w:hanging="432"/>
      </w:pPr>
      <w:rPr>
        <w:rFonts w:ascii="Symbol" w:hAnsi="Symbol" w:hint="default"/>
      </w:rPr>
    </w:lvl>
    <w:lvl w:ilvl="1">
      <w:start w:val="1"/>
      <w:numFmt w:val="bullet"/>
      <w:lvlText w:val=""/>
      <w:lvlJc w:val="left"/>
      <w:pPr>
        <w:tabs>
          <w:tab w:val="num" w:pos="576"/>
        </w:tabs>
        <w:ind w:left="576" w:hanging="576"/>
      </w:pPr>
      <w:rPr>
        <w:rFonts w:ascii="Symbol" w:hAnsi="Symbol" w:hint="default"/>
        <w:color w:val="auto"/>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99"/>
        </w:tabs>
        <w:ind w:left="1999" w:hanging="864"/>
      </w:pPr>
      <w:rPr>
        <w:rFonts w:hint="default"/>
        <w:i/>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AA0670F"/>
    <w:multiLevelType w:val="multilevel"/>
    <w:tmpl w:val="0AE2C6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C0456DB"/>
    <w:multiLevelType w:val="hybridMultilevel"/>
    <w:tmpl w:val="A85C3A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10A152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49751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6E05FDA"/>
    <w:multiLevelType w:val="hybridMultilevel"/>
    <w:tmpl w:val="CCE89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7394BF2"/>
    <w:multiLevelType w:val="hybridMultilevel"/>
    <w:tmpl w:val="73B0AA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3901241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4F74EF"/>
    <w:multiLevelType w:val="hybridMultilevel"/>
    <w:tmpl w:val="6A826D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B666E6C"/>
    <w:multiLevelType w:val="multilevel"/>
    <w:tmpl w:val="CBE0FBCC"/>
    <w:lvl w:ilvl="0">
      <w:start w:val="2"/>
      <w:numFmt w:val="decimal"/>
      <w:lvlText w:val="%1"/>
      <w:lvlJc w:val="left"/>
      <w:pPr>
        <w:ind w:left="1287" w:hanging="360"/>
      </w:pPr>
      <w:rPr>
        <w:rFonts w:hint="default"/>
      </w:rPr>
    </w:lvl>
    <w:lvl w:ilvl="1">
      <w:start w:val="1"/>
      <w:numFmt w:val="decimal"/>
      <w:lvlText w:val="%1.%2"/>
      <w:lvlJc w:val="left"/>
      <w:pPr>
        <w:ind w:left="1332" w:hanging="405"/>
      </w:pPr>
    </w:lvl>
    <w:lvl w:ilvl="2">
      <w:start w:val="1"/>
      <w:numFmt w:val="decimal"/>
      <w:lvlText w:val="%1.%2.%3"/>
      <w:lvlJc w:val="left"/>
      <w:pPr>
        <w:ind w:left="1855" w:hanging="720"/>
      </w:pPr>
    </w:lvl>
    <w:lvl w:ilvl="3">
      <w:start w:val="1"/>
      <w:numFmt w:val="decimal"/>
      <w:lvlText w:val="%1.%2.%3.%4"/>
      <w:lvlJc w:val="left"/>
      <w:pPr>
        <w:ind w:left="2007" w:hanging="1080"/>
      </w:pPr>
    </w:lvl>
    <w:lvl w:ilvl="4">
      <w:start w:val="1"/>
      <w:numFmt w:val="decimal"/>
      <w:lvlText w:val="%1.%2.%3.%4.%5"/>
      <w:lvlJc w:val="left"/>
      <w:pPr>
        <w:ind w:left="2007" w:hanging="1080"/>
      </w:pPr>
    </w:lvl>
    <w:lvl w:ilvl="5">
      <w:start w:val="1"/>
      <w:numFmt w:val="decimal"/>
      <w:lvlText w:val="%1.%2.%3.%4.%5.%6"/>
      <w:lvlJc w:val="left"/>
      <w:pPr>
        <w:ind w:left="2367" w:hanging="1440"/>
      </w:pPr>
    </w:lvl>
    <w:lvl w:ilvl="6">
      <w:start w:val="1"/>
      <w:numFmt w:val="decimal"/>
      <w:lvlText w:val="%1.%2.%3.%4.%5.%6.%7"/>
      <w:lvlJc w:val="left"/>
      <w:pPr>
        <w:ind w:left="2367" w:hanging="1440"/>
      </w:pPr>
    </w:lvl>
    <w:lvl w:ilvl="7">
      <w:start w:val="1"/>
      <w:numFmt w:val="decimal"/>
      <w:lvlText w:val="%1.%2.%3.%4.%5.%6.%7.%8"/>
      <w:lvlJc w:val="left"/>
      <w:pPr>
        <w:ind w:left="2727" w:hanging="1800"/>
      </w:pPr>
    </w:lvl>
    <w:lvl w:ilvl="8">
      <w:start w:val="1"/>
      <w:numFmt w:val="decimal"/>
      <w:lvlText w:val="%1.%2.%3.%4.%5.%6.%7.%8.%9"/>
      <w:lvlJc w:val="left"/>
      <w:pPr>
        <w:ind w:left="2727" w:hanging="1800"/>
      </w:pPr>
    </w:lvl>
  </w:abstractNum>
  <w:abstractNum w:abstractNumId="26" w15:restartNumberingAfterBreak="0">
    <w:nsid w:val="3BAE3A06"/>
    <w:multiLevelType w:val="multilevel"/>
    <w:tmpl w:val="92183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3031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EE2F04"/>
    <w:multiLevelType w:val="hybridMultilevel"/>
    <w:tmpl w:val="EE2258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5092471F"/>
    <w:multiLevelType w:val="hybridMultilevel"/>
    <w:tmpl w:val="B95C6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29A30AF"/>
    <w:multiLevelType w:val="hybridMultilevel"/>
    <w:tmpl w:val="D012EA34"/>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31" w15:restartNumberingAfterBreak="0">
    <w:nsid w:val="57470E90"/>
    <w:multiLevelType w:val="multilevel"/>
    <w:tmpl w:val="C1E2719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9637125"/>
    <w:multiLevelType w:val="hybridMultilevel"/>
    <w:tmpl w:val="C0F27D20"/>
    <w:lvl w:ilvl="0" w:tplc="AF34F59E">
      <w:start w:val="1"/>
      <w:numFmt w:val="bullet"/>
      <w:lvlText w:val=""/>
      <w:lvlJc w:val="left"/>
      <w:pPr>
        <w:tabs>
          <w:tab w:val="num" w:pos="720"/>
        </w:tabs>
        <w:ind w:left="720" w:hanging="360"/>
      </w:pPr>
      <w:rPr>
        <w:rFonts w:ascii="Wingdings" w:hAnsi="Wingdings" w:hint="default"/>
      </w:rPr>
    </w:lvl>
    <w:lvl w:ilvl="1" w:tplc="4000B0F0">
      <w:numFmt w:val="bullet"/>
      <w:lvlText w:val=""/>
      <w:lvlJc w:val="left"/>
      <w:pPr>
        <w:tabs>
          <w:tab w:val="num" w:pos="1440"/>
        </w:tabs>
        <w:ind w:left="1440" w:hanging="360"/>
      </w:pPr>
      <w:rPr>
        <w:rFonts w:ascii="Wingdings" w:hAnsi="Wingdings" w:hint="default"/>
      </w:rPr>
    </w:lvl>
    <w:lvl w:ilvl="2" w:tplc="8190EB68" w:tentative="1">
      <w:start w:val="1"/>
      <w:numFmt w:val="bullet"/>
      <w:lvlText w:val=""/>
      <w:lvlJc w:val="left"/>
      <w:pPr>
        <w:tabs>
          <w:tab w:val="num" w:pos="2160"/>
        </w:tabs>
        <w:ind w:left="2160" w:hanging="360"/>
      </w:pPr>
      <w:rPr>
        <w:rFonts w:ascii="Wingdings" w:hAnsi="Wingdings" w:hint="default"/>
      </w:rPr>
    </w:lvl>
    <w:lvl w:ilvl="3" w:tplc="A26EF292" w:tentative="1">
      <w:start w:val="1"/>
      <w:numFmt w:val="bullet"/>
      <w:lvlText w:val=""/>
      <w:lvlJc w:val="left"/>
      <w:pPr>
        <w:tabs>
          <w:tab w:val="num" w:pos="2880"/>
        </w:tabs>
        <w:ind w:left="2880" w:hanging="360"/>
      </w:pPr>
      <w:rPr>
        <w:rFonts w:ascii="Wingdings" w:hAnsi="Wingdings" w:hint="default"/>
      </w:rPr>
    </w:lvl>
    <w:lvl w:ilvl="4" w:tplc="7454292A" w:tentative="1">
      <w:start w:val="1"/>
      <w:numFmt w:val="bullet"/>
      <w:lvlText w:val=""/>
      <w:lvlJc w:val="left"/>
      <w:pPr>
        <w:tabs>
          <w:tab w:val="num" w:pos="3600"/>
        </w:tabs>
        <w:ind w:left="3600" w:hanging="360"/>
      </w:pPr>
      <w:rPr>
        <w:rFonts w:ascii="Wingdings" w:hAnsi="Wingdings" w:hint="default"/>
      </w:rPr>
    </w:lvl>
    <w:lvl w:ilvl="5" w:tplc="8462347A" w:tentative="1">
      <w:start w:val="1"/>
      <w:numFmt w:val="bullet"/>
      <w:lvlText w:val=""/>
      <w:lvlJc w:val="left"/>
      <w:pPr>
        <w:tabs>
          <w:tab w:val="num" w:pos="4320"/>
        </w:tabs>
        <w:ind w:left="4320" w:hanging="360"/>
      </w:pPr>
      <w:rPr>
        <w:rFonts w:ascii="Wingdings" w:hAnsi="Wingdings" w:hint="default"/>
      </w:rPr>
    </w:lvl>
    <w:lvl w:ilvl="6" w:tplc="BE288440" w:tentative="1">
      <w:start w:val="1"/>
      <w:numFmt w:val="bullet"/>
      <w:lvlText w:val=""/>
      <w:lvlJc w:val="left"/>
      <w:pPr>
        <w:tabs>
          <w:tab w:val="num" w:pos="5040"/>
        </w:tabs>
        <w:ind w:left="5040" w:hanging="360"/>
      </w:pPr>
      <w:rPr>
        <w:rFonts w:ascii="Wingdings" w:hAnsi="Wingdings" w:hint="default"/>
      </w:rPr>
    </w:lvl>
    <w:lvl w:ilvl="7" w:tplc="F6A4B660" w:tentative="1">
      <w:start w:val="1"/>
      <w:numFmt w:val="bullet"/>
      <w:lvlText w:val=""/>
      <w:lvlJc w:val="left"/>
      <w:pPr>
        <w:tabs>
          <w:tab w:val="num" w:pos="5760"/>
        </w:tabs>
        <w:ind w:left="5760" w:hanging="360"/>
      </w:pPr>
      <w:rPr>
        <w:rFonts w:ascii="Wingdings" w:hAnsi="Wingdings" w:hint="default"/>
      </w:rPr>
    </w:lvl>
    <w:lvl w:ilvl="8" w:tplc="2B1A032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3561D7"/>
    <w:multiLevelType w:val="multilevel"/>
    <w:tmpl w:val="D0747CD2"/>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576"/>
        </w:tabs>
        <w:ind w:left="576" w:hanging="576"/>
      </w:pPr>
      <w:rPr>
        <w:rFonts w:ascii="Symbol" w:hAnsi="Symbol" w:hint="default"/>
        <w:color w:val="auto"/>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99"/>
        </w:tabs>
        <w:ind w:left="1999" w:hanging="864"/>
      </w:pPr>
      <w:rPr>
        <w:rFonts w:hint="default"/>
        <w:i/>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AD8492A"/>
    <w:multiLevelType w:val="hybridMultilevel"/>
    <w:tmpl w:val="33604252"/>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60DD392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3C4285"/>
    <w:multiLevelType w:val="hybridMultilevel"/>
    <w:tmpl w:val="41CA5C9A"/>
    <w:lvl w:ilvl="0" w:tplc="53869DA0">
      <w:start w:val="1"/>
      <w:numFmt w:val="bullet"/>
      <w:lvlText w:val=""/>
      <w:lvlJc w:val="left"/>
      <w:pPr>
        <w:ind w:left="1920" w:hanging="360"/>
      </w:pPr>
      <w:rPr>
        <w:rFonts w:ascii="Symbol" w:hAnsi="Symbol" w:hint="default"/>
      </w:rPr>
    </w:lvl>
    <w:lvl w:ilvl="1" w:tplc="04160003" w:tentative="1">
      <w:start w:val="1"/>
      <w:numFmt w:val="bullet"/>
      <w:lvlText w:val="o"/>
      <w:lvlJc w:val="left"/>
      <w:pPr>
        <w:ind w:left="2640" w:hanging="360"/>
      </w:pPr>
      <w:rPr>
        <w:rFonts w:ascii="Courier New" w:hAnsi="Courier New" w:cs="Courier New" w:hint="default"/>
      </w:rPr>
    </w:lvl>
    <w:lvl w:ilvl="2" w:tplc="04160005" w:tentative="1">
      <w:start w:val="1"/>
      <w:numFmt w:val="bullet"/>
      <w:lvlText w:val=""/>
      <w:lvlJc w:val="left"/>
      <w:pPr>
        <w:ind w:left="3360" w:hanging="360"/>
      </w:pPr>
      <w:rPr>
        <w:rFonts w:ascii="Wingdings" w:hAnsi="Wingdings" w:hint="default"/>
      </w:rPr>
    </w:lvl>
    <w:lvl w:ilvl="3" w:tplc="04160001" w:tentative="1">
      <w:start w:val="1"/>
      <w:numFmt w:val="bullet"/>
      <w:lvlText w:val=""/>
      <w:lvlJc w:val="left"/>
      <w:pPr>
        <w:ind w:left="4080" w:hanging="360"/>
      </w:pPr>
      <w:rPr>
        <w:rFonts w:ascii="Symbol" w:hAnsi="Symbol" w:hint="default"/>
      </w:rPr>
    </w:lvl>
    <w:lvl w:ilvl="4" w:tplc="04160003" w:tentative="1">
      <w:start w:val="1"/>
      <w:numFmt w:val="bullet"/>
      <w:lvlText w:val="o"/>
      <w:lvlJc w:val="left"/>
      <w:pPr>
        <w:ind w:left="4800" w:hanging="360"/>
      </w:pPr>
      <w:rPr>
        <w:rFonts w:ascii="Courier New" w:hAnsi="Courier New" w:cs="Courier New" w:hint="default"/>
      </w:rPr>
    </w:lvl>
    <w:lvl w:ilvl="5" w:tplc="04160005" w:tentative="1">
      <w:start w:val="1"/>
      <w:numFmt w:val="bullet"/>
      <w:lvlText w:val=""/>
      <w:lvlJc w:val="left"/>
      <w:pPr>
        <w:ind w:left="5520" w:hanging="360"/>
      </w:pPr>
      <w:rPr>
        <w:rFonts w:ascii="Wingdings" w:hAnsi="Wingdings" w:hint="default"/>
      </w:rPr>
    </w:lvl>
    <w:lvl w:ilvl="6" w:tplc="04160001" w:tentative="1">
      <w:start w:val="1"/>
      <w:numFmt w:val="bullet"/>
      <w:lvlText w:val=""/>
      <w:lvlJc w:val="left"/>
      <w:pPr>
        <w:ind w:left="6240" w:hanging="360"/>
      </w:pPr>
      <w:rPr>
        <w:rFonts w:ascii="Symbol" w:hAnsi="Symbol" w:hint="default"/>
      </w:rPr>
    </w:lvl>
    <w:lvl w:ilvl="7" w:tplc="04160003" w:tentative="1">
      <w:start w:val="1"/>
      <w:numFmt w:val="bullet"/>
      <w:lvlText w:val="o"/>
      <w:lvlJc w:val="left"/>
      <w:pPr>
        <w:ind w:left="6960" w:hanging="360"/>
      </w:pPr>
      <w:rPr>
        <w:rFonts w:ascii="Courier New" w:hAnsi="Courier New" w:cs="Courier New" w:hint="default"/>
      </w:rPr>
    </w:lvl>
    <w:lvl w:ilvl="8" w:tplc="04160005" w:tentative="1">
      <w:start w:val="1"/>
      <w:numFmt w:val="bullet"/>
      <w:lvlText w:val=""/>
      <w:lvlJc w:val="left"/>
      <w:pPr>
        <w:ind w:left="7680" w:hanging="360"/>
      </w:pPr>
      <w:rPr>
        <w:rFonts w:ascii="Wingdings" w:hAnsi="Wingdings" w:hint="default"/>
      </w:rPr>
    </w:lvl>
  </w:abstractNum>
  <w:abstractNum w:abstractNumId="37" w15:restartNumberingAfterBreak="0">
    <w:nsid w:val="64A67F7E"/>
    <w:multiLevelType w:val="hybridMultilevel"/>
    <w:tmpl w:val="57E6A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6E474F2"/>
    <w:multiLevelType w:val="hybridMultilevel"/>
    <w:tmpl w:val="4F26E1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78C3CD2"/>
    <w:multiLevelType w:val="hybridMultilevel"/>
    <w:tmpl w:val="FCF26DF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0" w15:restartNumberingAfterBreak="0">
    <w:nsid w:val="67E86A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6E3C86"/>
    <w:multiLevelType w:val="hybridMultilevel"/>
    <w:tmpl w:val="2886F80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2" w15:restartNumberingAfterBreak="0">
    <w:nsid w:val="6A9C3B6E"/>
    <w:multiLevelType w:val="hybridMultilevel"/>
    <w:tmpl w:val="DB26E41A"/>
    <w:lvl w:ilvl="0" w:tplc="71842DCC">
      <w:start w:val="1"/>
      <w:numFmt w:val="upperLetter"/>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3" w15:restartNumberingAfterBreak="0">
    <w:nsid w:val="6BD92FDF"/>
    <w:multiLevelType w:val="hybridMultilevel"/>
    <w:tmpl w:val="5F86112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C484F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6F0FA9"/>
    <w:multiLevelType w:val="hybridMultilevel"/>
    <w:tmpl w:val="3678E304"/>
    <w:lvl w:ilvl="0" w:tplc="9E1CFEB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757252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8A4984"/>
    <w:multiLevelType w:val="hybridMultilevel"/>
    <w:tmpl w:val="0CF456A4"/>
    <w:lvl w:ilvl="0" w:tplc="114879BE">
      <w:start w:val="1"/>
      <w:numFmt w:val="lowerLetter"/>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A2F2DA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B0A7F8E"/>
    <w:multiLevelType w:val="multilevel"/>
    <w:tmpl w:val="9B3E299E"/>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34"/>
  </w:num>
  <w:num w:numId="3">
    <w:abstractNumId w:val="43"/>
  </w:num>
  <w:num w:numId="4">
    <w:abstractNumId w:val="47"/>
  </w:num>
  <w:num w:numId="5">
    <w:abstractNumId w:val="32"/>
  </w:num>
  <w:num w:numId="6">
    <w:abstractNumId w:val="15"/>
  </w:num>
  <w:num w:numId="7">
    <w:abstractNumId w:val="39"/>
  </w:num>
  <w:num w:numId="8">
    <w:abstractNumId w:val="1"/>
  </w:num>
  <w:num w:numId="9">
    <w:abstractNumId w:val="16"/>
  </w:num>
  <w:num w:numId="10">
    <w:abstractNumId w:val="16"/>
  </w:num>
  <w:num w:numId="11">
    <w:abstractNumId w:val="16"/>
  </w:num>
  <w:num w:numId="12">
    <w:abstractNumId w:val="16"/>
  </w:num>
  <w:num w:numId="13">
    <w:abstractNumId w:val="48"/>
  </w:num>
  <w:num w:numId="14">
    <w:abstractNumId w:val="10"/>
  </w:num>
  <w:num w:numId="15">
    <w:abstractNumId w:val="36"/>
  </w:num>
  <w:num w:numId="16">
    <w:abstractNumId w:val="7"/>
  </w:num>
  <w:num w:numId="17">
    <w:abstractNumId w:val="18"/>
  </w:num>
  <w:num w:numId="18">
    <w:abstractNumId w:val="20"/>
  </w:num>
  <w:num w:numId="19">
    <w:abstractNumId w:val="22"/>
  </w:num>
  <w:num w:numId="20">
    <w:abstractNumId w:val="30"/>
  </w:num>
  <w:num w:numId="21">
    <w:abstractNumId w:val="29"/>
  </w:num>
  <w:num w:numId="22">
    <w:abstractNumId w:val="21"/>
  </w:num>
  <w:num w:numId="23">
    <w:abstractNumId w:val="37"/>
  </w:num>
  <w:num w:numId="24">
    <w:abstractNumId w:val="41"/>
  </w:num>
  <w:num w:numId="25">
    <w:abstractNumId w:val="24"/>
  </w:num>
  <w:num w:numId="26">
    <w:abstractNumId w:val="28"/>
  </w:num>
  <w:num w:numId="27">
    <w:abstractNumId w:val="12"/>
  </w:num>
  <w:num w:numId="28">
    <w:abstractNumId w:val="33"/>
  </w:num>
  <w:num w:numId="29">
    <w:abstractNumId w:val="11"/>
  </w:num>
  <w:num w:numId="30">
    <w:abstractNumId w:val="6"/>
  </w:num>
  <w:num w:numId="31">
    <w:abstractNumId w:val="8"/>
  </w:num>
  <w:num w:numId="32">
    <w:abstractNumId w:val="4"/>
  </w:num>
  <w:num w:numId="33">
    <w:abstractNumId w:val="40"/>
  </w:num>
  <w:num w:numId="34">
    <w:abstractNumId w:val="46"/>
  </w:num>
  <w:num w:numId="35">
    <w:abstractNumId w:val="44"/>
  </w:num>
  <w:num w:numId="36">
    <w:abstractNumId w:val="26"/>
  </w:num>
  <w:num w:numId="37">
    <w:abstractNumId w:val="27"/>
  </w:num>
  <w:num w:numId="38">
    <w:abstractNumId w:val="17"/>
  </w:num>
  <w:num w:numId="39">
    <w:abstractNumId w:val="19"/>
  </w:num>
  <w:num w:numId="40">
    <w:abstractNumId w:val="5"/>
  </w:num>
  <w:num w:numId="41">
    <w:abstractNumId w:val="23"/>
  </w:num>
  <w:num w:numId="42">
    <w:abstractNumId w:val="14"/>
  </w:num>
  <w:num w:numId="43">
    <w:abstractNumId w:val="35"/>
  </w:num>
  <w:num w:numId="44">
    <w:abstractNumId w:val="0"/>
  </w:num>
  <w:num w:numId="45">
    <w:abstractNumId w:val="31"/>
  </w:num>
  <w:num w:numId="46">
    <w:abstractNumId w:val="3"/>
  </w:num>
  <w:num w:numId="47">
    <w:abstractNumId w:val="49"/>
  </w:num>
  <w:num w:numId="48">
    <w:abstractNumId w:val="2"/>
  </w:num>
  <w:num w:numId="49">
    <w:abstractNumId w:val="38"/>
  </w:num>
  <w:num w:numId="50">
    <w:abstractNumId w:val="25"/>
  </w:num>
  <w:num w:numId="51">
    <w:abstractNumId w:val="42"/>
  </w:num>
  <w:num w:numId="52">
    <w:abstractNumId w:val="45"/>
  </w:num>
  <w:num w:numId="53">
    <w:abstractNumId w:val="45"/>
    <w:lvlOverride w:ilvl="0">
      <w:startOverride w:val="1"/>
    </w:lvlOverride>
  </w:num>
  <w:num w:numId="54">
    <w:abstractNumId w:val="13"/>
  </w:num>
  <w:num w:numId="55">
    <w:abstractNumId w:val="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ENRIQUE GALHARDE CARRASCO">
    <w15:presenceInfo w15:providerId="None" w15:userId="PAULO HENRIQUE GALHARDE CARRASCO"/>
  </w15:person>
  <w15:person w15:author="Paulo galharde">
    <w15:presenceInfo w15:providerId="Windows Live" w15:userId="b52364bd4ec370ee"/>
  </w15:person>
  <w15:person w15:author="PAULO CARRASCO">
    <w15:presenceInfo w15:providerId="None" w15:userId="PAULO CARRA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documentProtection w:edit="forms" w:formatting="1" w:enforcement="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E08"/>
    <w:rsid w:val="00000325"/>
    <w:rsid w:val="00000535"/>
    <w:rsid w:val="0000196F"/>
    <w:rsid w:val="00002B79"/>
    <w:rsid w:val="00004C8F"/>
    <w:rsid w:val="00004EDC"/>
    <w:rsid w:val="000065B6"/>
    <w:rsid w:val="000078AF"/>
    <w:rsid w:val="00007ADD"/>
    <w:rsid w:val="0001038D"/>
    <w:rsid w:val="00011CC3"/>
    <w:rsid w:val="00012376"/>
    <w:rsid w:val="00012568"/>
    <w:rsid w:val="00013265"/>
    <w:rsid w:val="00013C55"/>
    <w:rsid w:val="00015000"/>
    <w:rsid w:val="00015F1B"/>
    <w:rsid w:val="00016683"/>
    <w:rsid w:val="0001783E"/>
    <w:rsid w:val="00017BDD"/>
    <w:rsid w:val="000226D8"/>
    <w:rsid w:val="00022785"/>
    <w:rsid w:val="000230AA"/>
    <w:rsid w:val="000248DA"/>
    <w:rsid w:val="00024F50"/>
    <w:rsid w:val="00025AA9"/>
    <w:rsid w:val="000262E4"/>
    <w:rsid w:val="00026A18"/>
    <w:rsid w:val="00027843"/>
    <w:rsid w:val="00030608"/>
    <w:rsid w:val="00034C65"/>
    <w:rsid w:val="00040E0A"/>
    <w:rsid w:val="00043A98"/>
    <w:rsid w:val="00044075"/>
    <w:rsid w:val="00044108"/>
    <w:rsid w:val="0004570E"/>
    <w:rsid w:val="000471D0"/>
    <w:rsid w:val="00050138"/>
    <w:rsid w:val="000519A8"/>
    <w:rsid w:val="00052B5E"/>
    <w:rsid w:val="00053F62"/>
    <w:rsid w:val="00054AAC"/>
    <w:rsid w:val="0005543B"/>
    <w:rsid w:val="000560C5"/>
    <w:rsid w:val="00056933"/>
    <w:rsid w:val="00057F58"/>
    <w:rsid w:val="000609A6"/>
    <w:rsid w:val="00061193"/>
    <w:rsid w:val="0006486A"/>
    <w:rsid w:val="0006628F"/>
    <w:rsid w:val="00067241"/>
    <w:rsid w:val="00067F3A"/>
    <w:rsid w:val="00070970"/>
    <w:rsid w:val="00075AE0"/>
    <w:rsid w:val="0007639F"/>
    <w:rsid w:val="00077E1D"/>
    <w:rsid w:val="00080CA3"/>
    <w:rsid w:val="000812CB"/>
    <w:rsid w:val="00082267"/>
    <w:rsid w:val="00082299"/>
    <w:rsid w:val="000839DB"/>
    <w:rsid w:val="00084205"/>
    <w:rsid w:val="00084ADC"/>
    <w:rsid w:val="00084CD1"/>
    <w:rsid w:val="00085194"/>
    <w:rsid w:val="00092286"/>
    <w:rsid w:val="00092A37"/>
    <w:rsid w:val="000949F6"/>
    <w:rsid w:val="00095297"/>
    <w:rsid w:val="0009602E"/>
    <w:rsid w:val="00096BCD"/>
    <w:rsid w:val="00097164"/>
    <w:rsid w:val="000A05F4"/>
    <w:rsid w:val="000A1665"/>
    <w:rsid w:val="000A18AF"/>
    <w:rsid w:val="000A4B3B"/>
    <w:rsid w:val="000A6612"/>
    <w:rsid w:val="000B0D01"/>
    <w:rsid w:val="000B163C"/>
    <w:rsid w:val="000B1993"/>
    <w:rsid w:val="000B24D6"/>
    <w:rsid w:val="000B341C"/>
    <w:rsid w:val="000B3E41"/>
    <w:rsid w:val="000B488C"/>
    <w:rsid w:val="000B6D7F"/>
    <w:rsid w:val="000B7A1E"/>
    <w:rsid w:val="000C18F0"/>
    <w:rsid w:val="000C3624"/>
    <w:rsid w:val="000C370D"/>
    <w:rsid w:val="000C3B22"/>
    <w:rsid w:val="000C3B90"/>
    <w:rsid w:val="000C5365"/>
    <w:rsid w:val="000D0168"/>
    <w:rsid w:val="000D0F3B"/>
    <w:rsid w:val="000D1A4C"/>
    <w:rsid w:val="000D265D"/>
    <w:rsid w:val="000D2C97"/>
    <w:rsid w:val="000D3452"/>
    <w:rsid w:val="000D389A"/>
    <w:rsid w:val="000D3DD6"/>
    <w:rsid w:val="000D52CA"/>
    <w:rsid w:val="000D5905"/>
    <w:rsid w:val="000E0335"/>
    <w:rsid w:val="000E061D"/>
    <w:rsid w:val="000E09F2"/>
    <w:rsid w:val="000E0B71"/>
    <w:rsid w:val="000E316C"/>
    <w:rsid w:val="000E38D3"/>
    <w:rsid w:val="000E3A31"/>
    <w:rsid w:val="000E48B8"/>
    <w:rsid w:val="000E5EE1"/>
    <w:rsid w:val="000E68E8"/>
    <w:rsid w:val="000F0414"/>
    <w:rsid w:val="000F08AA"/>
    <w:rsid w:val="000F5741"/>
    <w:rsid w:val="000F7063"/>
    <w:rsid w:val="000F7F2C"/>
    <w:rsid w:val="000F7F36"/>
    <w:rsid w:val="001004EF"/>
    <w:rsid w:val="00101926"/>
    <w:rsid w:val="00102C20"/>
    <w:rsid w:val="0010370C"/>
    <w:rsid w:val="001062DA"/>
    <w:rsid w:val="001071C2"/>
    <w:rsid w:val="00110F77"/>
    <w:rsid w:val="00111E1E"/>
    <w:rsid w:val="0011312D"/>
    <w:rsid w:val="0011323A"/>
    <w:rsid w:val="00114C2B"/>
    <w:rsid w:val="00115F75"/>
    <w:rsid w:val="00117338"/>
    <w:rsid w:val="00117F26"/>
    <w:rsid w:val="0012425C"/>
    <w:rsid w:val="001256BF"/>
    <w:rsid w:val="00125AF5"/>
    <w:rsid w:val="001268D9"/>
    <w:rsid w:val="0012A837"/>
    <w:rsid w:val="0013028A"/>
    <w:rsid w:val="00131FDA"/>
    <w:rsid w:val="0013204F"/>
    <w:rsid w:val="00132FCA"/>
    <w:rsid w:val="00132FFD"/>
    <w:rsid w:val="001332A8"/>
    <w:rsid w:val="00133C3E"/>
    <w:rsid w:val="0013503B"/>
    <w:rsid w:val="00135A09"/>
    <w:rsid w:val="00136CA5"/>
    <w:rsid w:val="00136D9A"/>
    <w:rsid w:val="00137D65"/>
    <w:rsid w:val="00137D68"/>
    <w:rsid w:val="00137E9D"/>
    <w:rsid w:val="001413C9"/>
    <w:rsid w:val="001419E8"/>
    <w:rsid w:val="001425A7"/>
    <w:rsid w:val="001464A8"/>
    <w:rsid w:val="001517AF"/>
    <w:rsid w:val="001517C5"/>
    <w:rsid w:val="00151F9D"/>
    <w:rsid w:val="00153288"/>
    <w:rsid w:val="00157E3D"/>
    <w:rsid w:val="001600EA"/>
    <w:rsid w:val="00160DB0"/>
    <w:rsid w:val="00160DDE"/>
    <w:rsid w:val="00161431"/>
    <w:rsid w:val="0016254B"/>
    <w:rsid w:val="00164808"/>
    <w:rsid w:val="00164A68"/>
    <w:rsid w:val="001651D4"/>
    <w:rsid w:val="00165630"/>
    <w:rsid w:val="00167780"/>
    <w:rsid w:val="001739DD"/>
    <w:rsid w:val="00173D74"/>
    <w:rsid w:val="0017643E"/>
    <w:rsid w:val="00176AEE"/>
    <w:rsid w:val="00176C2D"/>
    <w:rsid w:val="001822DE"/>
    <w:rsid w:val="001851AE"/>
    <w:rsid w:val="001865FF"/>
    <w:rsid w:val="00186A50"/>
    <w:rsid w:val="0018727E"/>
    <w:rsid w:val="00192927"/>
    <w:rsid w:val="00193363"/>
    <w:rsid w:val="00194766"/>
    <w:rsid w:val="00196D13"/>
    <w:rsid w:val="001A07CB"/>
    <w:rsid w:val="001A09AC"/>
    <w:rsid w:val="001A0C8F"/>
    <w:rsid w:val="001A19F4"/>
    <w:rsid w:val="001A2990"/>
    <w:rsid w:val="001A2A70"/>
    <w:rsid w:val="001A50F2"/>
    <w:rsid w:val="001A6886"/>
    <w:rsid w:val="001A6B65"/>
    <w:rsid w:val="001A6D86"/>
    <w:rsid w:val="001A7408"/>
    <w:rsid w:val="001A7E87"/>
    <w:rsid w:val="001B0C9B"/>
    <w:rsid w:val="001B0DF5"/>
    <w:rsid w:val="001B1B7C"/>
    <w:rsid w:val="001B43C0"/>
    <w:rsid w:val="001B4BA8"/>
    <w:rsid w:val="001B62B1"/>
    <w:rsid w:val="001B6C8D"/>
    <w:rsid w:val="001B7FA2"/>
    <w:rsid w:val="001C0503"/>
    <w:rsid w:val="001C193B"/>
    <w:rsid w:val="001C1FB1"/>
    <w:rsid w:val="001C2FF0"/>
    <w:rsid w:val="001C3C96"/>
    <w:rsid w:val="001C4594"/>
    <w:rsid w:val="001C4CAB"/>
    <w:rsid w:val="001C7527"/>
    <w:rsid w:val="001D077D"/>
    <w:rsid w:val="001D216C"/>
    <w:rsid w:val="001D3661"/>
    <w:rsid w:val="001D680C"/>
    <w:rsid w:val="001D7059"/>
    <w:rsid w:val="001D7602"/>
    <w:rsid w:val="001E063B"/>
    <w:rsid w:val="001E0B5B"/>
    <w:rsid w:val="001E1F1C"/>
    <w:rsid w:val="001E276D"/>
    <w:rsid w:val="001E4829"/>
    <w:rsid w:val="001E7393"/>
    <w:rsid w:val="001E7B9A"/>
    <w:rsid w:val="001F07A9"/>
    <w:rsid w:val="001F0BE0"/>
    <w:rsid w:val="001F186C"/>
    <w:rsid w:val="001F1C68"/>
    <w:rsid w:val="001F3202"/>
    <w:rsid w:val="001F361A"/>
    <w:rsid w:val="001F4A62"/>
    <w:rsid w:val="001F5013"/>
    <w:rsid w:val="001F5126"/>
    <w:rsid w:val="001F6BA9"/>
    <w:rsid w:val="001F6D76"/>
    <w:rsid w:val="001F6FB6"/>
    <w:rsid w:val="001F7946"/>
    <w:rsid w:val="002027BD"/>
    <w:rsid w:val="0020471D"/>
    <w:rsid w:val="002054B8"/>
    <w:rsid w:val="002061D6"/>
    <w:rsid w:val="00206DA4"/>
    <w:rsid w:val="00206DCC"/>
    <w:rsid w:val="00207716"/>
    <w:rsid w:val="00210872"/>
    <w:rsid w:val="00221373"/>
    <w:rsid w:val="00221FCE"/>
    <w:rsid w:val="00222084"/>
    <w:rsid w:val="00222441"/>
    <w:rsid w:val="00222D85"/>
    <w:rsid w:val="00225CED"/>
    <w:rsid w:val="00226F92"/>
    <w:rsid w:val="002270BB"/>
    <w:rsid w:val="0022710C"/>
    <w:rsid w:val="002318DF"/>
    <w:rsid w:val="00232BA3"/>
    <w:rsid w:val="00233099"/>
    <w:rsid w:val="002350C2"/>
    <w:rsid w:val="002405A8"/>
    <w:rsid w:val="00240BCA"/>
    <w:rsid w:val="00241F1F"/>
    <w:rsid w:val="00245254"/>
    <w:rsid w:val="0024624E"/>
    <w:rsid w:val="00246F87"/>
    <w:rsid w:val="00247452"/>
    <w:rsid w:val="00247DB8"/>
    <w:rsid w:val="00253F64"/>
    <w:rsid w:val="00253FB4"/>
    <w:rsid w:val="00253FD3"/>
    <w:rsid w:val="00255809"/>
    <w:rsid w:val="00255D35"/>
    <w:rsid w:val="0025654E"/>
    <w:rsid w:val="00261C11"/>
    <w:rsid w:val="00262D93"/>
    <w:rsid w:val="0026332C"/>
    <w:rsid w:val="00264964"/>
    <w:rsid w:val="00266181"/>
    <w:rsid w:val="00267430"/>
    <w:rsid w:val="00270596"/>
    <w:rsid w:val="00271A00"/>
    <w:rsid w:val="002751C3"/>
    <w:rsid w:val="00275A1C"/>
    <w:rsid w:val="00276654"/>
    <w:rsid w:val="00280E73"/>
    <w:rsid w:val="00282286"/>
    <w:rsid w:val="00282657"/>
    <w:rsid w:val="002837DF"/>
    <w:rsid w:val="002846C1"/>
    <w:rsid w:val="00284B68"/>
    <w:rsid w:val="00285D6F"/>
    <w:rsid w:val="00285E9C"/>
    <w:rsid w:val="00287088"/>
    <w:rsid w:val="002926A6"/>
    <w:rsid w:val="0029291C"/>
    <w:rsid w:val="0029377C"/>
    <w:rsid w:val="00293A94"/>
    <w:rsid w:val="002957E1"/>
    <w:rsid w:val="002968D6"/>
    <w:rsid w:val="00296D35"/>
    <w:rsid w:val="00296DE8"/>
    <w:rsid w:val="002975D2"/>
    <w:rsid w:val="00297CF8"/>
    <w:rsid w:val="002A1943"/>
    <w:rsid w:val="002A21C9"/>
    <w:rsid w:val="002A4E64"/>
    <w:rsid w:val="002A51E1"/>
    <w:rsid w:val="002A5ECD"/>
    <w:rsid w:val="002A643B"/>
    <w:rsid w:val="002A644A"/>
    <w:rsid w:val="002A6601"/>
    <w:rsid w:val="002B22C9"/>
    <w:rsid w:val="002B2453"/>
    <w:rsid w:val="002B24B4"/>
    <w:rsid w:val="002B32E9"/>
    <w:rsid w:val="002B3AC0"/>
    <w:rsid w:val="002B3B4F"/>
    <w:rsid w:val="002B4A64"/>
    <w:rsid w:val="002B6473"/>
    <w:rsid w:val="002B7221"/>
    <w:rsid w:val="002B73A7"/>
    <w:rsid w:val="002C1B0E"/>
    <w:rsid w:val="002C2EE8"/>
    <w:rsid w:val="002C4282"/>
    <w:rsid w:val="002C5B98"/>
    <w:rsid w:val="002C5E1F"/>
    <w:rsid w:val="002D0A9F"/>
    <w:rsid w:val="002D0D15"/>
    <w:rsid w:val="002D25FC"/>
    <w:rsid w:val="002D2FD0"/>
    <w:rsid w:val="002D3C65"/>
    <w:rsid w:val="002D6173"/>
    <w:rsid w:val="002E1A6E"/>
    <w:rsid w:val="002E34CE"/>
    <w:rsid w:val="002E4103"/>
    <w:rsid w:val="002F143F"/>
    <w:rsid w:val="002F1563"/>
    <w:rsid w:val="002F2030"/>
    <w:rsid w:val="002F560D"/>
    <w:rsid w:val="003005B6"/>
    <w:rsid w:val="00301377"/>
    <w:rsid w:val="00304E0A"/>
    <w:rsid w:val="00304F41"/>
    <w:rsid w:val="003063B6"/>
    <w:rsid w:val="003079CF"/>
    <w:rsid w:val="003105B6"/>
    <w:rsid w:val="00312461"/>
    <w:rsid w:val="003124DE"/>
    <w:rsid w:val="00313573"/>
    <w:rsid w:val="0031583E"/>
    <w:rsid w:val="00317502"/>
    <w:rsid w:val="003209BF"/>
    <w:rsid w:val="00321FD5"/>
    <w:rsid w:val="00322548"/>
    <w:rsid w:val="00322A52"/>
    <w:rsid w:val="0032382E"/>
    <w:rsid w:val="00323C0B"/>
    <w:rsid w:val="00323E8B"/>
    <w:rsid w:val="0032415E"/>
    <w:rsid w:val="00327151"/>
    <w:rsid w:val="00330329"/>
    <w:rsid w:val="0033057E"/>
    <w:rsid w:val="003353B2"/>
    <w:rsid w:val="003357A0"/>
    <w:rsid w:val="00335941"/>
    <w:rsid w:val="003367F5"/>
    <w:rsid w:val="00336AE7"/>
    <w:rsid w:val="00341319"/>
    <w:rsid w:val="00341C4B"/>
    <w:rsid w:val="003445B9"/>
    <w:rsid w:val="00345DBB"/>
    <w:rsid w:val="00346C2D"/>
    <w:rsid w:val="00346E3C"/>
    <w:rsid w:val="0034731D"/>
    <w:rsid w:val="003474C6"/>
    <w:rsid w:val="00347D98"/>
    <w:rsid w:val="00350037"/>
    <w:rsid w:val="003507F0"/>
    <w:rsid w:val="00351185"/>
    <w:rsid w:val="0035205A"/>
    <w:rsid w:val="00353397"/>
    <w:rsid w:val="00360BA9"/>
    <w:rsid w:val="00362FA9"/>
    <w:rsid w:val="00367662"/>
    <w:rsid w:val="00367E3F"/>
    <w:rsid w:val="00371250"/>
    <w:rsid w:val="00371787"/>
    <w:rsid w:val="00371BB4"/>
    <w:rsid w:val="00371FE3"/>
    <w:rsid w:val="0037202C"/>
    <w:rsid w:val="00373EF5"/>
    <w:rsid w:val="00374856"/>
    <w:rsid w:val="00376E6B"/>
    <w:rsid w:val="00380502"/>
    <w:rsid w:val="00381CA0"/>
    <w:rsid w:val="00384482"/>
    <w:rsid w:val="003848B9"/>
    <w:rsid w:val="00386BAD"/>
    <w:rsid w:val="0038765C"/>
    <w:rsid w:val="0039049C"/>
    <w:rsid w:val="003920AA"/>
    <w:rsid w:val="00396E40"/>
    <w:rsid w:val="003A008E"/>
    <w:rsid w:val="003A15DF"/>
    <w:rsid w:val="003A17D2"/>
    <w:rsid w:val="003A1807"/>
    <w:rsid w:val="003A19DC"/>
    <w:rsid w:val="003A1DF4"/>
    <w:rsid w:val="003A2808"/>
    <w:rsid w:val="003A54E7"/>
    <w:rsid w:val="003A5B21"/>
    <w:rsid w:val="003A6BF5"/>
    <w:rsid w:val="003A7CAF"/>
    <w:rsid w:val="003B00B4"/>
    <w:rsid w:val="003B3524"/>
    <w:rsid w:val="003B374F"/>
    <w:rsid w:val="003B4AD7"/>
    <w:rsid w:val="003B4D33"/>
    <w:rsid w:val="003B713A"/>
    <w:rsid w:val="003B77A9"/>
    <w:rsid w:val="003B78DF"/>
    <w:rsid w:val="003C16BF"/>
    <w:rsid w:val="003C29D5"/>
    <w:rsid w:val="003C31E3"/>
    <w:rsid w:val="003C3628"/>
    <w:rsid w:val="003C42BA"/>
    <w:rsid w:val="003C5F50"/>
    <w:rsid w:val="003C70AA"/>
    <w:rsid w:val="003C7263"/>
    <w:rsid w:val="003D071F"/>
    <w:rsid w:val="003D081B"/>
    <w:rsid w:val="003D37DA"/>
    <w:rsid w:val="003D3A60"/>
    <w:rsid w:val="003D4084"/>
    <w:rsid w:val="003D4C38"/>
    <w:rsid w:val="003D4DFE"/>
    <w:rsid w:val="003E2F06"/>
    <w:rsid w:val="003E3446"/>
    <w:rsid w:val="003E4059"/>
    <w:rsid w:val="003E44B1"/>
    <w:rsid w:val="003F1ED5"/>
    <w:rsid w:val="003F300B"/>
    <w:rsid w:val="003F7D3C"/>
    <w:rsid w:val="004028D7"/>
    <w:rsid w:val="0040392C"/>
    <w:rsid w:val="004041D9"/>
    <w:rsid w:val="00405583"/>
    <w:rsid w:val="00413FF7"/>
    <w:rsid w:val="00414178"/>
    <w:rsid w:val="00423149"/>
    <w:rsid w:val="004232B3"/>
    <w:rsid w:val="00424E8E"/>
    <w:rsid w:val="00430DC0"/>
    <w:rsid w:val="00431AAC"/>
    <w:rsid w:val="004331DD"/>
    <w:rsid w:val="00433A55"/>
    <w:rsid w:val="0043466E"/>
    <w:rsid w:val="00436244"/>
    <w:rsid w:val="00436679"/>
    <w:rsid w:val="00442060"/>
    <w:rsid w:val="004455E9"/>
    <w:rsid w:val="00445D5E"/>
    <w:rsid w:val="00450CC4"/>
    <w:rsid w:val="00450E85"/>
    <w:rsid w:val="004537F8"/>
    <w:rsid w:val="00455EDC"/>
    <w:rsid w:val="00457BD9"/>
    <w:rsid w:val="00461F4C"/>
    <w:rsid w:val="004620C9"/>
    <w:rsid w:val="00462DB7"/>
    <w:rsid w:val="004633FF"/>
    <w:rsid w:val="00463CEF"/>
    <w:rsid w:val="00464BAF"/>
    <w:rsid w:val="0046712B"/>
    <w:rsid w:val="00467442"/>
    <w:rsid w:val="00470CF4"/>
    <w:rsid w:val="00472DDC"/>
    <w:rsid w:val="0047337A"/>
    <w:rsid w:val="00474A1D"/>
    <w:rsid w:val="004753AE"/>
    <w:rsid w:val="00476810"/>
    <w:rsid w:val="0048098D"/>
    <w:rsid w:val="00480CBB"/>
    <w:rsid w:val="004826E7"/>
    <w:rsid w:val="0048394D"/>
    <w:rsid w:val="00483BBC"/>
    <w:rsid w:val="004848CC"/>
    <w:rsid w:val="00485D4D"/>
    <w:rsid w:val="00486A31"/>
    <w:rsid w:val="004876BA"/>
    <w:rsid w:val="0049039C"/>
    <w:rsid w:val="00491B85"/>
    <w:rsid w:val="00491FF4"/>
    <w:rsid w:val="00494D32"/>
    <w:rsid w:val="0049533F"/>
    <w:rsid w:val="0049675D"/>
    <w:rsid w:val="0049742F"/>
    <w:rsid w:val="004976DE"/>
    <w:rsid w:val="004978C6"/>
    <w:rsid w:val="004A05B1"/>
    <w:rsid w:val="004A4F5B"/>
    <w:rsid w:val="004A589B"/>
    <w:rsid w:val="004A5ECE"/>
    <w:rsid w:val="004A665E"/>
    <w:rsid w:val="004A7FCA"/>
    <w:rsid w:val="004B28F3"/>
    <w:rsid w:val="004B2A69"/>
    <w:rsid w:val="004B5113"/>
    <w:rsid w:val="004B64A2"/>
    <w:rsid w:val="004C022B"/>
    <w:rsid w:val="004C040E"/>
    <w:rsid w:val="004C04D6"/>
    <w:rsid w:val="004C413C"/>
    <w:rsid w:val="004C4843"/>
    <w:rsid w:val="004C4D9B"/>
    <w:rsid w:val="004C53E5"/>
    <w:rsid w:val="004C5DF6"/>
    <w:rsid w:val="004C65AF"/>
    <w:rsid w:val="004D019D"/>
    <w:rsid w:val="004D375B"/>
    <w:rsid w:val="004E041D"/>
    <w:rsid w:val="004E07B0"/>
    <w:rsid w:val="004E1277"/>
    <w:rsid w:val="004E131F"/>
    <w:rsid w:val="004E2E1B"/>
    <w:rsid w:val="004E32B2"/>
    <w:rsid w:val="004E5CE3"/>
    <w:rsid w:val="004E6168"/>
    <w:rsid w:val="004E7B16"/>
    <w:rsid w:val="004F0FDF"/>
    <w:rsid w:val="004F17CC"/>
    <w:rsid w:val="004F217C"/>
    <w:rsid w:val="004F28F6"/>
    <w:rsid w:val="004F3D5F"/>
    <w:rsid w:val="004F490F"/>
    <w:rsid w:val="004F5B3F"/>
    <w:rsid w:val="004F6324"/>
    <w:rsid w:val="004F64E2"/>
    <w:rsid w:val="004F6B13"/>
    <w:rsid w:val="004F75F9"/>
    <w:rsid w:val="00500661"/>
    <w:rsid w:val="005032D3"/>
    <w:rsid w:val="0050493E"/>
    <w:rsid w:val="00504B90"/>
    <w:rsid w:val="00506DAC"/>
    <w:rsid w:val="005072CA"/>
    <w:rsid w:val="005132DC"/>
    <w:rsid w:val="0051DF0D"/>
    <w:rsid w:val="00520263"/>
    <w:rsid w:val="005218A3"/>
    <w:rsid w:val="00526BD2"/>
    <w:rsid w:val="005276EF"/>
    <w:rsid w:val="00530D54"/>
    <w:rsid w:val="00530DFA"/>
    <w:rsid w:val="00531349"/>
    <w:rsid w:val="0053239C"/>
    <w:rsid w:val="00532752"/>
    <w:rsid w:val="005338EB"/>
    <w:rsid w:val="00533AA2"/>
    <w:rsid w:val="00535D54"/>
    <w:rsid w:val="0054074E"/>
    <w:rsid w:val="00542C40"/>
    <w:rsid w:val="00543318"/>
    <w:rsid w:val="00543FC7"/>
    <w:rsid w:val="0054479D"/>
    <w:rsid w:val="0054591E"/>
    <w:rsid w:val="005506FF"/>
    <w:rsid w:val="005515EB"/>
    <w:rsid w:val="005520B1"/>
    <w:rsid w:val="00553030"/>
    <w:rsid w:val="0055328C"/>
    <w:rsid w:val="005565CF"/>
    <w:rsid w:val="00560290"/>
    <w:rsid w:val="00560DFC"/>
    <w:rsid w:val="00561832"/>
    <w:rsid w:val="00562423"/>
    <w:rsid w:val="00562993"/>
    <w:rsid w:val="00562E51"/>
    <w:rsid w:val="00564EBC"/>
    <w:rsid w:val="00566A3A"/>
    <w:rsid w:val="00566ADD"/>
    <w:rsid w:val="005671B6"/>
    <w:rsid w:val="00567B90"/>
    <w:rsid w:val="0056AD89"/>
    <w:rsid w:val="005700C8"/>
    <w:rsid w:val="00570820"/>
    <w:rsid w:val="0057226C"/>
    <w:rsid w:val="0057261F"/>
    <w:rsid w:val="00575634"/>
    <w:rsid w:val="00575FAA"/>
    <w:rsid w:val="00577045"/>
    <w:rsid w:val="0057715E"/>
    <w:rsid w:val="005801AD"/>
    <w:rsid w:val="0058072A"/>
    <w:rsid w:val="00580F96"/>
    <w:rsid w:val="0058410D"/>
    <w:rsid w:val="00585129"/>
    <w:rsid w:val="00585CBD"/>
    <w:rsid w:val="00585EEB"/>
    <w:rsid w:val="00587141"/>
    <w:rsid w:val="00587807"/>
    <w:rsid w:val="00590DCD"/>
    <w:rsid w:val="00590E8F"/>
    <w:rsid w:val="00591850"/>
    <w:rsid w:val="0059352C"/>
    <w:rsid w:val="0059474C"/>
    <w:rsid w:val="00595643"/>
    <w:rsid w:val="00597715"/>
    <w:rsid w:val="00597B66"/>
    <w:rsid w:val="005A0E08"/>
    <w:rsid w:val="005A28BE"/>
    <w:rsid w:val="005A46E9"/>
    <w:rsid w:val="005A7AF3"/>
    <w:rsid w:val="005A7FCA"/>
    <w:rsid w:val="005B21D9"/>
    <w:rsid w:val="005B3567"/>
    <w:rsid w:val="005B40CB"/>
    <w:rsid w:val="005B537A"/>
    <w:rsid w:val="005B6444"/>
    <w:rsid w:val="005B6D21"/>
    <w:rsid w:val="005C256D"/>
    <w:rsid w:val="005C28ED"/>
    <w:rsid w:val="005C31D2"/>
    <w:rsid w:val="005C5B0B"/>
    <w:rsid w:val="005C63FE"/>
    <w:rsid w:val="005D0670"/>
    <w:rsid w:val="005D252E"/>
    <w:rsid w:val="005E07F0"/>
    <w:rsid w:val="005E0AB6"/>
    <w:rsid w:val="005E1789"/>
    <w:rsid w:val="005E2009"/>
    <w:rsid w:val="005E42C3"/>
    <w:rsid w:val="005E4AEC"/>
    <w:rsid w:val="005E4E9C"/>
    <w:rsid w:val="005E54F1"/>
    <w:rsid w:val="005E556B"/>
    <w:rsid w:val="005E57A2"/>
    <w:rsid w:val="005E7DD6"/>
    <w:rsid w:val="005F4E5E"/>
    <w:rsid w:val="005F5387"/>
    <w:rsid w:val="005F6EEF"/>
    <w:rsid w:val="0060563A"/>
    <w:rsid w:val="00606384"/>
    <w:rsid w:val="00607EC3"/>
    <w:rsid w:val="00610D0C"/>
    <w:rsid w:val="0061255C"/>
    <w:rsid w:val="00612D4B"/>
    <w:rsid w:val="00613ED8"/>
    <w:rsid w:val="00614426"/>
    <w:rsid w:val="00614A0C"/>
    <w:rsid w:val="00615BC8"/>
    <w:rsid w:val="00616934"/>
    <w:rsid w:val="00620CAA"/>
    <w:rsid w:val="00620FF8"/>
    <w:rsid w:val="00622E55"/>
    <w:rsid w:val="00622F86"/>
    <w:rsid w:val="006230FB"/>
    <w:rsid w:val="00627E46"/>
    <w:rsid w:val="006305F7"/>
    <w:rsid w:val="006319D2"/>
    <w:rsid w:val="0063248A"/>
    <w:rsid w:val="00633845"/>
    <w:rsid w:val="0063554F"/>
    <w:rsid w:val="00643962"/>
    <w:rsid w:val="00644A4A"/>
    <w:rsid w:val="00644BEC"/>
    <w:rsid w:val="00645AA4"/>
    <w:rsid w:val="0064671A"/>
    <w:rsid w:val="00647C65"/>
    <w:rsid w:val="00652D4C"/>
    <w:rsid w:val="006603ED"/>
    <w:rsid w:val="00661506"/>
    <w:rsid w:val="00661694"/>
    <w:rsid w:val="0066203A"/>
    <w:rsid w:val="00662A0F"/>
    <w:rsid w:val="00663DAC"/>
    <w:rsid w:val="0066534B"/>
    <w:rsid w:val="00665B40"/>
    <w:rsid w:val="00666298"/>
    <w:rsid w:val="00666747"/>
    <w:rsid w:val="006675E5"/>
    <w:rsid w:val="00673A72"/>
    <w:rsid w:val="006748C8"/>
    <w:rsid w:val="006752FD"/>
    <w:rsid w:val="00675D73"/>
    <w:rsid w:val="006761CB"/>
    <w:rsid w:val="006766D5"/>
    <w:rsid w:val="00677C83"/>
    <w:rsid w:val="00677CC0"/>
    <w:rsid w:val="00680FB7"/>
    <w:rsid w:val="00683641"/>
    <w:rsid w:val="00683C23"/>
    <w:rsid w:val="00684A64"/>
    <w:rsid w:val="00686A40"/>
    <w:rsid w:val="006870AC"/>
    <w:rsid w:val="0069101E"/>
    <w:rsid w:val="006931AF"/>
    <w:rsid w:val="00696B33"/>
    <w:rsid w:val="006970E3"/>
    <w:rsid w:val="006976AC"/>
    <w:rsid w:val="006A03B5"/>
    <w:rsid w:val="006A29C3"/>
    <w:rsid w:val="006A2A70"/>
    <w:rsid w:val="006A2D56"/>
    <w:rsid w:val="006A2DB2"/>
    <w:rsid w:val="006A345D"/>
    <w:rsid w:val="006A3F02"/>
    <w:rsid w:val="006A47A6"/>
    <w:rsid w:val="006A4F67"/>
    <w:rsid w:val="006A572A"/>
    <w:rsid w:val="006A6167"/>
    <w:rsid w:val="006A7018"/>
    <w:rsid w:val="006A758F"/>
    <w:rsid w:val="006B014F"/>
    <w:rsid w:val="006B33AB"/>
    <w:rsid w:val="006B44F5"/>
    <w:rsid w:val="006B4726"/>
    <w:rsid w:val="006B4753"/>
    <w:rsid w:val="006B5742"/>
    <w:rsid w:val="006B609C"/>
    <w:rsid w:val="006B61EF"/>
    <w:rsid w:val="006B79D2"/>
    <w:rsid w:val="006C0DB2"/>
    <w:rsid w:val="006C0EF6"/>
    <w:rsid w:val="006C188B"/>
    <w:rsid w:val="006C3367"/>
    <w:rsid w:val="006C3CC3"/>
    <w:rsid w:val="006C5757"/>
    <w:rsid w:val="006C695C"/>
    <w:rsid w:val="006C7162"/>
    <w:rsid w:val="006D047B"/>
    <w:rsid w:val="006D5552"/>
    <w:rsid w:val="006D5ACF"/>
    <w:rsid w:val="006D6209"/>
    <w:rsid w:val="006D6576"/>
    <w:rsid w:val="006D6B0F"/>
    <w:rsid w:val="006E1F9B"/>
    <w:rsid w:val="006E3893"/>
    <w:rsid w:val="006E5486"/>
    <w:rsid w:val="006E5602"/>
    <w:rsid w:val="006E670A"/>
    <w:rsid w:val="006E6AB6"/>
    <w:rsid w:val="006E6B39"/>
    <w:rsid w:val="006E6FB6"/>
    <w:rsid w:val="006F136E"/>
    <w:rsid w:val="006F333E"/>
    <w:rsid w:val="006F54CC"/>
    <w:rsid w:val="0070192F"/>
    <w:rsid w:val="007019B0"/>
    <w:rsid w:val="00701AF3"/>
    <w:rsid w:val="00705080"/>
    <w:rsid w:val="00705581"/>
    <w:rsid w:val="00706999"/>
    <w:rsid w:val="00707E8A"/>
    <w:rsid w:val="007120FA"/>
    <w:rsid w:val="00713C83"/>
    <w:rsid w:val="007164DA"/>
    <w:rsid w:val="00717EAD"/>
    <w:rsid w:val="00721491"/>
    <w:rsid w:val="00722596"/>
    <w:rsid w:val="007231E2"/>
    <w:rsid w:val="007253A9"/>
    <w:rsid w:val="0072684A"/>
    <w:rsid w:val="00726C00"/>
    <w:rsid w:val="00727ABA"/>
    <w:rsid w:val="00730D08"/>
    <w:rsid w:val="00731251"/>
    <w:rsid w:val="007332B7"/>
    <w:rsid w:val="00734079"/>
    <w:rsid w:val="00737BCF"/>
    <w:rsid w:val="00737E0D"/>
    <w:rsid w:val="00740526"/>
    <w:rsid w:val="007407AB"/>
    <w:rsid w:val="00740A5A"/>
    <w:rsid w:val="0074312D"/>
    <w:rsid w:val="00743361"/>
    <w:rsid w:val="007437E4"/>
    <w:rsid w:val="00745BA4"/>
    <w:rsid w:val="007468BB"/>
    <w:rsid w:val="0074747F"/>
    <w:rsid w:val="007479A7"/>
    <w:rsid w:val="0075226F"/>
    <w:rsid w:val="00755915"/>
    <w:rsid w:val="00756AE4"/>
    <w:rsid w:val="007575ED"/>
    <w:rsid w:val="00757C2F"/>
    <w:rsid w:val="007624A0"/>
    <w:rsid w:val="00762612"/>
    <w:rsid w:val="007627FF"/>
    <w:rsid w:val="00762AB6"/>
    <w:rsid w:val="00762B53"/>
    <w:rsid w:val="00763FC1"/>
    <w:rsid w:val="00764CE2"/>
    <w:rsid w:val="00765945"/>
    <w:rsid w:val="00765965"/>
    <w:rsid w:val="007744C8"/>
    <w:rsid w:val="0077461B"/>
    <w:rsid w:val="007749B6"/>
    <w:rsid w:val="00775A18"/>
    <w:rsid w:val="00777276"/>
    <w:rsid w:val="00777C35"/>
    <w:rsid w:val="00780229"/>
    <w:rsid w:val="00781AAE"/>
    <w:rsid w:val="00784525"/>
    <w:rsid w:val="00787BAD"/>
    <w:rsid w:val="007912DB"/>
    <w:rsid w:val="00792B23"/>
    <w:rsid w:val="007A30DC"/>
    <w:rsid w:val="007A3438"/>
    <w:rsid w:val="007A4326"/>
    <w:rsid w:val="007A50E0"/>
    <w:rsid w:val="007A60D1"/>
    <w:rsid w:val="007A6283"/>
    <w:rsid w:val="007A723A"/>
    <w:rsid w:val="007B2795"/>
    <w:rsid w:val="007B2C70"/>
    <w:rsid w:val="007C244C"/>
    <w:rsid w:val="007C2ACD"/>
    <w:rsid w:val="007C3E68"/>
    <w:rsid w:val="007C53FB"/>
    <w:rsid w:val="007D07FE"/>
    <w:rsid w:val="007D1F17"/>
    <w:rsid w:val="007D4DF0"/>
    <w:rsid w:val="007D62B7"/>
    <w:rsid w:val="007E0744"/>
    <w:rsid w:val="007E0E48"/>
    <w:rsid w:val="007E3495"/>
    <w:rsid w:val="007E5273"/>
    <w:rsid w:val="007E5D8F"/>
    <w:rsid w:val="007E677B"/>
    <w:rsid w:val="007E6ED3"/>
    <w:rsid w:val="007F1974"/>
    <w:rsid w:val="007F7359"/>
    <w:rsid w:val="007F7BA9"/>
    <w:rsid w:val="00800807"/>
    <w:rsid w:val="00800ABC"/>
    <w:rsid w:val="00802646"/>
    <w:rsid w:val="00802EE3"/>
    <w:rsid w:val="008041A2"/>
    <w:rsid w:val="0080474B"/>
    <w:rsid w:val="00807ECB"/>
    <w:rsid w:val="008108C1"/>
    <w:rsid w:val="008117B4"/>
    <w:rsid w:val="00811C69"/>
    <w:rsid w:val="00812935"/>
    <w:rsid w:val="008136D5"/>
    <w:rsid w:val="00814DAD"/>
    <w:rsid w:val="00816B24"/>
    <w:rsid w:val="00817E93"/>
    <w:rsid w:val="008202CA"/>
    <w:rsid w:val="0082049A"/>
    <w:rsid w:val="008206B6"/>
    <w:rsid w:val="00826586"/>
    <w:rsid w:val="00827C1C"/>
    <w:rsid w:val="00827E54"/>
    <w:rsid w:val="00830133"/>
    <w:rsid w:val="00834351"/>
    <w:rsid w:val="00837072"/>
    <w:rsid w:val="00837601"/>
    <w:rsid w:val="008417BE"/>
    <w:rsid w:val="00841EC8"/>
    <w:rsid w:val="00844E3B"/>
    <w:rsid w:val="00845DDD"/>
    <w:rsid w:val="00847609"/>
    <w:rsid w:val="00847B8B"/>
    <w:rsid w:val="00850588"/>
    <w:rsid w:val="008519F8"/>
    <w:rsid w:val="00851BD9"/>
    <w:rsid w:val="00852CC0"/>
    <w:rsid w:val="008550F2"/>
    <w:rsid w:val="008562B6"/>
    <w:rsid w:val="00856AA3"/>
    <w:rsid w:val="008572FE"/>
    <w:rsid w:val="00860C08"/>
    <w:rsid w:val="00861E0B"/>
    <w:rsid w:val="00862318"/>
    <w:rsid w:val="00862E62"/>
    <w:rsid w:val="00863BC8"/>
    <w:rsid w:val="00865567"/>
    <w:rsid w:val="00865BF6"/>
    <w:rsid w:val="00865F75"/>
    <w:rsid w:val="00866C8F"/>
    <w:rsid w:val="008675E4"/>
    <w:rsid w:val="0086798D"/>
    <w:rsid w:val="00870160"/>
    <w:rsid w:val="008704EF"/>
    <w:rsid w:val="00870BFF"/>
    <w:rsid w:val="00871941"/>
    <w:rsid w:val="008729DF"/>
    <w:rsid w:val="0087303A"/>
    <w:rsid w:val="00873B78"/>
    <w:rsid w:val="0087519C"/>
    <w:rsid w:val="00875B3B"/>
    <w:rsid w:val="0087657C"/>
    <w:rsid w:val="00877701"/>
    <w:rsid w:val="00880AC0"/>
    <w:rsid w:val="00880C22"/>
    <w:rsid w:val="00881F8C"/>
    <w:rsid w:val="0088334D"/>
    <w:rsid w:val="00883824"/>
    <w:rsid w:val="00883AA2"/>
    <w:rsid w:val="008846E6"/>
    <w:rsid w:val="0088513E"/>
    <w:rsid w:val="00885F72"/>
    <w:rsid w:val="00886F5D"/>
    <w:rsid w:val="00887C9C"/>
    <w:rsid w:val="008905C7"/>
    <w:rsid w:val="0089078C"/>
    <w:rsid w:val="00892995"/>
    <w:rsid w:val="008935FD"/>
    <w:rsid w:val="0089416F"/>
    <w:rsid w:val="008A37DC"/>
    <w:rsid w:val="008A5DA4"/>
    <w:rsid w:val="008A6DAE"/>
    <w:rsid w:val="008A6E75"/>
    <w:rsid w:val="008B04C2"/>
    <w:rsid w:val="008B06AB"/>
    <w:rsid w:val="008B190C"/>
    <w:rsid w:val="008B1C83"/>
    <w:rsid w:val="008B42A4"/>
    <w:rsid w:val="008B4DB8"/>
    <w:rsid w:val="008B5155"/>
    <w:rsid w:val="008B72B0"/>
    <w:rsid w:val="008B7825"/>
    <w:rsid w:val="008B7A4B"/>
    <w:rsid w:val="008C0A59"/>
    <w:rsid w:val="008C1837"/>
    <w:rsid w:val="008C1A10"/>
    <w:rsid w:val="008C2025"/>
    <w:rsid w:val="008C229A"/>
    <w:rsid w:val="008C3202"/>
    <w:rsid w:val="008C3E47"/>
    <w:rsid w:val="008C63B7"/>
    <w:rsid w:val="008C6CBE"/>
    <w:rsid w:val="008C6F6F"/>
    <w:rsid w:val="008D3225"/>
    <w:rsid w:val="008D5C90"/>
    <w:rsid w:val="008D61CD"/>
    <w:rsid w:val="008D7E81"/>
    <w:rsid w:val="008E4430"/>
    <w:rsid w:val="008E4844"/>
    <w:rsid w:val="008E49AA"/>
    <w:rsid w:val="008E601E"/>
    <w:rsid w:val="008E6629"/>
    <w:rsid w:val="008E6875"/>
    <w:rsid w:val="008E7670"/>
    <w:rsid w:val="008F19B2"/>
    <w:rsid w:val="008F292A"/>
    <w:rsid w:val="008F44D0"/>
    <w:rsid w:val="008F4F64"/>
    <w:rsid w:val="008F6722"/>
    <w:rsid w:val="008F6891"/>
    <w:rsid w:val="008F78FE"/>
    <w:rsid w:val="0090135D"/>
    <w:rsid w:val="00902E08"/>
    <w:rsid w:val="009060C8"/>
    <w:rsid w:val="00906153"/>
    <w:rsid w:val="00906538"/>
    <w:rsid w:val="00906693"/>
    <w:rsid w:val="009108D3"/>
    <w:rsid w:val="00910ECF"/>
    <w:rsid w:val="0091154E"/>
    <w:rsid w:val="00913B35"/>
    <w:rsid w:val="00914870"/>
    <w:rsid w:val="0091724C"/>
    <w:rsid w:val="009176EA"/>
    <w:rsid w:val="0092011B"/>
    <w:rsid w:val="00920983"/>
    <w:rsid w:val="009226A9"/>
    <w:rsid w:val="00925757"/>
    <w:rsid w:val="0092689B"/>
    <w:rsid w:val="00926F43"/>
    <w:rsid w:val="00927446"/>
    <w:rsid w:val="009338B8"/>
    <w:rsid w:val="009347D4"/>
    <w:rsid w:val="00934FBF"/>
    <w:rsid w:val="00935606"/>
    <w:rsid w:val="00941280"/>
    <w:rsid w:val="0094172B"/>
    <w:rsid w:val="00943194"/>
    <w:rsid w:val="00946653"/>
    <w:rsid w:val="009472C8"/>
    <w:rsid w:val="00947991"/>
    <w:rsid w:val="00950C5D"/>
    <w:rsid w:val="00951721"/>
    <w:rsid w:val="009524C6"/>
    <w:rsid w:val="00954631"/>
    <w:rsid w:val="00954B84"/>
    <w:rsid w:val="009550C7"/>
    <w:rsid w:val="00955A55"/>
    <w:rsid w:val="00956DE9"/>
    <w:rsid w:val="00957AF5"/>
    <w:rsid w:val="0096091C"/>
    <w:rsid w:val="00961556"/>
    <w:rsid w:val="0096338D"/>
    <w:rsid w:val="00965391"/>
    <w:rsid w:val="009653A1"/>
    <w:rsid w:val="009676A9"/>
    <w:rsid w:val="00967D1C"/>
    <w:rsid w:val="00970193"/>
    <w:rsid w:val="009721FE"/>
    <w:rsid w:val="009732AA"/>
    <w:rsid w:val="009755D2"/>
    <w:rsid w:val="00977880"/>
    <w:rsid w:val="0098195F"/>
    <w:rsid w:val="00981EEA"/>
    <w:rsid w:val="0098203B"/>
    <w:rsid w:val="0098210D"/>
    <w:rsid w:val="00982948"/>
    <w:rsid w:val="0099027B"/>
    <w:rsid w:val="00992C32"/>
    <w:rsid w:val="00994DCE"/>
    <w:rsid w:val="0099552E"/>
    <w:rsid w:val="0099575B"/>
    <w:rsid w:val="009978EF"/>
    <w:rsid w:val="009A3B67"/>
    <w:rsid w:val="009A4371"/>
    <w:rsid w:val="009A4526"/>
    <w:rsid w:val="009A5FC5"/>
    <w:rsid w:val="009A7098"/>
    <w:rsid w:val="009B282C"/>
    <w:rsid w:val="009B2838"/>
    <w:rsid w:val="009B3A70"/>
    <w:rsid w:val="009B3E9D"/>
    <w:rsid w:val="009B5220"/>
    <w:rsid w:val="009B5548"/>
    <w:rsid w:val="009B580B"/>
    <w:rsid w:val="009B5C59"/>
    <w:rsid w:val="009B5FB6"/>
    <w:rsid w:val="009B6148"/>
    <w:rsid w:val="009B65C4"/>
    <w:rsid w:val="009B7893"/>
    <w:rsid w:val="009C07FF"/>
    <w:rsid w:val="009C0ED7"/>
    <w:rsid w:val="009C418F"/>
    <w:rsid w:val="009C42D0"/>
    <w:rsid w:val="009C4E94"/>
    <w:rsid w:val="009C7FF8"/>
    <w:rsid w:val="009D10F2"/>
    <w:rsid w:val="009D232B"/>
    <w:rsid w:val="009D2D4B"/>
    <w:rsid w:val="009D2FF2"/>
    <w:rsid w:val="009D53D8"/>
    <w:rsid w:val="009D6CC8"/>
    <w:rsid w:val="009D7AFE"/>
    <w:rsid w:val="009E1123"/>
    <w:rsid w:val="009E21B3"/>
    <w:rsid w:val="009E3A74"/>
    <w:rsid w:val="009E3E82"/>
    <w:rsid w:val="009E3F3E"/>
    <w:rsid w:val="009E44CE"/>
    <w:rsid w:val="009E58B4"/>
    <w:rsid w:val="009E6C92"/>
    <w:rsid w:val="009F13EC"/>
    <w:rsid w:val="009F17F6"/>
    <w:rsid w:val="009F36AF"/>
    <w:rsid w:val="009F3DB2"/>
    <w:rsid w:val="009F4A56"/>
    <w:rsid w:val="009F5BAD"/>
    <w:rsid w:val="009F62F6"/>
    <w:rsid w:val="009F63D9"/>
    <w:rsid w:val="009F6E91"/>
    <w:rsid w:val="00A00641"/>
    <w:rsid w:val="00A00A53"/>
    <w:rsid w:val="00A01162"/>
    <w:rsid w:val="00A0324A"/>
    <w:rsid w:val="00A03875"/>
    <w:rsid w:val="00A03AED"/>
    <w:rsid w:val="00A048A2"/>
    <w:rsid w:val="00A04B48"/>
    <w:rsid w:val="00A05B9B"/>
    <w:rsid w:val="00A11A7F"/>
    <w:rsid w:val="00A1263C"/>
    <w:rsid w:val="00A12BAC"/>
    <w:rsid w:val="00A132E1"/>
    <w:rsid w:val="00A13370"/>
    <w:rsid w:val="00A13956"/>
    <w:rsid w:val="00A13BF1"/>
    <w:rsid w:val="00A1434D"/>
    <w:rsid w:val="00A16237"/>
    <w:rsid w:val="00A1699A"/>
    <w:rsid w:val="00A16A06"/>
    <w:rsid w:val="00A20259"/>
    <w:rsid w:val="00A20922"/>
    <w:rsid w:val="00A22748"/>
    <w:rsid w:val="00A22CF6"/>
    <w:rsid w:val="00A23766"/>
    <w:rsid w:val="00A23789"/>
    <w:rsid w:val="00A23947"/>
    <w:rsid w:val="00A24D07"/>
    <w:rsid w:val="00A26D37"/>
    <w:rsid w:val="00A27E43"/>
    <w:rsid w:val="00A30F01"/>
    <w:rsid w:val="00A3173B"/>
    <w:rsid w:val="00A319CF"/>
    <w:rsid w:val="00A336B8"/>
    <w:rsid w:val="00A37FE8"/>
    <w:rsid w:val="00A412A4"/>
    <w:rsid w:val="00A4149C"/>
    <w:rsid w:val="00A41B25"/>
    <w:rsid w:val="00A42280"/>
    <w:rsid w:val="00A42BC8"/>
    <w:rsid w:val="00A4464D"/>
    <w:rsid w:val="00A453D9"/>
    <w:rsid w:val="00A45A0F"/>
    <w:rsid w:val="00A509DF"/>
    <w:rsid w:val="00A510B1"/>
    <w:rsid w:val="00A53B12"/>
    <w:rsid w:val="00A60A37"/>
    <w:rsid w:val="00A62371"/>
    <w:rsid w:val="00A64791"/>
    <w:rsid w:val="00A64820"/>
    <w:rsid w:val="00A657C0"/>
    <w:rsid w:val="00A664A8"/>
    <w:rsid w:val="00A70ECA"/>
    <w:rsid w:val="00A71B12"/>
    <w:rsid w:val="00A76044"/>
    <w:rsid w:val="00A77731"/>
    <w:rsid w:val="00A80343"/>
    <w:rsid w:val="00A80F87"/>
    <w:rsid w:val="00A83061"/>
    <w:rsid w:val="00A85E20"/>
    <w:rsid w:val="00A907ED"/>
    <w:rsid w:val="00A90AB8"/>
    <w:rsid w:val="00A92BD3"/>
    <w:rsid w:val="00A93052"/>
    <w:rsid w:val="00A93941"/>
    <w:rsid w:val="00A93FE5"/>
    <w:rsid w:val="00A9553F"/>
    <w:rsid w:val="00A963ED"/>
    <w:rsid w:val="00A964B7"/>
    <w:rsid w:val="00AA0BC9"/>
    <w:rsid w:val="00AA5F25"/>
    <w:rsid w:val="00AA7EEE"/>
    <w:rsid w:val="00AB490D"/>
    <w:rsid w:val="00AB4F39"/>
    <w:rsid w:val="00AB6238"/>
    <w:rsid w:val="00AB65E5"/>
    <w:rsid w:val="00AC002A"/>
    <w:rsid w:val="00AC062A"/>
    <w:rsid w:val="00AC1062"/>
    <w:rsid w:val="00AC10B9"/>
    <w:rsid w:val="00AC3527"/>
    <w:rsid w:val="00AC3AD9"/>
    <w:rsid w:val="00AC4C31"/>
    <w:rsid w:val="00AC64BB"/>
    <w:rsid w:val="00AC6CB2"/>
    <w:rsid w:val="00AC6F7C"/>
    <w:rsid w:val="00AC6FD3"/>
    <w:rsid w:val="00AD3E27"/>
    <w:rsid w:val="00AD4133"/>
    <w:rsid w:val="00AD517B"/>
    <w:rsid w:val="00AD6673"/>
    <w:rsid w:val="00AD7619"/>
    <w:rsid w:val="00AE02E9"/>
    <w:rsid w:val="00AE1DF5"/>
    <w:rsid w:val="00AE3694"/>
    <w:rsid w:val="00AE5019"/>
    <w:rsid w:val="00AE545F"/>
    <w:rsid w:val="00AE6189"/>
    <w:rsid w:val="00AE6FA4"/>
    <w:rsid w:val="00AF16C9"/>
    <w:rsid w:val="00AF1A94"/>
    <w:rsid w:val="00AF1D8B"/>
    <w:rsid w:val="00AF285E"/>
    <w:rsid w:val="00AF36EA"/>
    <w:rsid w:val="00AF6194"/>
    <w:rsid w:val="00AF63F0"/>
    <w:rsid w:val="00AF6AE5"/>
    <w:rsid w:val="00B014A4"/>
    <w:rsid w:val="00B02BB4"/>
    <w:rsid w:val="00B0329C"/>
    <w:rsid w:val="00B039AD"/>
    <w:rsid w:val="00B03AE0"/>
    <w:rsid w:val="00B049B5"/>
    <w:rsid w:val="00B04CEC"/>
    <w:rsid w:val="00B04E0E"/>
    <w:rsid w:val="00B04E26"/>
    <w:rsid w:val="00B05581"/>
    <w:rsid w:val="00B123AD"/>
    <w:rsid w:val="00B12CC2"/>
    <w:rsid w:val="00B172F1"/>
    <w:rsid w:val="00B227FA"/>
    <w:rsid w:val="00B22B53"/>
    <w:rsid w:val="00B235CD"/>
    <w:rsid w:val="00B24FF6"/>
    <w:rsid w:val="00B25E71"/>
    <w:rsid w:val="00B30ABB"/>
    <w:rsid w:val="00B31080"/>
    <w:rsid w:val="00B328D2"/>
    <w:rsid w:val="00B33417"/>
    <w:rsid w:val="00B33867"/>
    <w:rsid w:val="00B36141"/>
    <w:rsid w:val="00B361C1"/>
    <w:rsid w:val="00B41456"/>
    <w:rsid w:val="00B41916"/>
    <w:rsid w:val="00B41B9E"/>
    <w:rsid w:val="00B452AA"/>
    <w:rsid w:val="00B45807"/>
    <w:rsid w:val="00B45CC9"/>
    <w:rsid w:val="00B50D79"/>
    <w:rsid w:val="00B5241D"/>
    <w:rsid w:val="00B525BC"/>
    <w:rsid w:val="00B526EE"/>
    <w:rsid w:val="00B5330E"/>
    <w:rsid w:val="00B540D5"/>
    <w:rsid w:val="00B541CE"/>
    <w:rsid w:val="00B575BF"/>
    <w:rsid w:val="00B57977"/>
    <w:rsid w:val="00B632BE"/>
    <w:rsid w:val="00B637E0"/>
    <w:rsid w:val="00B63A8B"/>
    <w:rsid w:val="00B642A9"/>
    <w:rsid w:val="00B66472"/>
    <w:rsid w:val="00B666CE"/>
    <w:rsid w:val="00B726A1"/>
    <w:rsid w:val="00B72731"/>
    <w:rsid w:val="00B7440B"/>
    <w:rsid w:val="00B75E3B"/>
    <w:rsid w:val="00B7795C"/>
    <w:rsid w:val="00B77F66"/>
    <w:rsid w:val="00B800EA"/>
    <w:rsid w:val="00B81D11"/>
    <w:rsid w:val="00B825AA"/>
    <w:rsid w:val="00B854E8"/>
    <w:rsid w:val="00B8655C"/>
    <w:rsid w:val="00B878A9"/>
    <w:rsid w:val="00B90000"/>
    <w:rsid w:val="00B9080B"/>
    <w:rsid w:val="00B92232"/>
    <w:rsid w:val="00B94326"/>
    <w:rsid w:val="00B94C6B"/>
    <w:rsid w:val="00B95310"/>
    <w:rsid w:val="00B979FB"/>
    <w:rsid w:val="00BA1BC0"/>
    <w:rsid w:val="00BA34C3"/>
    <w:rsid w:val="00BA3C10"/>
    <w:rsid w:val="00BA5487"/>
    <w:rsid w:val="00BA5F3E"/>
    <w:rsid w:val="00BA6E0D"/>
    <w:rsid w:val="00BB1637"/>
    <w:rsid w:val="00BB3FB2"/>
    <w:rsid w:val="00BB4688"/>
    <w:rsid w:val="00BB51AA"/>
    <w:rsid w:val="00BB531B"/>
    <w:rsid w:val="00BC0BCC"/>
    <w:rsid w:val="00BC16EA"/>
    <w:rsid w:val="00BC2C91"/>
    <w:rsid w:val="00BC55C3"/>
    <w:rsid w:val="00BC5C9C"/>
    <w:rsid w:val="00BC7366"/>
    <w:rsid w:val="00BC7A8F"/>
    <w:rsid w:val="00BD077D"/>
    <w:rsid w:val="00BD1B3B"/>
    <w:rsid w:val="00BD2DB8"/>
    <w:rsid w:val="00BD4FE4"/>
    <w:rsid w:val="00BD587D"/>
    <w:rsid w:val="00BD646B"/>
    <w:rsid w:val="00BD6542"/>
    <w:rsid w:val="00BD7F04"/>
    <w:rsid w:val="00BE2FD5"/>
    <w:rsid w:val="00BE3F8D"/>
    <w:rsid w:val="00BE5069"/>
    <w:rsid w:val="00BE6E44"/>
    <w:rsid w:val="00BF17D4"/>
    <w:rsid w:val="00BF2906"/>
    <w:rsid w:val="00BF369B"/>
    <w:rsid w:val="00BF3B0E"/>
    <w:rsid w:val="00BF6B88"/>
    <w:rsid w:val="00BF70A2"/>
    <w:rsid w:val="00C00249"/>
    <w:rsid w:val="00C00C63"/>
    <w:rsid w:val="00C015D3"/>
    <w:rsid w:val="00C030BE"/>
    <w:rsid w:val="00C033CF"/>
    <w:rsid w:val="00C04A6F"/>
    <w:rsid w:val="00C0509A"/>
    <w:rsid w:val="00C06D45"/>
    <w:rsid w:val="00C1348A"/>
    <w:rsid w:val="00C13561"/>
    <w:rsid w:val="00C163A1"/>
    <w:rsid w:val="00C218B2"/>
    <w:rsid w:val="00C229CE"/>
    <w:rsid w:val="00C23C4D"/>
    <w:rsid w:val="00C25271"/>
    <w:rsid w:val="00C25671"/>
    <w:rsid w:val="00C26B66"/>
    <w:rsid w:val="00C26CD4"/>
    <w:rsid w:val="00C3182F"/>
    <w:rsid w:val="00C328B3"/>
    <w:rsid w:val="00C33BC1"/>
    <w:rsid w:val="00C36FC6"/>
    <w:rsid w:val="00C40B39"/>
    <w:rsid w:val="00C42EA7"/>
    <w:rsid w:val="00C43A36"/>
    <w:rsid w:val="00C44CB8"/>
    <w:rsid w:val="00C459A9"/>
    <w:rsid w:val="00C501B3"/>
    <w:rsid w:val="00C50BBC"/>
    <w:rsid w:val="00C53D4B"/>
    <w:rsid w:val="00C561A5"/>
    <w:rsid w:val="00C562AE"/>
    <w:rsid w:val="00C569B7"/>
    <w:rsid w:val="00C60142"/>
    <w:rsid w:val="00C6043B"/>
    <w:rsid w:val="00C62704"/>
    <w:rsid w:val="00C6670B"/>
    <w:rsid w:val="00C73C18"/>
    <w:rsid w:val="00C80BB6"/>
    <w:rsid w:val="00C8523A"/>
    <w:rsid w:val="00C8687F"/>
    <w:rsid w:val="00C92056"/>
    <w:rsid w:val="00C920C4"/>
    <w:rsid w:val="00C94869"/>
    <w:rsid w:val="00C9493E"/>
    <w:rsid w:val="00C94FA0"/>
    <w:rsid w:val="00C95D7A"/>
    <w:rsid w:val="00C97757"/>
    <w:rsid w:val="00C97A62"/>
    <w:rsid w:val="00C97A97"/>
    <w:rsid w:val="00CA06B2"/>
    <w:rsid w:val="00CA167B"/>
    <w:rsid w:val="00CA19B9"/>
    <w:rsid w:val="00CA4B35"/>
    <w:rsid w:val="00CA528F"/>
    <w:rsid w:val="00CB16BB"/>
    <w:rsid w:val="00CB2475"/>
    <w:rsid w:val="00CB26AA"/>
    <w:rsid w:val="00CB395A"/>
    <w:rsid w:val="00CB48B4"/>
    <w:rsid w:val="00CB4C83"/>
    <w:rsid w:val="00CB4D43"/>
    <w:rsid w:val="00CB642D"/>
    <w:rsid w:val="00CB792C"/>
    <w:rsid w:val="00CB794B"/>
    <w:rsid w:val="00CC09A2"/>
    <w:rsid w:val="00CC0EC6"/>
    <w:rsid w:val="00CC5C5E"/>
    <w:rsid w:val="00CC5D5D"/>
    <w:rsid w:val="00CC61E9"/>
    <w:rsid w:val="00CC6730"/>
    <w:rsid w:val="00CC6933"/>
    <w:rsid w:val="00CC72AA"/>
    <w:rsid w:val="00CC7520"/>
    <w:rsid w:val="00CC7724"/>
    <w:rsid w:val="00CD05E8"/>
    <w:rsid w:val="00CD1241"/>
    <w:rsid w:val="00CD21F2"/>
    <w:rsid w:val="00CD25F5"/>
    <w:rsid w:val="00CD260D"/>
    <w:rsid w:val="00CD409B"/>
    <w:rsid w:val="00CD4470"/>
    <w:rsid w:val="00CD47D8"/>
    <w:rsid w:val="00CD55DE"/>
    <w:rsid w:val="00CD59F7"/>
    <w:rsid w:val="00CD601C"/>
    <w:rsid w:val="00CD67D1"/>
    <w:rsid w:val="00CD687E"/>
    <w:rsid w:val="00CD7F5D"/>
    <w:rsid w:val="00CE2F35"/>
    <w:rsid w:val="00CE3333"/>
    <w:rsid w:val="00CE3AC1"/>
    <w:rsid w:val="00CE5754"/>
    <w:rsid w:val="00CE5D68"/>
    <w:rsid w:val="00CE71A3"/>
    <w:rsid w:val="00CE78B9"/>
    <w:rsid w:val="00CE7D6C"/>
    <w:rsid w:val="00CF1928"/>
    <w:rsid w:val="00CF192A"/>
    <w:rsid w:val="00CF2B84"/>
    <w:rsid w:val="00CF2E4D"/>
    <w:rsid w:val="00CF308B"/>
    <w:rsid w:val="00CF30AB"/>
    <w:rsid w:val="00CF38AE"/>
    <w:rsid w:val="00CF3C02"/>
    <w:rsid w:val="00CF4435"/>
    <w:rsid w:val="00CF44C8"/>
    <w:rsid w:val="00CF48D8"/>
    <w:rsid w:val="00CF5A01"/>
    <w:rsid w:val="00CF6154"/>
    <w:rsid w:val="00CF6D15"/>
    <w:rsid w:val="00CF7B25"/>
    <w:rsid w:val="00CF7D8A"/>
    <w:rsid w:val="00D0076A"/>
    <w:rsid w:val="00D01D25"/>
    <w:rsid w:val="00D01DB9"/>
    <w:rsid w:val="00D023A8"/>
    <w:rsid w:val="00D02439"/>
    <w:rsid w:val="00D04B01"/>
    <w:rsid w:val="00D053A9"/>
    <w:rsid w:val="00D05613"/>
    <w:rsid w:val="00D063D6"/>
    <w:rsid w:val="00D1199D"/>
    <w:rsid w:val="00D14055"/>
    <w:rsid w:val="00D15670"/>
    <w:rsid w:val="00D204A2"/>
    <w:rsid w:val="00D207CC"/>
    <w:rsid w:val="00D20851"/>
    <w:rsid w:val="00D210CF"/>
    <w:rsid w:val="00D21C45"/>
    <w:rsid w:val="00D21E0B"/>
    <w:rsid w:val="00D246B4"/>
    <w:rsid w:val="00D31AFE"/>
    <w:rsid w:val="00D31C9D"/>
    <w:rsid w:val="00D320C2"/>
    <w:rsid w:val="00D33BD9"/>
    <w:rsid w:val="00D3566F"/>
    <w:rsid w:val="00D36B7B"/>
    <w:rsid w:val="00D37429"/>
    <w:rsid w:val="00D376CA"/>
    <w:rsid w:val="00D37DFC"/>
    <w:rsid w:val="00D411CB"/>
    <w:rsid w:val="00D413F5"/>
    <w:rsid w:val="00D43A6F"/>
    <w:rsid w:val="00D43CC4"/>
    <w:rsid w:val="00D44B8E"/>
    <w:rsid w:val="00D451BD"/>
    <w:rsid w:val="00D46C03"/>
    <w:rsid w:val="00D4CCCF"/>
    <w:rsid w:val="00D528C7"/>
    <w:rsid w:val="00D53AD9"/>
    <w:rsid w:val="00D53C89"/>
    <w:rsid w:val="00D54B41"/>
    <w:rsid w:val="00D54B50"/>
    <w:rsid w:val="00D54C38"/>
    <w:rsid w:val="00D561DE"/>
    <w:rsid w:val="00D562A9"/>
    <w:rsid w:val="00D56BD5"/>
    <w:rsid w:val="00D574E6"/>
    <w:rsid w:val="00D57512"/>
    <w:rsid w:val="00D6076F"/>
    <w:rsid w:val="00D61E68"/>
    <w:rsid w:val="00D62F9B"/>
    <w:rsid w:val="00D639B7"/>
    <w:rsid w:val="00D63A82"/>
    <w:rsid w:val="00D64A7E"/>
    <w:rsid w:val="00D65258"/>
    <w:rsid w:val="00D653FC"/>
    <w:rsid w:val="00D668CE"/>
    <w:rsid w:val="00D671E8"/>
    <w:rsid w:val="00D6784C"/>
    <w:rsid w:val="00D72B1C"/>
    <w:rsid w:val="00D73F79"/>
    <w:rsid w:val="00D7437B"/>
    <w:rsid w:val="00D75029"/>
    <w:rsid w:val="00D778D4"/>
    <w:rsid w:val="00D80D7B"/>
    <w:rsid w:val="00D81AD4"/>
    <w:rsid w:val="00D835FE"/>
    <w:rsid w:val="00D84A28"/>
    <w:rsid w:val="00D85A7B"/>
    <w:rsid w:val="00D86794"/>
    <w:rsid w:val="00D874C2"/>
    <w:rsid w:val="00D8778A"/>
    <w:rsid w:val="00D87F74"/>
    <w:rsid w:val="00D87FD2"/>
    <w:rsid w:val="00D917B3"/>
    <w:rsid w:val="00D93E39"/>
    <w:rsid w:val="00D93E67"/>
    <w:rsid w:val="00D94ACA"/>
    <w:rsid w:val="00D96328"/>
    <w:rsid w:val="00D971C9"/>
    <w:rsid w:val="00D97CCC"/>
    <w:rsid w:val="00D97F3B"/>
    <w:rsid w:val="00DA16E9"/>
    <w:rsid w:val="00DA2A30"/>
    <w:rsid w:val="00DA33A7"/>
    <w:rsid w:val="00DA3E41"/>
    <w:rsid w:val="00DA46E9"/>
    <w:rsid w:val="00DB3B4B"/>
    <w:rsid w:val="00DB3F2E"/>
    <w:rsid w:val="00DB459B"/>
    <w:rsid w:val="00DB488B"/>
    <w:rsid w:val="00DB51A9"/>
    <w:rsid w:val="00DB5C5B"/>
    <w:rsid w:val="00DB7B87"/>
    <w:rsid w:val="00DB7FE0"/>
    <w:rsid w:val="00DC076D"/>
    <w:rsid w:val="00DC2F7B"/>
    <w:rsid w:val="00DC5EAE"/>
    <w:rsid w:val="00DC7FF8"/>
    <w:rsid w:val="00DD37C0"/>
    <w:rsid w:val="00DD3956"/>
    <w:rsid w:val="00DD4571"/>
    <w:rsid w:val="00DD5087"/>
    <w:rsid w:val="00DD5680"/>
    <w:rsid w:val="00DD59CC"/>
    <w:rsid w:val="00DD75DB"/>
    <w:rsid w:val="00DD76CE"/>
    <w:rsid w:val="00DE034F"/>
    <w:rsid w:val="00DE1052"/>
    <w:rsid w:val="00DE37C0"/>
    <w:rsid w:val="00DE3C31"/>
    <w:rsid w:val="00DE4A0A"/>
    <w:rsid w:val="00DE4C02"/>
    <w:rsid w:val="00DE57FD"/>
    <w:rsid w:val="00DE63D5"/>
    <w:rsid w:val="00DE7ADB"/>
    <w:rsid w:val="00DF08BB"/>
    <w:rsid w:val="00DF23B4"/>
    <w:rsid w:val="00DF2A84"/>
    <w:rsid w:val="00DF4845"/>
    <w:rsid w:val="00DF550F"/>
    <w:rsid w:val="00DF58AE"/>
    <w:rsid w:val="00DF5A13"/>
    <w:rsid w:val="00DF661F"/>
    <w:rsid w:val="00DF73DE"/>
    <w:rsid w:val="00DF7753"/>
    <w:rsid w:val="00E005C3"/>
    <w:rsid w:val="00E0098B"/>
    <w:rsid w:val="00E02BAC"/>
    <w:rsid w:val="00E02C58"/>
    <w:rsid w:val="00E0353D"/>
    <w:rsid w:val="00E038A2"/>
    <w:rsid w:val="00E0433E"/>
    <w:rsid w:val="00E04C16"/>
    <w:rsid w:val="00E05574"/>
    <w:rsid w:val="00E0763F"/>
    <w:rsid w:val="00E10939"/>
    <w:rsid w:val="00E10F40"/>
    <w:rsid w:val="00E11ABC"/>
    <w:rsid w:val="00E13C1B"/>
    <w:rsid w:val="00E152F9"/>
    <w:rsid w:val="00E16025"/>
    <w:rsid w:val="00E16151"/>
    <w:rsid w:val="00E20455"/>
    <w:rsid w:val="00E24512"/>
    <w:rsid w:val="00E3026B"/>
    <w:rsid w:val="00E30896"/>
    <w:rsid w:val="00E330D8"/>
    <w:rsid w:val="00E33CF5"/>
    <w:rsid w:val="00E343CF"/>
    <w:rsid w:val="00E432AA"/>
    <w:rsid w:val="00E43C71"/>
    <w:rsid w:val="00E44664"/>
    <w:rsid w:val="00E44A27"/>
    <w:rsid w:val="00E451ED"/>
    <w:rsid w:val="00E47114"/>
    <w:rsid w:val="00E56FEF"/>
    <w:rsid w:val="00E622A4"/>
    <w:rsid w:val="00E639EC"/>
    <w:rsid w:val="00E64D18"/>
    <w:rsid w:val="00E654F8"/>
    <w:rsid w:val="00E7098F"/>
    <w:rsid w:val="00E70D67"/>
    <w:rsid w:val="00E71242"/>
    <w:rsid w:val="00E719B9"/>
    <w:rsid w:val="00E73175"/>
    <w:rsid w:val="00E7682A"/>
    <w:rsid w:val="00E76953"/>
    <w:rsid w:val="00E77F11"/>
    <w:rsid w:val="00E84268"/>
    <w:rsid w:val="00E84824"/>
    <w:rsid w:val="00E84ED2"/>
    <w:rsid w:val="00E909A7"/>
    <w:rsid w:val="00E91305"/>
    <w:rsid w:val="00E91E68"/>
    <w:rsid w:val="00E92B28"/>
    <w:rsid w:val="00E945EE"/>
    <w:rsid w:val="00E96A10"/>
    <w:rsid w:val="00EA0A06"/>
    <w:rsid w:val="00EA0DBC"/>
    <w:rsid w:val="00EA202B"/>
    <w:rsid w:val="00EA32A6"/>
    <w:rsid w:val="00EA32E9"/>
    <w:rsid w:val="00EA66EC"/>
    <w:rsid w:val="00EA70FB"/>
    <w:rsid w:val="00EA7215"/>
    <w:rsid w:val="00EA7C0E"/>
    <w:rsid w:val="00EB1AA4"/>
    <w:rsid w:val="00EB1F2D"/>
    <w:rsid w:val="00EB2C50"/>
    <w:rsid w:val="00EB3BCE"/>
    <w:rsid w:val="00EB43E8"/>
    <w:rsid w:val="00EB471F"/>
    <w:rsid w:val="00EB47FE"/>
    <w:rsid w:val="00EB4C0C"/>
    <w:rsid w:val="00EC13D9"/>
    <w:rsid w:val="00EC1E0A"/>
    <w:rsid w:val="00EC2551"/>
    <w:rsid w:val="00EC4F13"/>
    <w:rsid w:val="00EC5613"/>
    <w:rsid w:val="00EC7B81"/>
    <w:rsid w:val="00ED11B7"/>
    <w:rsid w:val="00ED1B91"/>
    <w:rsid w:val="00ED1D17"/>
    <w:rsid w:val="00ED21B2"/>
    <w:rsid w:val="00ED2AFE"/>
    <w:rsid w:val="00ED2D5B"/>
    <w:rsid w:val="00ED433D"/>
    <w:rsid w:val="00ED5CB3"/>
    <w:rsid w:val="00EE3374"/>
    <w:rsid w:val="00EE3E3B"/>
    <w:rsid w:val="00EF1153"/>
    <w:rsid w:val="00EF4D70"/>
    <w:rsid w:val="00EF7026"/>
    <w:rsid w:val="00EF727F"/>
    <w:rsid w:val="00F01EFE"/>
    <w:rsid w:val="00F03254"/>
    <w:rsid w:val="00F0558F"/>
    <w:rsid w:val="00F058D0"/>
    <w:rsid w:val="00F05BCA"/>
    <w:rsid w:val="00F061EC"/>
    <w:rsid w:val="00F0633E"/>
    <w:rsid w:val="00F06F5D"/>
    <w:rsid w:val="00F10735"/>
    <w:rsid w:val="00F10E4B"/>
    <w:rsid w:val="00F11BDD"/>
    <w:rsid w:val="00F11DD0"/>
    <w:rsid w:val="00F13668"/>
    <w:rsid w:val="00F13885"/>
    <w:rsid w:val="00F16A6F"/>
    <w:rsid w:val="00F21126"/>
    <w:rsid w:val="00F22A64"/>
    <w:rsid w:val="00F236A7"/>
    <w:rsid w:val="00F23F2E"/>
    <w:rsid w:val="00F2527C"/>
    <w:rsid w:val="00F27423"/>
    <w:rsid w:val="00F30B23"/>
    <w:rsid w:val="00F3173C"/>
    <w:rsid w:val="00F33BF3"/>
    <w:rsid w:val="00F33E4D"/>
    <w:rsid w:val="00F34E2A"/>
    <w:rsid w:val="00F36D4F"/>
    <w:rsid w:val="00F3741A"/>
    <w:rsid w:val="00F42066"/>
    <w:rsid w:val="00F45FA8"/>
    <w:rsid w:val="00F47E4B"/>
    <w:rsid w:val="00F50139"/>
    <w:rsid w:val="00F51A3E"/>
    <w:rsid w:val="00F51AC8"/>
    <w:rsid w:val="00F54479"/>
    <w:rsid w:val="00F548F0"/>
    <w:rsid w:val="00F54FFD"/>
    <w:rsid w:val="00F56595"/>
    <w:rsid w:val="00F565AF"/>
    <w:rsid w:val="00F56F0F"/>
    <w:rsid w:val="00F61CA9"/>
    <w:rsid w:val="00F6483D"/>
    <w:rsid w:val="00F6586E"/>
    <w:rsid w:val="00F71008"/>
    <w:rsid w:val="00F726E7"/>
    <w:rsid w:val="00F7320C"/>
    <w:rsid w:val="00F735EF"/>
    <w:rsid w:val="00F7538C"/>
    <w:rsid w:val="00F80EBF"/>
    <w:rsid w:val="00F81E7C"/>
    <w:rsid w:val="00F838CB"/>
    <w:rsid w:val="00F83BC8"/>
    <w:rsid w:val="00F84759"/>
    <w:rsid w:val="00F84B33"/>
    <w:rsid w:val="00F852C1"/>
    <w:rsid w:val="00F864B1"/>
    <w:rsid w:val="00F909ED"/>
    <w:rsid w:val="00F953D1"/>
    <w:rsid w:val="00F97DB9"/>
    <w:rsid w:val="00FA2822"/>
    <w:rsid w:val="00FA2F64"/>
    <w:rsid w:val="00FA6156"/>
    <w:rsid w:val="00FA7AD4"/>
    <w:rsid w:val="00FB13B6"/>
    <w:rsid w:val="00FB1600"/>
    <w:rsid w:val="00FB2592"/>
    <w:rsid w:val="00FB4109"/>
    <w:rsid w:val="00FB6230"/>
    <w:rsid w:val="00FC06E5"/>
    <w:rsid w:val="00FC0D5A"/>
    <w:rsid w:val="00FC2F19"/>
    <w:rsid w:val="00FC5293"/>
    <w:rsid w:val="00FC53BC"/>
    <w:rsid w:val="00FC7448"/>
    <w:rsid w:val="00FD0DC1"/>
    <w:rsid w:val="00FD3515"/>
    <w:rsid w:val="00FD6C3D"/>
    <w:rsid w:val="00FD6FF0"/>
    <w:rsid w:val="00FE1AC7"/>
    <w:rsid w:val="00FE2BD1"/>
    <w:rsid w:val="00FE3A98"/>
    <w:rsid w:val="00FE5206"/>
    <w:rsid w:val="00FE5C7F"/>
    <w:rsid w:val="00FE67A8"/>
    <w:rsid w:val="00FE7208"/>
    <w:rsid w:val="00FE7AA4"/>
    <w:rsid w:val="00FF0030"/>
    <w:rsid w:val="00FF0C62"/>
    <w:rsid w:val="00FF14F1"/>
    <w:rsid w:val="00FF28C3"/>
    <w:rsid w:val="00FF29DC"/>
    <w:rsid w:val="00FF2BA7"/>
    <w:rsid w:val="00FF3753"/>
    <w:rsid w:val="00FF383F"/>
    <w:rsid w:val="00FF3980"/>
    <w:rsid w:val="00FF47CC"/>
    <w:rsid w:val="00FF4F47"/>
    <w:rsid w:val="00FF55D1"/>
    <w:rsid w:val="00FF6CEA"/>
    <w:rsid w:val="01060CE8"/>
    <w:rsid w:val="0187480F"/>
    <w:rsid w:val="01A4C347"/>
    <w:rsid w:val="01DC5CAD"/>
    <w:rsid w:val="01F3F4F1"/>
    <w:rsid w:val="01FEB774"/>
    <w:rsid w:val="02107F2B"/>
    <w:rsid w:val="0217691C"/>
    <w:rsid w:val="02421ACC"/>
    <w:rsid w:val="024A1E67"/>
    <w:rsid w:val="0284F600"/>
    <w:rsid w:val="02907632"/>
    <w:rsid w:val="02A0B907"/>
    <w:rsid w:val="032CB6B1"/>
    <w:rsid w:val="033F8360"/>
    <w:rsid w:val="0341319B"/>
    <w:rsid w:val="034C22D2"/>
    <w:rsid w:val="035844B8"/>
    <w:rsid w:val="0380E502"/>
    <w:rsid w:val="03D92114"/>
    <w:rsid w:val="03EA2E1C"/>
    <w:rsid w:val="04101A42"/>
    <w:rsid w:val="0427A375"/>
    <w:rsid w:val="04A27840"/>
    <w:rsid w:val="04B60A4D"/>
    <w:rsid w:val="04CF5919"/>
    <w:rsid w:val="0514D32D"/>
    <w:rsid w:val="055422CF"/>
    <w:rsid w:val="056B88E1"/>
    <w:rsid w:val="059B21AC"/>
    <w:rsid w:val="05A06AB4"/>
    <w:rsid w:val="05A14CE7"/>
    <w:rsid w:val="05E8754A"/>
    <w:rsid w:val="05F9D199"/>
    <w:rsid w:val="05FFE881"/>
    <w:rsid w:val="06113DCA"/>
    <w:rsid w:val="06279EE4"/>
    <w:rsid w:val="0639BE4C"/>
    <w:rsid w:val="06672845"/>
    <w:rsid w:val="0683999C"/>
    <w:rsid w:val="068460A5"/>
    <w:rsid w:val="06A2C4FB"/>
    <w:rsid w:val="06A33079"/>
    <w:rsid w:val="06A53AAC"/>
    <w:rsid w:val="06A6D0BA"/>
    <w:rsid w:val="06AE94FB"/>
    <w:rsid w:val="06B0B83D"/>
    <w:rsid w:val="06CE1C41"/>
    <w:rsid w:val="06D4AF74"/>
    <w:rsid w:val="07222D93"/>
    <w:rsid w:val="0743C5F6"/>
    <w:rsid w:val="0751112E"/>
    <w:rsid w:val="07569666"/>
    <w:rsid w:val="076A1CE5"/>
    <w:rsid w:val="079AC7E1"/>
    <w:rsid w:val="07BAB9DF"/>
    <w:rsid w:val="08140098"/>
    <w:rsid w:val="0819FDEB"/>
    <w:rsid w:val="083F9A9A"/>
    <w:rsid w:val="084B75F8"/>
    <w:rsid w:val="0856FA31"/>
    <w:rsid w:val="08BFC5EB"/>
    <w:rsid w:val="08EC04FD"/>
    <w:rsid w:val="08FA59E6"/>
    <w:rsid w:val="091BCF31"/>
    <w:rsid w:val="092D0D00"/>
    <w:rsid w:val="092E5367"/>
    <w:rsid w:val="09671CF6"/>
    <w:rsid w:val="09A26C10"/>
    <w:rsid w:val="09D7DCDE"/>
    <w:rsid w:val="09DD6BA2"/>
    <w:rsid w:val="09FD4947"/>
    <w:rsid w:val="0A180FD3"/>
    <w:rsid w:val="0A34C405"/>
    <w:rsid w:val="0A36FEAB"/>
    <w:rsid w:val="0A48D276"/>
    <w:rsid w:val="0A5CF970"/>
    <w:rsid w:val="0ADC1B80"/>
    <w:rsid w:val="0B1613FC"/>
    <w:rsid w:val="0B31DFDC"/>
    <w:rsid w:val="0B34629C"/>
    <w:rsid w:val="0B371345"/>
    <w:rsid w:val="0BD110F7"/>
    <w:rsid w:val="0BDF6424"/>
    <w:rsid w:val="0BE1C582"/>
    <w:rsid w:val="0BE1DC8F"/>
    <w:rsid w:val="0C52A12E"/>
    <w:rsid w:val="0C6B2801"/>
    <w:rsid w:val="0C706093"/>
    <w:rsid w:val="0C97D3AE"/>
    <w:rsid w:val="0C9FA230"/>
    <w:rsid w:val="0CA9928C"/>
    <w:rsid w:val="0D04769A"/>
    <w:rsid w:val="0D1C36A2"/>
    <w:rsid w:val="0D25AFC3"/>
    <w:rsid w:val="0D346393"/>
    <w:rsid w:val="0D456CA5"/>
    <w:rsid w:val="0D6D0FB0"/>
    <w:rsid w:val="0D75A14B"/>
    <w:rsid w:val="0D7BF949"/>
    <w:rsid w:val="0D8454FF"/>
    <w:rsid w:val="0D9657C1"/>
    <w:rsid w:val="0DB7E5A6"/>
    <w:rsid w:val="0DBE78D9"/>
    <w:rsid w:val="0DD07DE0"/>
    <w:rsid w:val="0DF817EB"/>
    <w:rsid w:val="0E3FCECE"/>
    <w:rsid w:val="0EAE183F"/>
    <w:rsid w:val="0EB15C96"/>
    <w:rsid w:val="0ED011DF"/>
    <w:rsid w:val="0EDD33BE"/>
    <w:rsid w:val="0EEA942B"/>
    <w:rsid w:val="0EF9FB1E"/>
    <w:rsid w:val="0F2E0694"/>
    <w:rsid w:val="0F439BA6"/>
    <w:rsid w:val="0F5B8563"/>
    <w:rsid w:val="0F703683"/>
    <w:rsid w:val="0FA7D6C0"/>
    <w:rsid w:val="0FE76D9A"/>
    <w:rsid w:val="0FF013B5"/>
    <w:rsid w:val="0FF41B81"/>
    <w:rsid w:val="100B127B"/>
    <w:rsid w:val="101B62A5"/>
    <w:rsid w:val="10334C1C"/>
    <w:rsid w:val="106B3B31"/>
    <w:rsid w:val="10895FC0"/>
    <w:rsid w:val="10A946CA"/>
    <w:rsid w:val="10DA66A0"/>
    <w:rsid w:val="1100A82D"/>
    <w:rsid w:val="1104F774"/>
    <w:rsid w:val="111DF7F4"/>
    <w:rsid w:val="113A5CAF"/>
    <w:rsid w:val="11664A5E"/>
    <w:rsid w:val="116B4358"/>
    <w:rsid w:val="11A075BF"/>
    <w:rsid w:val="120C55C2"/>
    <w:rsid w:val="120E473F"/>
    <w:rsid w:val="1219F42F"/>
    <w:rsid w:val="1229BCD1"/>
    <w:rsid w:val="124A7307"/>
    <w:rsid w:val="127AE75B"/>
    <w:rsid w:val="129ADCBD"/>
    <w:rsid w:val="1357C32B"/>
    <w:rsid w:val="1380B4EE"/>
    <w:rsid w:val="13957360"/>
    <w:rsid w:val="1398F728"/>
    <w:rsid w:val="13A9CEEA"/>
    <w:rsid w:val="13B9D04F"/>
    <w:rsid w:val="13CA5966"/>
    <w:rsid w:val="13D8394E"/>
    <w:rsid w:val="13E50365"/>
    <w:rsid w:val="14040135"/>
    <w:rsid w:val="143EC5FF"/>
    <w:rsid w:val="1459D6EA"/>
    <w:rsid w:val="1496BB73"/>
    <w:rsid w:val="14AB266A"/>
    <w:rsid w:val="14C7E2BD"/>
    <w:rsid w:val="14FB5B37"/>
    <w:rsid w:val="152068EE"/>
    <w:rsid w:val="154EAC3E"/>
    <w:rsid w:val="15698152"/>
    <w:rsid w:val="1578E4C4"/>
    <w:rsid w:val="157FB847"/>
    <w:rsid w:val="1584DCB2"/>
    <w:rsid w:val="1595E0E1"/>
    <w:rsid w:val="15B3F989"/>
    <w:rsid w:val="15BAB958"/>
    <w:rsid w:val="15BE78C4"/>
    <w:rsid w:val="15CE5189"/>
    <w:rsid w:val="15F149D0"/>
    <w:rsid w:val="15F3B17F"/>
    <w:rsid w:val="15FB977B"/>
    <w:rsid w:val="1609BC37"/>
    <w:rsid w:val="1622E3F5"/>
    <w:rsid w:val="16230D4E"/>
    <w:rsid w:val="16479501"/>
    <w:rsid w:val="165B6CE0"/>
    <w:rsid w:val="167B5A8C"/>
    <w:rsid w:val="1681032B"/>
    <w:rsid w:val="168549AF"/>
    <w:rsid w:val="16A06790"/>
    <w:rsid w:val="16AF945A"/>
    <w:rsid w:val="16CA4088"/>
    <w:rsid w:val="16E388C3"/>
    <w:rsid w:val="16F167DC"/>
    <w:rsid w:val="16F37DBB"/>
    <w:rsid w:val="1717104B"/>
    <w:rsid w:val="1723E3F1"/>
    <w:rsid w:val="172CBCDA"/>
    <w:rsid w:val="175267FE"/>
    <w:rsid w:val="1759F712"/>
    <w:rsid w:val="177E171F"/>
    <w:rsid w:val="1787E999"/>
    <w:rsid w:val="17975DF7"/>
    <w:rsid w:val="17B0CC64"/>
    <w:rsid w:val="17D5A90E"/>
    <w:rsid w:val="17D77135"/>
    <w:rsid w:val="180A95BF"/>
    <w:rsid w:val="184132F0"/>
    <w:rsid w:val="18651067"/>
    <w:rsid w:val="188158C2"/>
    <w:rsid w:val="18AA2C92"/>
    <w:rsid w:val="18C784D6"/>
    <w:rsid w:val="18F2D195"/>
    <w:rsid w:val="18F49B27"/>
    <w:rsid w:val="18F6EAD0"/>
    <w:rsid w:val="1902BF5A"/>
    <w:rsid w:val="1907DE19"/>
    <w:rsid w:val="19263841"/>
    <w:rsid w:val="19358CE8"/>
    <w:rsid w:val="1940AFB2"/>
    <w:rsid w:val="194E1158"/>
    <w:rsid w:val="1970B85B"/>
    <w:rsid w:val="1987F72F"/>
    <w:rsid w:val="198E2254"/>
    <w:rsid w:val="19ADDA4D"/>
    <w:rsid w:val="19C35DAD"/>
    <w:rsid w:val="19C3E1FA"/>
    <w:rsid w:val="1A0F484B"/>
    <w:rsid w:val="1A2AC4B4"/>
    <w:rsid w:val="1A3A39C2"/>
    <w:rsid w:val="1A7464E3"/>
    <w:rsid w:val="1AE026B9"/>
    <w:rsid w:val="1B3A7392"/>
    <w:rsid w:val="1B3E9497"/>
    <w:rsid w:val="1BA1912A"/>
    <w:rsid w:val="1BDF784D"/>
    <w:rsid w:val="1C09739A"/>
    <w:rsid w:val="1C161A0D"/>
    <w:rsid w:val="1C29F9A3"/>
    <w:rsid w:val="1C2CB834"/>
    <w:rsid w:val="1C5DA6A7"/>
    <w:rsid w:val="1C63870E"/>
    <w:rsid w:val="1C765337"/>
    <w:rsid w:val="1C7F2737"/>
    <w:rsid w:val="1CC1A254"/>
    <w:rsid w:val="1CDFB97D"/>
    <w:rsid w:val="1D37BB77"/>
    <w:rsid w:val="1D3B5597"/>
    <w:rsid w:val="1D72B191"/>
    <w:rsid w:val="1D94B4EF"/>
    <w:rsid w:val="1DA8BAA0"/>
    <w:rsid w:val="1DC3F987"/>
    <w:rsid w:val="1DD5C32A"/>
    <w:rsid w:val="1E084A33"/>
    <w:rsid w:val="1E15C637"/>
    <w:rsid w:val="1E349CCC"/>
    <w:rsid w:val="1E498A2D"/>
    <w:rsid w:val="1E71DE2F"/>
    <w:rsid w:val="1F15A3DD"/>
    <w:rsid w:val="1F6E39A2"/>
    <w:rsid w:val="1F77F9E7"/>
    <w:rsid w:val="1FA7D451"/>
    <w:rsid w:val="1FD4F104"/>
    <w:rsid w:val="1FD801C1"/>
    <w:rsid w:val="1FE5057E"/>
    <w:rsid w:val="1FEC6A9D"/>
    <w:rsid w:val="20298455"/>
    <w:rsid w:val="203E524B"/>
    <w:rsid w:val="2057F5CE"/>
    <w:rsid w:val="20677EA6"/>
    <w:rsid w:val="207695FB"/>
    <w:rsid w:val="2083E65E"/>
    <w:rsid w:val="20B6204E"/>
    <w:rsid w:val="20F77BFE"/>
    <w:rsid w:val="2114BA10"/>
    <w:rsid w:val="21558698"/>
    <w:rsid w:val="218071EB"/>
    <w:rsid w:val="21848C08"/>
    <w:rsid w:val="218813C0"/>
    <w:rsid w:val="21AA621A"/>
    <w:rsid w:val="21D929F4"/>
    <w:rsid w:val="21EE06B2"/>
    <w:rsid w:val="21F42CC4"/>
    <w:rsid w:val="220EE723"/>
    <w:rsid w:val="2220B258"/>
    <w:rsid w:val="229C0033"/>
    <w:rsid w:val="22AD08AE"/>
    <w:rsid w:val="22F2D7D5"/>
    <w:rsid w:val="23126D44"/>
    <w:rsid w:val="2325E6B4"/>
    <w:rsid w:val="23320F58"/>
    <w:rsid w:val="23429104"/>
    <w:rsid w:val="234CA66C"/>
    <w:rsid w:val="23723CCD"/>
    <w:rsid w:val="2393B054"/>
    <w:rsid w:val="239A9628"/>
    <w:rsid w:val="23B8107B"/>
    <w:rsid w:val="23D562FC"/>
    <w:rsid w:val="240317AD"/>
    <w:rsid w:val="2419B7C5"/>
    <w:rsid w:val="244A6506"/>
    <w:rsid w:val="2467455C"/>
    <w:rsid w:val="24707169"/>
    <w:rsid w:val="24822DD3"/>
    <w:rsid w:val="24947179"/>
    <w:rsid w:val="24B5C426"/>
    <w:rsid w:val="24D49778"/>
    <w:rsid w:val="24E234E1"/>
    <w:rsid w:val="252135AB"/>
    <w:rsid w:val="252235A4"/>
    <w:rsid w:val="25591FA8"/>
    <w:rsid w:val="259D1BB4"/>
    <w:rsid w:val="25AEC990"/>
    <w:rsid w:val="25C3EEF1"/>
    <w:rsid w:val="25D67B7F"/>
    <w:rsid w:val="26167BFF"/>
    <w:rsid w:val="26241D96"/>
    <w:rsid w:val="26796723"/>
    <w:rsid w:val="2692CCD0"/>
    <w:rsid w:val="269AD188"/>
    <w:rsid w:val="269C3349"/>
    <w:rsid w:val="26AF4DD5"/>
    <w:rsid w:val="26BD06A9"/>
    <w:rsid w:val="26ED1385"/>
    <w:rsid w:val="26F5EDE7"/>
    <w:rsid w:val="27294059"/>
    <w:rsid w:val="27426480"/>
    <w:rsid w:val="2780E255"/>
    <w:rsid w:val="27A5949A"/>
    <w:rsid w:val="27C1029F"/>
    <w:rsid w:val="2869DE73"/>
    <w:rsid w:val="288F9B7B"/>
    <w:rsid w:val="28B849E0"/>
    <w:rsid w:val="28B95D36"/>
    <w:rsid w:val="28C840C1"/>
    <w:rsid w:val="28CF9BE5"/>
    <w:rsid w:val="28DD3479"/>
    <w:rsid w:val="28FD26B1"/>
    <w:rsid w:val="291A957C"/>
    <w:rsid w:val="2924030F"/>
    <w:rsid w:val="29253A23"/>
    <w:rsid w:val="292DB93D"/>
    <w:rsid w:val="299322EB"/>
    <w:rsid w:val="29A37312"/>
    <w:rsid w:val="29A3F0E1"/>
    <w:rsid w:val="29B1359E"/>
    <w:rsid w:val="29C59885"/>
    <w:rsid w:val="29F6000D"/>
    <w:rsid w:val="2A1AA1D6"/>
    <w:rsid w:val="2A4402C7"/>
    <w:rsid w:val="2A5C136B"/>
    <w:rsid w:val="2A9C5154"/>
    <w:rsid w:val="2AB00453"/>
    <w:rsid w:val="2AD0149A"/>
    <w:rsid w:val="2AE0B4EB"/>
    <w:rsid w:val="2AEA3DFC"/>
    <w:rsid w:val="2AFE0BC9"/>
    <w:rsid w:val="2B1939A0"/>
    <w:rsid w:val="2B71DC2E"/>
    <w:rsid w:val="2BDD66D6"/>
    <w:rsid w:val="2C095591"/>
    <w:rsid w:val="2C29487F"/>
    <w:rsid w:val="2C3209EB"/>
    <w:rsid w:val="2C359C97"/>
    <w:rsid w:val="2C458FBA"/>
    <w:rsid w:val="2C46812B"/>
    <w:rsid w:val="2C4C5F8D"/>
    <w:rsid w:val="2C55AE89"/>
    <w:rsid w:val="2CB3DC8A"/>
    <w:rsid w:val="2CBC6188"/>
    <w:rsid w:val="2CCC2B4A"/>
    <w:rsid w:val="2D071AC2"/>
    <w:rsid w:val="2D1A18D4"/>
    <w:rsid w:val="2D1AE2C1"/>
    <w:rsid w:val="2D33C63F"/>
    <w:rsid w:val="2D5CCCCA"/>
    <w:rsid w:val="2D8ABC19"/>
    <w:rsid w:val="2D8BC501"/>
    <w:rsid w:val="2D8CF3DB"/>
    <w:rsid w:val="2DB920DC"/>
    <w:rsid w:val="2DCE8A4D"/>
    <w:rsid w:val="2DE0DD63"/>
    <w:rsid w:val="2DEC2215"/>
    <w:rsid w:val="2E0DA8F6"/>
    <w:rsid w:val="2E2ECAED"/>
    <w:rsid w:val="2E57A780"/>
    <w:rsid w:val="2E83F501"/>
    <w:rsid w:val="2E8CEDE1"/>
    <w:rsid w:val="2E9394D3"/>
    <w:rsid w:val="2EDAE18D"/>
    <w:rsid w:val="2EFA167A"/>
    <w:rsid w:val="2EFE728D"/>
    <w:rsid w:val="2F1ED59C"/>
    <w:rsid w:val="2F389571"/>
    <w:rsid w:val="2F5CC9E7"/>
    <w:rsid w:val="2F767619"/>
    <w:rsid w:val="2F9E853F"/>
    <w:rsid w:val="2FB01F64"/>
    <w:rsid w:val="2FC0F11B"/>
    <w:rsid w:val="2FF6FD22"/>
    <w:rsid w:val="300DDCA8"/>
    <w:rsid w:val="307B24C8"/>
    <w:rsid w:val="308425A2"/>
    <w:rsid w:val="30913B11"/>
    <w:rsid w:val="30B0DF3D"/>
    <w:rsid w:val="30C72450"/>
    <w:rsid w:val="30C7CEB3"/>
    <w:rsid w:val="30E05CDE"/>
    <w:rsid w:val="311A4DA9"/>
    <w:rsid w:val="312D5818"/>
    <w:rsid w:val="3135E23F"/>
    <w:rsid w:val="31363736"/>
    <w:rsid w:val="31428DAC"/>
    <w:rsid w:val="316B09B5"/>
    <w:rsid w:val="31B63A6D"/>
    <w:rsid w:val="31CDBBD3"/>
    <w:rsid w:val="320B3F04"/>
    <w:rsid w:val="3227D67D"/>
    <w:rsid w:val="322C4F1A"/>
    <w:rsid w:val="324DBA21"/>
    <w:rsid w:val="32B4F866"/>
    <w:rsid w:val="33536F14"/>
    <w:rsid w:val="33543286"/>
    <w:rsid w:val="33567F67"/>
    <w:rsid w:val="33933528"/>
    <w:rsid w:val="339F0BFA"/>
    <w:rsid w:val="33EBB89C"/>
    <w:rsid w:val="33F7EBAE"/>
    <w:rsid w:val="33FD1CE8"/>
    <w:rsid w:val="343A1098"/>
    <w:rsid w:val="343A3F5D"/>
    <w:rsid w:val="346948C3"/>
    <w:rsid w:val="346A3B10"/>
    <w:rsid w:val="3473E4CE"/>
    <w:rsid w:val="3499150F"/>
    <w:rsid w:val="34A02182"/>
    <w:rsid w:val="34C70174"/>
    <w:rsid w:val="34C7E76B"/>
    <w:rsid w:val="34F334AD"/>
    <w:rsid w:val="350E1EB6"/>
    <w:rsid w:val="35355C1F"/>
    <w:rsid w:val="35A5BD12"/>
    <w:rsid w:val="35BC3D01"/>
    <w:rsid w:val="35C96197"/>
    <w:rsid w:val="35DBDDDF"/>
    <w:rsid w:val="35EC10D7"/>
    <w:rsid w:val="3609DB2A"/>
    <w:rsid w:val="362B91FB"/>
    <w:rsid w:val="36880309"/>
    <w:rsid w:val="36921250"/>
    <w:rsid w:val="36A73896"/>
    <w:rsid w:val="36AEF4EE"/>
    <w:rsid w:val="36D0B24D"/>
    <w:rsid w:val="3717555A"/>
    <w:rsid w:val="377067B5"/>
    <w:rsid w:val="3783B099"/>
    <w:rsid w:val="37A4E46F"/>
    <w:rsid w:val="37B7FF27"/>
    <w:rsid w:val="37D40EEB"/>
    <w:rsid w:val="385479ED"/>
    <w:rsid w:val="387E58D7"/>
    <w:rsid w:val="38956579"/>
    <w:rsid w:val="3896EC04"/>
    <w:rsid w:val="38BEAA20"/>
    <w:rsid w:val="38E77138"/>
    <w:rsid w:val="39285F68"/>
    <w:rsid w:val="392F4E15"/>
    <w:rsid w:val="396CC0F7"/>
    <w:rsid w:val="39B0E980"/>
    <w:rsid w:val="39E5660D"/>
    <w:rsid w:val="3A25471C"/>
    <w:rsid w:val="3A4206F2"/>
    <w:rsid w:val="3A539A19"/>
    <w:rsid w:val="3A5723A9"/>
    <w:rsid w:val="3A6A4C53"/>
    <w:rsid w:val="3A876542"/>
    <w:rsid w:val="3A87CA02"/>
    <w:rsid w:val="3A89DECD"/>
    <w:rsid w:val="3A8A78A3"/>
    <w:rsid w:val="3AA2986C"/>
    <w:rsid w:val="3AB25D34"/>
    <w:rsid w:val="3ADD340A"/>
    <w:rsid w:val="3AE527C5"/>
    <w:rsid w:val="3B076023"/>
    <w:rsid w:val="3B601232"/>
    <w:rsid w:val="3BBE5443"/>
    <w:rsid w:val="3BC77EA8"/>
    <w:rsid w:val="3BE982CA"/>
    <w:rsid w:val="3C052B43"/>
    <w:rsid w:val="3C2410A3"/>
    <w:rsid w:val="3C7801FE"/>
    <w:rsid w:val="3CB574B3"/>
    <w:rsid w:val="3CD8B884"/>
    <w:rsid w:val="3CE820DF"/>
    <w:rsid w:val="3CFC8D7C"/>
    <w:rsid w:val="3CFF16D0"/>
    <w:rsid w:val="3D07E981"/>
    <w:rsid w:val="3D103587"/>
    <w:rsid w:val="3D103A00"/>
    <w:rsid w:val="3D26B347"/>
    <w:rsid w:val="3D2E6F94"/>
    <w:rsid w:val="3D4A97F2"/>
    <w:rsid w:val="3D5FC35B"/>
    <w:rsid w:val="3DB34EFD"/>
    <w:rsid w:val="3DCB3DB9"/>
    <w:rsid w:val="3DD22631"/>
    <w:rsid w:val="3E171081"/>
    <w:rsid w:val="3E1AEE52"/>
    <w:rsid w:val="3E507267"/>
    <w:rsid w:val="3E6EA68D"/>
    <w:rsid w:val="3EDD8C59"/>
    <w:rsid w:val="3EE878D4"/>
    <w:rsid w:val="3EEEB390"/>
    <w:rsid w:val="3EF3B268"/>
    <w:rsid w:val="3F100DEE"/>
    <w:rsid w:val="3F253580"/>
    <w:rsid w:val="3F25683B"/>
    <w:rsid w:val="3F343C6F"/>
    <w:rsid w:val="3F6A4AD4"/>
    <w:rsid w:val="3F7F6EFF"/>
    <w:rsid w:val="3F975472"/>
    <w:rsid w:val="3F9F1D56"/>
    <w:rsid w:val="3FB8F72D"/>
    <w:rsid w:val="3FBC3CA7"/>
    <w:rsid w:val="3FEE1828"/>
    <w:rsid w:val="3FF7DB51"/>
    <w:rsid w:val="400E7237"/>
    <w:rsid w:val="400EA5CE"/>
    <w:rsid w:val="4019CFB2"/>
    <w:rsid w:val="4055BC39"/>
    <w:rsid w:val="4074D9C0"/>
    <w:rsid w:val="40787DB4"/>
    <w:rsid w:val="409D86DB"/>
    <w:rsid w:val="40A90F2E"/>
    <w:rsid w:val="40B605DF"/>
    <w:rsid w:val="40C4714F"/>
    <w:rsid w:val="40EC5018"/>
    <w:rsid w:val="41119D69"/>
    <w:rsid w:val="41201817"/>
    <w:rsid w:val="41475EB5"/>
    <w:rsid w:val="415BC35E"/>
    <w:rsid w:val="416AA583"/>
    <w:rsid w:val="41B68A24"/>
    <w:rsid w:val="42121587"/>
    <w:rsid w:val="4222F14D"/>
    <w:rsid w:val="422D7F16"/>
    <w:rsid w:val="423214BB"/>
    <w:rsid w:val="42659E18"/>
    <w:rsid w:val="42729C66"/>
    <w:rsid w:val="4298819F"/>
    <w:rsid w:val="42C6A73A"/>
    <w:rsid w:val="43001E6C"/>
    <w:rsid w:val="43258510"/>
    <w:rsid w:val="436ACD4B"/>
    <w:rsid w:val="43909582"/>
    <w:rsid w:val="43A86D60"/>
    <w:rsid w:val="43BF282D"/>
    <w:rsid w:val="43E0F06A"/>
    <w:rsid w:val="4413BA05"/>
    <w:rsid w:val="443886E9"/>
    <w:rsid w:val="4483D4E0"/>
    <w:rsid w:val="449707F5"/>
    <w:rsid w:val="44D4F68E"/>
    <w:rsid w:val="450386C5"/>
    <w:rsid w:val="45504D02"/>
    <w:rsid w:val="45671AB7"/>
    <w:rsid w:val="457224BD"/>
    <w:rsid w:val="45AEC496"/>
    <w:rsid w:val="45E397E1"/>
    <w:rsid w:val="45EA7FA1"/>
    <w:rsid w:val="462A495F"/>
    <w:rsid w:val="4697A1F9"/>
    <w:rsid w:val="469A16F7"/>
    <w:rsid w:val="473C0517"/>
    <w:rsid w:val="474C10D1"/>
    <w:rsid w:val="47677308"/>
    <w:rsid w:val="479AD759"/>
    <w:rsid w:val="47A9FEDE"/>
    <w:rsid w:val="482C6BD9"/>
    <w:rsid w:val="483BAEB5"/>
    <w:rsid w:val="4854663C"/>
    <w:rsid w:val="488271A5"/>
    <w:rsid w:val="4886A3A7"/>
    <w:rsid w:val="489775A4"/>
    <w:rsid w:val="48FB8953"/>
    <w:rsid w:val="4932491C"/>
    <w:rsid w:val="4933C1CC"/>
    <w:rsid w:val="498CF382"/>
    <w:rsid w:val="49C74709"/>
    <w:rsid w:val="49D50C33"/>
    <w:rsid w:val="49E7FE8B"/>
    <w:rsid w:val="4A0D1C5F"/>
    <w:rsid w:val="4A14C7AA"/>
    <w:rsid w:val="4A4D9744"/>
    <w:rsid w:val="4A846988"/>
    <w:rsid w:val="4A863036"/>
    <w:rsid w:val="4A92D825"/>
    <w:rsid w:val="4AC23F98"/>
    <w:rsid w:val="4AE8F4B3"/>
    <w:rsid w:val="4AF43330"/>
    <w:rsid w:val="4B2E6DBB"/>
    <w:rsid w:val="4B405F24"/>
    <w:rsid w:val="4B5FF5A5"/>
    <w:rsid w:val="4B70EF3C"/>
    <w:rsid w:val="4BE04F94"/>
    <w:rsid w:val="4BE4E4DA"/>
    <w:rsid w:val="4BF6014C"/>
    <w:rsid w:val="4C33970F"/>
    <w:rsid w:val="4C38CACE"/>
    <w:rsid w:val="4C86C594"/>
    <w:rsid w:val="4C955E7A"/>
    <w:rsid w:val="4CC54EDD"/>
    <w:rsid w:val="4CF8AE88"/>
    <w:rsid w:val="4D164735"/>
    <w:rsid w:val="4D30ED95"/>
    <w:rsid w:val="4D3AF2A0"/>
    <w:rsid w:val="4D425968"/>
    <w:rsid w:val="4D481D9B"/>
    <w:rsid w:val="4DB2DF38"/>
    <w:rsid w:val="4DD0C6A4"/>
    <w:rsid w:val="4DDB6701"/>
    <w:rsid w:val="4DF27C4A"/>
    <w:rsid w:val="4E000143"/>
    <w:rsid w:val="4E1542C1"/>
    <w:rsid w:val="4E20E6EE"/>
    <w:rsid w:val="4F0400FD"/>
    <w:rsid w:val="4F088167"/>
    <w:rsid w:val="4F1C5B1E"/>
    <w:rsid w:val="4F292AA7"/>
    <w:rsid w:val="4F2DE553"/>
    <w:rsid w:val="4F3D789F"/>
    <w:rsid w:val="4FD62F3A"/>
    <w:rsid w:val="4FDD8A55"/>
    <w:rsid w:val="4FFB0457"/>
    <w:rsid w:val="504450C5"/>
    <w:rsid w:val="5044647C"/>
    <w:rsid w:val="5053E610"/>
    <w:rsid w:val="508343D0"/>
    <w:rsid w:val="50968001"/>
    <w:rsid w:val="50C3CF58"/>
    <w:rsid w:val="50C4E563"/>
    <w:rsid w:val="50D51DA0"/>
    <w:rsid w:val="50FBFDC2"/>
    <w:rsid w:val="511B5B69"/>
    <w:rsid w:val="514DE633"/>
    <w:rsid w:val="5174D93D"/>
    <w:rsid w:val="51773AF7"/>
    <w:rsid w:val="519E78BC"/>
    <w:rsid w:val="51AC6DE7"/>
    <w:rsid w:val="51FA3479"/>
    <w:rsid w:val="520B8079"/>
    <w:rsid w:val="523A705D"/>
    <w:rsid w:val="524A52A8"/>
    <w:rsid w:val="524F875D"/>
    <w:rsid w:val="5262100F"/>
    <w:rsid w:val="5264EDC3"/>
    <w:rsid w:val="528AA448"/>
    <w:rsid w:val="528F1AE3"/>
    <w:rsid w:val="52B20088"/>
    <w:rsid w:val="52BF25A7"/>
    <w:rsid w:val="52F7588A"/>
    <w:rsid w:val="533BBE4F"/>
    <w:rsid w:val="536C8863"/>
    <w:rsid w:val="537058BB"/>
    <w:rsid w:val="537E2BEA"/>
    <w:rsid w:val="53BF38D8"/>
    <w:rsid w:val="5407BFB9"/>
    <w:rsid w:val="54132CFB"/>
    <w:rsid w:val="5419344C"/>
    <w:rsid w:val="541F2E1E"/>
    <w:rsid w:val="5455AF75"/>
    <w:rsid w:val="5481DA47"/>
    <w:rsid w:val="548BD551"/>
    <w:rsid w:val="54D0FA98"/>
    <w:rsid w:val="55068AEB"/>
    <w:rsid w:val="552A57A9"/>
    <w:rsid w:val="553388C9"/>
    <w:rsid w:val="5533FB05"/>
    <w:rsid w:val="5594DBC4"/>
    <w:rsid w:val="55A76019"/>
    <w:rsid w:val="55C922A4"/>
    <w:rsid w:val="55F03B2D"/>
    <w:rsid w:val="55FAB853"/>
    <w:rsid w:val="55FC7513"/>
    <w:rsid w:val="55FF3484"/>
    <w:rsid w:val="5604FD33"/>
    <w:rsid w:val="56212068"/>
    <w:rsid w:val="562C3B54"/>
    <w:rsid w:val="565856E6"/>
    <w:rsid w:val="5683F3A2"/>
    <w:rsid w:val="56A6135E"/>
    <w:rsid w:val="56C2EECE"/>
    <w:rsid w:val="56C40A0A"/>
    <w:rsid w:val="56E56EC3"/>
    <w:rsid w:val="56EA5470"/>
    <w:rsid w:val="57457330"/>
    <w:rsid w:val="57478B3E"/>
    <w:rsid w:val="5747F30C"/>
    <w:rsid w:val="579BB2CE"/>
    <w:rsid w:val="57A2CA8E"/>
    <w:rsid w:val="57C210D4"/>
    <w:rsid w:val="57F38BB2"/>
    <w:rsid w:val="583CB089"/>
    <w:rsid w:val="583D2021"/>
    <w:rsid w:val="5840D865"/>
    <w:rsid w:val="5852A08C"/>
    <w:rsid w:val="5855A685"/>
    <w:rsid w:val="5856907F"/>
    <w:rsid w:val="587495E0"/>
    <w:rsid w:val="589AE300"/>
    <w:rsid w:val="58A695FE"/>
    <w:rsid w:val="58A6CB9A"/>
    <w:rsid w:val="58BDEA07"/>
    <w:rsid w:val="592066B0"/>
    <w:rsid w:val="5936DC79"/>
    <w:rsid w:val="59525A02"/>
    <w:rsid w:val="5960D5EE"/>
    <w:rsid w:val="5A3757E8"/>
    <w:rsid w:val="5A5B5F55"/>
    <w:rsid w:val="5AD8DE90"/>
    <w:rsid w:val="5B0B5EAC"/>
    <w:rsid w:val="5B0E7343"/>
    <w:rsid w:val="5B2270E4"/>
    <w:rsid w:val="5B565509"/>
    <w:rsid w:val="5B5B71E7"/>
    <w:rsid w:val="5B687349"/>
    <w:rsid w:val="5B7E5072"/>
    <w:rsid w:val="5B9A57FC"/>
    <w:rsid w:val="5BA5B07B"/>
    <w:rsid w:val="5BBED0C3"/>
    <w:rsid w:val="5BDFE22D"/>
    <w:rsid w:val="5C0B12F9"/>
    <w:rsid w:val="5C3D5D65"/>
    <w:rsid w:val="5C7C6071"/>
    <w:rsid w:val="5CB2B195"/>
    <w:rsid w:val="5CC20CE1"/>
    <w:rsid w:val="5D0A94BD"/>
    <w:rsid w:val="5D43ADF0"/>
    <w:rsid w:val="5D50F4C5"/>
    <w:rsid w:val="5E11EF29"/>
    <w:rsid w:val="5E586625"/>
    <w:rsid w:val="5E68359E"/>
    <w:rsid w:val="5F080267"/>
    <w:rsid w:val="5F659DAC"/>
    <w:rsid w:val="5F80D754"/>
    <w:rsid w:val="5FD0C433"/>
    <w:rsid w:val="5FDD9799"/>
    <w:rsid w:val="5FF2802A"/>
    <w:rsid w:val="6006E64C"/>
    <w:rsid w:val="600B72FC"/>
    <w:rsid w:val="6029674A"/>
    <w:rsid w:val="603242FE"/>
    <w:rsid w:val="6049D96A"/>
    <w:rsid w:val="6056819F"/>
    <w:rsid w:val="605903D6"/>
    <w:rsid w:val="6172CB06"/>
    <w:rsid w:val="61944F2D"/>
    <w:rsid w:val="61B93B71"/>
    <w:rsid w:val="6201754F"/>
    <w:rsid w:val="622DA41A"/>
    <w:rsid w:val="6231B4E6"/>
    <w:rsid w:val="62382C9E"/>
    <w:rsid w:val="6244A84D"/>
    <w:rsid w:val="62756F50"/>
    <w:rsid w:val="62911435"/>
    <w:rsid w:val="62A75391"/>
    <w:rsid w:val="62AD36E4"/>
    <w:rsid w:val="62CEC844"/>
    <w:rsid w:val="62FE3BD3"/>
    <w:rsid w:val="6304C553"/>
    <w:rsid w:val="6331AD8C"/>
    <w:rsid w:val="63720600"/>
    <w:rsid w:val="63911691"/>
    <w:rsid w:val="639C6964"/>
    <w:rsid w:val="63A646BC"/>
    <w:rsid w:val="63BB9652"/>
    <w:rsid w:val="63CCEFD4"/>
    <w:rsid w:val="63D6B9E8"/>
    <w:rsid w:val="6409954B"/>
    <w:rsid w:val="6412727B"/>
    <w:rsid w:val="644F3B40"/>
    <w:rsid w:val="64731DA3"/>
    <w:rsid w:val="6490D671"/>
    <w:rsid w:val="64DA41E3"/>
    <w:rsid w:val="651C2313"/>
    <w:rsid w:val="6521473B"/>
    <w:rsid w:val="652727BE"/>
    <w:rsid w:val="65320740"/>
    <w:rsid w:val="653EC719"/>
    <w:rsid w:val="655A6445"/>
    <w:rsid w:val="6590A480"/>
    <w:rsid w:val="659B65B9"/>
    <w:rsid w:val="65A5F64D"/>
    <w:rsid w:val="662243DE"/>
    <w:rsid w:val="66225BE1"/>
    <w:rsid w:val="66326D66"/>
    <w:rsid w:val="663D0D97"/>
    <w:rsid w:val="664C4847"/>
    <w:rsid w:val="66567D26"/>
    <w:rsid w:val="6712DFBC"/>
    <w:rsid w:val="67DAA30B"/>
    <w:rsid w:val="67EC5D57"/>
    <w:rsid w:val="67F49CF0"/>
    <w:rsid w:val="680AF69C"/>
    <w:rsid w:val="6812D214"/>
    <w:rsid w:val="68547FD1"/>
    <w:rsid w:val="685AF666"/>
    <w:rsid w:val="689B4C7C"/>
    <w:rsid w:val="68A33FDE"/>
    <w:rsid w:val="68ABF189"/>
    <w:rsid w:val="68B33EE8"/>
    <w:rsid w:val="68C67C95"/>
    <w:rsid w:val="68DB3056"/>
    <w:rsid w:val="695B816C"/>
    <w:rsid w:val="6987A91D"/>
    <w:rsid w:val="69BD5629"/>
    <w:rsid w:val="69D7B0F4"/>
    <w:rsid w:val="69DB2ABB"/>
    <w:rsid w:val="69F6009B"/>
    <w:rsid w:val="6A0564D9"/>
    <w:rsid w:val="6A0ACEBD"/>
    <w:rsid w:val="6A0EAA09"/>
    <w:rsid w:val="6A778114"/>
    <w:rsid w:val="6A7D1FE1"/>
    <w:rsid w:val="6A8D3418"/>
    <w:rsid w:val="6A9AA399"/>
    <w:rsid w:val="6A9FB6DB"/>
    <w:rsid w:val="6AC00524"/>
    <w:rsid w:val="6AE6F66F"/>
    <w:rsid w:val="6B0473C5"/>
    <w:rsid w:val="6B37645B"/>
    <w:rsid w:val="6B3F98E7"/>
    <w:rsid w:val="6B46EE99"/>
    <w:rsid w:val="6B54E9A8"/>
    <w:rsid w:val="6B6A9337"/>
    <w:rsid w:val="6B6BEBDC"/>
    <w:rsid w:val="6BD87329"/>
    <w:rsid w:val="6BF9107F"/>
    <w:rsid w:val="6C15D693"/>
    <w:rsid w:val="6C4132B9"/>
    <w:rsid w:val="6C686316"/>
    <w:rsid w:val="6C9A3052"/>
    <w:rsid w:val="6CB8B716"/>
    <w:rsid w:val="6CE8F60E"/>
    <w:rsid w:val="6CEA9EEB"/>
    <w:rsid w:val="6D0C5342"/>
    <w:rsid w:val="6D1C6401"/>
    <w:rsid w:val="6D26F9AA"/>
    <w:rsid w:val="6D7D2D16"/>
    <w:rsid w:val="6D90C111"/>
    <w:rsid w:val="6D9A44A0"/>
    <w:rsid w:val="6DAE4C6C"/>
    <w:rsid w:val="6DB6EEA7"/>
    <w:rsid w:val="6DB89F9A"/>
    <w:rsid w:val="6DDE8245"/>
    <w:rsid w:val="6E128B1A"/>
    <w:rsid w:val="6E417642"/>
    <w:rsid w:val="6E4AF75F"/>
    <w:rsid w:val="6E8ADCB5"/>
    <w:rsid w:val="6E92CA7E"/>
    <w:rsid w:val="6E9695D7"/>
    <w:rsid w:val="6EDB234A"/>
    <w:rsid w:val="6F0FA3A3"/>
    <w:rsid w:val="6F24A206"/>
    <w:rsid w:val="6F7F651C"/>
    <w:rsid w:val="6FAE46FE"/>
    <w:rsid w:val="6FB4F86C"/>
    <w:rsid w:val="6FDB1115"/>
    <w:rsid w:val="6FF9FDA6"/>
    <w:rsid w:val="7056B3A4"/>
    <w:rsid w:val="7056F67C"/>
    <w:rsid w:val="706815D2"/>
    <w:rsid w:val="70AE2811"/>
    <w:rsid w:val="70CDB4AF"/>
    <w:rsid w:val="70DF4D2C"/>
    <w:rsid w:val="710FAD2A"/>
    <w:rsid w:val="7160FAD2"/>
    <w:rsid w:val="71753139"/>
    <w:rsid w:val="71E54014"/>
    <w:rsid w:val="7205E1F7"/>
    <w:rsid w:val="7238100E"/>
    <w:rsid w:val="7253096B"/>
    <w:rsid w:val="729EDB3A"/>
    <w:rsid w:val="72AB5432"/>
    <w:rsid w:val="72EF34A1"/>
    <w:rsid w:val="7309B32F"/>
    <w:rsid w:val="733C51C6"/>
    <w:rsid w:val="73451D9D"/>
    <w:rsid w:val="736F7108"/>
    <w:rsid w:val="73A94140"/>
    <w:rsid w:val="73B13403"/>
    <w:rsid w:val="73E81BD5"/>
    <w:rsid w:val="741722A8"/>
    <w:rsid w:val="741A88D7"/>
    <w:rsid w:val="743CDE02"/>
    <w:rsid w:val="744F55FD"/>
    <w:rsid w:val="7492C3D7"/>
    <w:rsid w:val="74E276E4"/>
    <w:rsid w:val="752F5A5E"/>
    <w:rsid w:val="753442CB"/>
    <w:rsid w:val="75D4F978"/>
    <w:rsid w:val="760035F0"/>
    <w:rsid w:val="7640784F"/>
    <w:rsid w:val="769D7FB3"/>
    <w:rsid w:val="76EF24B0"/>
    <w:rsid w:val="76F9E411"/>
    <w:rsid w:val="76FA4B5C"/>
    <w:rsid w:val="7703797C"/>
    <w:rsid w:val="7724307B"/>
    <w:rsid w:val="774970D9"/>
    <w:rsid w:val="7761B099"/>
    <w:rsid w:val="77AC4A9F"/>
    <w:rsid w:val="7803FE8D"/>
    <w:rsid w:val="78132480"/>
    <w:rsid w:val="785C1DF9"/>
    <w:rsid w:val="7880F600"/>
    <w:rsid w:val="7880F77C"/>
    <w:rsid w:val="7891F9E9"/>
    <w:rsid w:val="790F215D"/>
    <w:rsid w:val="79604484"/>
    <w:rsid w:val="796E5A05"/>
    <w:rsid w:val="7A12545C"/>
    <w:rsid w:val="7A2AF3F6"/>
    <w:rsid w:val="7A39889B"/>
    <w:rsid w:val="7A6EDF72"/>
    <w:rsid w:val="7A8A0F61"/>
    <w:rsid w:val="7A9BAB1E"/>
    <w:rsid w:val="7B184BE7"/>
    <w:rsid w:val="7B2DE5B5"/>
    <w:rsid w:val="7B495664"/>
    <w:rsid w:val="7B627450"/>
    <w:rsid w:val="7BBDB6CD"/>
    <w:rsid w:val="7BDD95AB"/>
    <w:rsid w:val="7BE6D864"/>
    <w:rsid w:val="7C18C756"/>
    <w:rsid w:val="7C2A030F"/>
    <w:rsid w:val="7C2AA2C1"/>
    <w:rsid w:val="7C527A75"/>
    <w:rsid w:val="7C64BC03"/>
    <w:rsid w:val="7CA75852"/>
    <w:rsid w:val="7CB2C5D7"/>
    <w:rsid w:val="7CB35975"/>
    <w:rsid w:val="7CB37797"/>
    <w:rsid w:val="7CCB1239"/>
    <w:rsid w:val="7CDAFFBB"/>
    <w:rsid w:val="7CDB9C32"/>
    <w:rsid w:val="7D040E80"/>
    <w:rsid w:val="7D1E309E"/>
    <w:rsid w:val="7D567113"/>
    <w:rsid w:val="7D822C90"/>
    <w:rsid w:val="7D8BA09C"/>
    <w:rsid w:val="7D98B10E"/>
    <w:rsid w:val="7E0D1E84"/>
    <w:rsid w:val="7E2D2EFA"/>
    <w:rsid w:val="7E2F94B8"/>
    <w:rsid w:val="7E63FDD4"/>
    <w:rsid w:val="7E6B17B5"/>
    <w:rsid w:val="7E8CC092"/>
    <w:rsid w:val="7E936CC0"/>
    <w:rsid w:val="7F0089AD"/>
    <w:rsid w:val="7F5211B0"/>
    <w:rsid w:val="7F6397F2"/>
    <w:rsid w:val="7F98C20C"/>
    <w:rsid w:val="7FC82CD8"/>
    <w:rsid w:val="7FFBA68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D206C"/>
  <w15:docId w15:val="{D5DE9CD8-2D78-4AD8-B5C7-81A43F45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3A7"/>
    <w:pPr>
      <w:spacing w:line="360" w:lineRule="auto"/>
      <w:jc w:val="both"/>
    </w:pPr>
    <w:rPr>
      <w:rFonts w:ascii="Arial" w:hAnsi="Arial"/>
      <w:sz w:val="24"/>
      <w:szCs w:val="24"/>
    </w:rPr>
  </w:style>
  <w:style w:type="paragraph" w:styleId="Ttulo1">
    <w:name w:val="heading 1"/>
    <w:basedOn w:val="PargrafodaLista"/>
    <w:next w:val="Normal"/>
    <w:qFormat/>
    <w:rsid w:val="00CD47D8"/>
    <w:pPr>
      <w:numPr>
        <w:numId w:val="48"/>
      </w:numPr>
      <w:jc w:val="left"/>
      <w:outlineLvl w:val="0"/>
    </w:pPr>
    <w:rPr>
      <w:b/>
    </w:rPr>
  </w:style>
  <w:style w:type="paragraph" w:styleId="Ttulo2">
    <w:name w:val="heading 2"/>
    <w:basedOn w:val="PargrafodaLista"/>
    <w:next w:val="Normal"/>
    <w:qFormat/>
    <w:rsid w:val="00D574E6"/>
    <w:pPr>
      <w:numPr>
        <w:ilvl w:val="1"/>
        <w:numId w:val="48"/>
      </w:numPr>
      <w:outlineLvl w:val="1"/>
    </w:pPr>
    <w:rPr>
      <w:b/>
    </w:rPr>
  </w:style>
  <w:style w:type="paragraph" w:styleId="Ttulo3">
    <w:name w:val="heading 3"/>
    <w:basedOn w:val="Normal"/>
    <w:next w:val="Normal"/>
    <w:uiPriority w:val="9"/>
    <w:qFormat/>
    <w:rsid w:val="000839DB"/>
    <w:pPr>
      <w:numPr>
        <w:ilvl w:val="2"/>
        <w:numId w:val="48"/>
      </w:numPr>
      <w:tabs>
        <w:tab w:val="left" w:pos="0"/>
        <w:tab w:val="left" w:pos="1418"/>
      </w:tabs>
      <w:ind w:left="709" w:firstLine="0"/>
      <w:contextualSpacing/>
      <w:outlineLvl w:val="2"/>
    </w:pPr>
    <w:rPr>
      <w:rFonts w:cs="Arial"/>
      <w:b/>
      <w:bCs/>
      <w:szCs w:val="26"/>
    </w:rPr>
  </w:style>
  <w:style w:type="paragraph" w:styleId="Ttulo4">
    <w:name w:val="heading 4"/>
    <w:basedOn w:val="Normal"/>
    <w:next w:val="Normal"/>
    <w:uiPriority w:val="9"/>
    <w:qFormat/>
    <w:rsid w:val="00CC7724"/>
    <w:pPr>
      <w:keepNext/>
      <w:spacing w:before="240" w:after="60"/>
      <w:outlineLvl w:val="3"/>
    </w:pPr>
    <w:rPr>
      <w:b/>
      <w:bCs/>
      <w:szCs w:val="28"/>
    </w:rPr>
  </w:style>
  <w:style w:type="paragraph" w:styleId="Ttulo5">
    <w:name w:val="heading 5"/>
    <w:basedOn w:val="Normal"/>
    <w:next w:val="Normal"/>
    <w:qFormat/>
    <w:rsid w:val="00CC7724"/>
    <w:pPr>
      <w:spacing w:before="240" w:after="60"/>
      <w:outlineLvl w:val="4"/>
    </w:pPr>
    <w:rPr>
      <w:b/>
      <w:bCs/>
      <w:iCs/>
      <w:szCs w:val="26"/>
    </w:rPr>
  </w:style>
  <w:style w:type="paragraph" w:styleId="Ttulo6">
    <w:name w:val="heading 6"/>
    <w:basedOn w:val="Normal"/>
    <w:next w:val="Normal"/>
    <w:qFormat/>
    <w:rsid w:val="00CC7724"/>
    <w:pPr>
      <w:spacing w:before="240" w:after="60"/>
      <w:outlineLvl w:val="5"/>
    </w:pPr>
    <w:rPr>
      <w:b/>
      <w:bCs/>
      <w:szCs w:val="22"/>
    </w:rPr>
  </w:style>
  <w:style w:type="paragraph" w:styleId="Ttulo7">
    <w:name w:val="heading 7"/>
    <w:basedOn w:val="Normal"/>
    <w:next w:val="Normal"/>
    <w:qFormat/>
    <w:rsid w:val="00CC7724"/>
    <w:pPr>
      <w:spacing w:before="240" w:after="60"/>
      <w:outlineLvl w:val="6"/>
    </w:pPr>
    <w:rPr>
      <w:b/>
    </w:rPr>
  </w:style>
  <w:style w:type="paragraph" w:styleId="Ttulo8">
    <w:name w:val="heading 8"/>
    <w:basedOn w:val="Normal"/>
    <w:next w:val="Normal"/>
    <w:qFormat/>
    <w:rsid w:val="00CC7724"/>
    <w:pPr>
      <w:spacing w:before="240" w:after="60"/>
      <w:outlineLvl w:val="7"/>
    </w:pPr>
    <w:rPr>
      <w:b/>
      <w:iCs/>
    </w:rPr>
  </w:style>
  <w:style w:type="paragraph" w:styleId="Ttulo9">
    <w:name w:val="heading 9"/>
    <w:basedOn w:val="Normal"/>
    <w:next w:val="Normal"/>
    <w:qFormat/>
    <w:rsid w:val="00CC7724"/>
    <w:pPr>
      <w:spacing w:before="240" w:after="60"/>
      <w:outlineLvl w:val="8"/>
    </w:pPr>
    <w:rPr>
      <w:rFonts w:cs="Arial"/>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FF2BA7"/>
    <w:pPr>
      <w:tabs>
        <w:tab w:val="left" w:pos="284"/>
        <w:tab w:val="right" w:leader="dot" w:pos="9062"/>
      </w:tabs>
      <w:spacing w:before="240" w:line="480" w:lineRule="auto"/>
      <w:ind w:left="-142"/>
      <w:jc w:val="left"/>
    </w:pPr>
    <w:rPr>
      <w:rFonts w:cstheme="minorHAnsi"/>
      <w:b/>
      <w:bCs/>
      <w:noProof/>
      <w:szCs w:val="20"/>
    </w:rPr>
  </w:style>
  <w:style w:type="paragraph" w:styleId="Sumrio2">
    <w:name w:val="toc 2"/>
    <w:basedOn w:val="Normal"/>
    <w:next w:val="Normal"/>
    <w:autoRedefine/>
    <w:uiPriority w:val="39"/>
    <w:rsid w:val="00E038A2"/>
    <w:pPr>
      <w:tabs>
        <w:tab w:val="left" w:pos="554"/>
        <w:tab w:val="right" w:leader="dot" w:pos="9062"/>
      </w:tabs>
      <w:jc w:val="left"/>
      <w:pPrChange w:id="0" w:author="PAULO HENRIQUE GALHARDE CARRASCO" w:date="2019-09-05T16:47:00Z">
        <w:pPr>
          <w:spacing w:line="360" w:lineRule="auto"/>
        </w:pPr>
      </w:pPrChange>
    </w:pPr>
    <w:rPr>
      <w:rFonts w:cstheme="minorHAnsi"/>
      <w:b/>
      <w:iCs/>
      <w:noProof/>
      <w:szCs w:val="20"/>
      <w:rPrChange w:id="0" w:author="PAULO HENRIQUE GALHARDE CARRASCO" w:date="2019-09-05T16:47:00Z">
        <w:rPr>
          <w:rFonts w:ascii="Arial" w:hAnsi="Arial" w:cstheme="minorHAnsi"/>
          <w:iCs/>
          <w:sz w:val="24"/>
          <w:lang w:val="pt-BR" w:eastAsia="pt-BR" w:bidi="ar-SA"/>
        </w:rPr>
      </w:rPrChange>
    </w:rPr>
  </w:style>
  <w:style w:type="paragraph" w:styleId="Sumrio3">
    <w:name w:val="toc 3"/>
    <w:basedOn w:val="Normal"/>
    <w:next w:val="Normal"/>
    <w:autoRedefine/>
    <w:uiPriority w:val="39"/>
    <w:rsid w:val="00CF7D8A"/>
    <w:pPr>
      <w:tabs>
        <w:tab w:val="left" w:pos="851"/>
        <w:tab w:val="right" w:leader="dot" w:pos="9062"/>
      </w:tabs>
      <w:ind w:left="284" w:hanging="142"/>
      <w:jc w:val="left"/>
    </w:pPr>
    <w:rPr>
      <w:rFonts w:cstheme="minorHAnsi"/>
      <w:i/>
      <w:noProof/>
      <w:szCs w:val="20"/>
    </w:rPr>
  </w:style>
  <w:style w:type="paragraph" w:styleId="Sumrio4">
    <w:name w:val="toc 4"/>
    <w:basedOn w:val="Normal"/>
    <w:next w:val="Normal"/>
    <w:autoRedefine/>
    <w:semiHidden/>
    <w:rsid w:val="00F13668"/>
    <w:pPr>
      <w:jc w:val="left"/>
    </w:pPr>
    <w:rPr>
      <w:rFonts w:cstheme="minorHAnsi"/>
      <w:szCs w:val="20"/>
    </w:rPr>
  </w:style>
  <w:style w:type="paragraph" w:styleId="Sumrio5">
    <w:name w:val="toc 5"/>
    <w:basedOn w:val="Normal"/>
    <w:next w:val="Normal"/>
    <w:autoRedefine/>
    <w:semiHidden/>
    <w:rsid w:val="00F13668"/>
    <w:pPr>
      <w:jc w:val="left"/>
    </w:pPr>
    <w:rPr>
      <w:rFonts w:cstheme="minorHAnsi"/>
      <w:szCs w:val="20"/>
    </w:rPr>
  </w:style>
  <w:style w:type="paragraph" w:styleId="Sumrio6">
    <w:name w:val="toc 6"/>
    <w:basedOn w:val="Normal"/>
    <w:next w:val="Normal"/>
    <w:autoRedefine/>
    <w:semiHidden/>
    <w:rsid w:val="00F13668"/>
    <w:pPr>
      <w:jc w:val="left"/>
    </w:pPr>
    <w:rPr>
      <w:rFonts w:cstheme="minorHAnsi"/>
      <w:szCs w:val="20"/>
    </w:rPr>
  </w:style>
  <w:style w:type="paragraph" w:styleId="Sumrio7">
    <w:name w:val="toc 7"/>
    <w:basedOn w:val="Normal"/>
    <w:next w:val="Normal"/>
    <w:autoRedefine/>
    <w:semiHidden/>
    <w:rsid w:val="00F13668"/>
    <w:pPr>
      <w:jc w:val="left"/>
    </w:pPr>
    <w:rPr>
      <w:rFonts w:cstheme="minorHAnsi"/>
      <w:szCs w:val="20"/>
    </w:rPr>
  </w:style>
  <w:style w:type="paragraph" w:styleId="Sumrio8">
    <w:name w:val="toc 8"/>
    <w:basedOn w:val="Normal"/>
    <w:next w:val="Normal"/>
    <w:autoRedefine/>
    <w:semiHidden/>
    <w:rsid w:val="00F13668"/>
    <w:pPr>
      <w:jc w:val="left"/>
    </w:pPr>
    <w:rPr>
      <w:rFonts w:cstheme="minorHAnsi"/>
      <w:szCs w:val="20"/>
    </w:rPr>
  </w:style>
  <w:style w:type="paragraph" w:styleId="Sumrio9">
    <w:name w:val="toc 9"/>
    <w:basedOn w:val="Normal"/>
    <w:next w:val="Normal"/>
    <w:autoRedefine/>
    <w:semiHidden/>
    <w:rsid w:val="00F13668"/>
    <w:pPr>
      <w:jc w:val="left"/>
    </w:pPr>
    <w:rPr>
      <w:rFonts w:cstheme="minorHAnsi"/>
      <w:szCs w:val="20"/>
    </w:rPr>
  </w:style>
  <w:style w:type="character" w:styleId="Hyperlink">
    <w:name w:val="Hyperlink"/>
    <w:basedOn w:val="Fontepargpadro"/>
    <w:uiPriority w:val="99"/>
    <w:rsid w:val="00022785"/>
    <w:rPr>
      <w:color w:val="0000FF"/>
      <w:u w:val="single"/>
    </w:rPr>
  </w:style>
  <w:style w:type="paragraph" w:styleId="Cabealho">
    <w:name w:val="header"/>
    <w:basedOn w:val="Normal"/>
    <w:link w:val="CabealhoChar"/>
    <w:uiPriority w:val="99"/>
    <w:rsid w:val="00022785"/>
    <w:pPr>
      <w:tabs>
        <w:tab w:val="center" w:pos="4419"/>
        <w:tab w:val="right" w:pos="8838"/>
      </w:tabs>
    </w:pPr>
  </w:style>
  <w:style w:type="character" w:styleId="Nmerodepgina">
    <w:name w:val="page number"/>
    <w:basedOn w:val="Fontepargpadro"/>
    <w:semiHidden/>
    <w:rsid w:val="00022785"/>
  </w:style>
  <w:style w:type="paragraph" w:styleId="Rodap">
    <w:name w:val="footer"/>
    <w:basedOn w:val="Normal"/>
    <w:link w:val="RodapChar"/>
    <w:uiPriority w:val="99"/>
    <w:rsid w:val="00022785"/>
    <w:pPr>
      <w:tabs>
        <w:tab w:val="center" w:pos="4419"/>
        <w:tab w:val="right" w:pos="8838"/>
      </w:tabs>
    </w:pPr>
  </w:style>
  <w:style w:type="paragraph" w:styleId="Textoembloco">
    <w:name w:val="Block Text"/>
    <w:basedOn w:val="Normal"/>
    <w:semiHidden/>
    <w:rsid w:val="00022785"/>
    <w:pPr>
      <w:spacing w:line="240" w:lineRule="auto"/>
      <w:ind w:left="1134" w:right="942"/>
    </w:pPr>
    <w:rPr>
      <w:szCs w:val="20"/>
    </w:rPr>
  </w:style>
  <w:style w:type="paragraph" w:styleId="Textodenotaderodap">
    <w:name w:val="footnote text"/>
    <w:basedOn w:val="Normal"/>
    <w:semiHidden/>
    <w:rsid w:val="00022785"/>
    <w:pPr>
      <w:spacing w:line="240" w:lineRule="auto"/>
    </w:pPr>
    <w:rPr>
      <w:szCs w:val="20"/>
    </w:rPr>
  </w:style>
  <w:style w:type="character" w:styleId="Refdenotaderodap">
    <w:name w:val="footnote reference"/>
    <w:basedOn w:val="Fontepargpadro"/>
    <w:semiHidden/>
    <w:rsid w:val="00022785"/>
    <w:rPr>
      <w:vertAlign w:val="superscript"/>
    </w:rPr>
  </w:style>
  <w:style w:type="paragraph" w:styleId="Legenda">
    <w:name w:val="caption"/>
    <w:basedOn w:val="Normal"/>
    <w:next w:val="Normal"/>
    <w:uiPriority w:val="35"/>
    <w:qFormat/>
    <w:rsid w:val="00506DAC"/>
    <w:pPr>
      <w:keepNext/>
      <w:spacing w:before="120" w:line="240" w:lineRule="auto"/>
      <w:jc w:val="center"/>
    </w:pPr>
    <w:rPr>
      <w:rFonts w:cs="Arial"/>
      <w:b/>
      <w:sz w:val="20"/>
      <w:szCs w:val="20"/>
    </w:rPr>
  </w:style>
  <w:style w:type="paragraph" w:styleId="Recuodecorpodetexto">
    <w:name w:val="Body Text Indent"/>
    <w:basedOn w:val="Normal"/>
    <w:semiHidden/>
    <w:rsid w:val="00022785"/>
    <w:pPr>
      <w:ind w:left="4488"/>
    </w:pPr>
  </w:style>
  <w:style w:type="paragraph" w:styleId="Corpodetexto">
    <w:name w:val="Body Text"/>
    <w:basedOn w:val="Normal"/>
    <w:semiHidden/>
    <w:rsid w:val="00022785"/>
  </w:style>
  <w:style w:type="paragraph" w:styleId="ndicedeilustraes">
    <w:name w:val="table of figures"/>
    <w:basedOn w:val="Normal"/>
    <w:next w:val="Normal"/>
    <w:uiPriority w:val="99"/>
    <w:rsid w:val="00022785"/>
    <w:pPr>
      <w:ind w:left="480" w:hanging="480"/>
    </w:pPr>
  </w:style>
  <w:style w:type="character" w:styleId="HiperlinkVisitado">
    <w:name w:val="FollowedHyperlink"/>
    <w:basedOn w:val="Fontepargpadro"/>
    <w:semiHidden/>
    <w:rsid w:val="00022785"/>
    <w:rPr>
      <w:color w:val="800080"/>
      <w:u w:val="single"/>
    </w:rPr>
  </w:style>
  <w:style w:type="paragraph" w:styleId="Recuodecorpodetexto2">
    <w:name w:val="Body Text Indent 2"/>
    <w:basedOn w:val="Normal"/>
    <w:semiHidden/>
    <w:rsid w:val="00022785"/>
    <w:pPr>
      <w:ind w:left="720"/>
    </w:pPr>
  </w:style>
  <w:style w:type="paragraph" w:styleId="Recuodecorpodetexto3">
    <w:name w:val="Body Text Indent 3"/>
    <w:basedOn w:val="Normal"/>
    <w:semiHidden/>
    <w:rsid w:val="00022785"/>
    <w:pPr>
      <w:ind w:left="708"/>
    </w:pPr>
  </w:style>
  <w:style w:type="paragraph" w:styleId="NormalWeb">
    <w:name w:val="Normal (Web)"/>
    <w:basedOn w:val="Normal"/>
    <w:semiHidden/>
    <w:rsid w:val="00022785"/>
    <w:pPr>
      <w:spacing w:before="100" w:beforeAutospacing="1" w:after="100" w:afterAutospacing="1" w:line="240" w:lineRule="auto"/>
      <w:jc w:val="left"/>
    </w:pPr>
  </w:style>
  <w:style w:type="paragraph" w:styleId="Corpodetexto2">
    <w:name w:val="Body Text 2"/>
    <w:basedOn w:val="Normal"/>
    <w:semiHidden/>
    <w:rsid w:val="00022785"/>
    <w:pPr>
      <w:jc w:val="left"/>
    </w:pPr>
    <w:rPr>
      <w:rFonts w:ascii="Courier New" w:hAnsi="Courier New" w:cs="Courier New"/>
      <w:szCs w:val="20"/>
    </w:rPr>
  </w:style>
  <w:style w:type="paragraph" w:styleId="Corpodetexto3">
    <w:name w:val="Body Text 3"/>
    <w:basedOn w:val="Normal"/>
    <w:semiHidden/>
    <w:rsid w:val="00022785"/>
    <w:pPr>
      <w:spacing w:line="240" w:lineRule="auto"/>
      <w:jc w:val="left"/>
    </w:pPr>
  </w:style>
  <w:style w:type="paragraph" w:customStyle="1" w:styleId="citaolonga">
    <w:name w:val="citação longa"/>
    <w:basedOn w:val="Normal"/>
    <w:rsid w:val="00022785"/>
    <w:pPr>
      <w:spacing w:after="240" w:line="240" w:lineRule="auto"/>
      <w:ind w:left="2268"/>
    </w:pPr>
  </w:style>
  <w:style w:type="paragraph" w:styleId="CabealhodoSumrio">
    <w:name w:val="TOC Heading"/>
    <w:basedOn w:val="Ttulo1"/>
    <w:next w:val="Normal"/>
    <w:uiPriority w:val="39"/>
    <w:unhideWhenUsed/>
    <w:qFormat/>
    <w:rsid w:val="000078AF"/>
    <w:pPr>
      <w:keepLines/>
      <w:numPr>
        <w:numId w:val="0"/>
      </w:numPr>
      <w:spacing w:before="240" w:line="259" w:lineRule="auto"/>
      <w:outlineLvl w:val="9"/>
    </w:pPr>
    <w:rPr>
      <w:rFonts w:asciiTheme="majorHAnsi" w:eastAsiaTheme="majorEastAsia" w:hAnsiTheme="majorHAnsi" w:cstheme="majorBidi"/>
      <w:b w:val="0"/>
      <w:bCs/>
      <w:caps/>
      <w:color w:val="365F91" w:themeColor="accent1" w:themeShade="BF"/>
      <w:sz w:val="32"/>
    </w:rPr>
  </w:style>
  <w:style w:type="paragraph" w:styleId="PargrafodaLista">
    <w:name w:val="List Paragraph"/>
    <w:basedOn w:val="Normal"/>
    <w:uiPriority w:val="34"/>
    <w:qFormat/>
    <w:rsid w:val="003A6BF5"/>
    <w:pPr>
      <w:ind w:left="720"/>
      <w:contextualSpacing/>
    </w:pPr>
  </w:style>
  <w:style w:type="table" w:styleId="Tabelacomgrade">
    <w:name w:val="Table Grid"/>
    <w:basedOn w:val="Tabelanormal"/>
    <w:uiPriority w:val="39"/>
    <w:rsid w:val="00371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basedOn w:val="Fontepargpadro"/>
    <w:link w:val="Rodap"/>
    <w:uiPriority w:val="99"/>
    <w:rsid w:val="009E3E82"/>
    <w:rPr>
      <w:rFonts w:ascii="Arial" w:hAnsi="Arial"/>
      <w:sz w:val="24"/>
      <w:szCs w:val="24"/>
    </w:rPr>
  </w:style>
  <w:style w:type="paragraph" w:styleId="Textodecomentrio">
    <w:name w:val="annotation text"/>
    <w:basedOn w:val="Normal"/>
    <w:link w:val="TextodecomentrioChar"/>
    <w:uiPriority w:val="99"/>
    <w:unhideWhenUsed/>
    <w:rsid w:val="00AF6AE5"/>
    <w:pPr>
      <w:spacing w:line="240" w:lineRule="auto"/>
    </w:pPr>
    <w:rPr>
      <w:sz w:val="20"/>
      <w:szCs w:val="20"/>
    </w:rPr>
  </w:style>
  <w:style w:type="character" w:customStyle="1" w:styleId="TextodecomentrioChar">
    <w:name w:val="Texto de comentário Char"/>
    <w:basedOn w:val="Fontepargpadro"/>
    <w:link w:val="Textodecomentrio"/>
    <w:uiPriority w:val="99"/>
    <w:rsid w:val="00AF6AE5"/>
    <w:rPr>
      <w:rFonts w:ascii="Arial" w:hAnsi="Arial"/>
    </w:rPr>
  </w:style>
  <w:style w:type="paragraph" w:styleId="Textodebalo">
    <w:name w:val="Balloon Text"/>
    <w:basedOn w:val="Normal"/>
    <w:link w:val="TextodebaloChar"/>
    <w:uiPriority w:val="99"/>
    <w:semiHidden/>
    <w:unhideWhenUsed/>
    <w:rsid w:val="00DB3B4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3B4B"/>
    <w:rPr>
      <w:rFonts w:ascii="Tahoma" w:hAnsi="Tahoma" w:cs="Tahoma"/>
      <w:sz w:val="16"/>
      <w:szCs w:val="16"/>
    </w:rPr>
  </w:style>
  <w:style w:type="paragraph" w:customStyle="1" w:styleId="Default">
    <w:name w:val="Default"/>
    <w:rsid w:val="004D375B"/>
    <w:pPr>
      <w:autoSpaceDE w:val="0"/>
      <w:autoSpaceDN w:val="0"/>
      <w:adjustRightInd w:val="0"/>
    </w:pPr>
    <w:rPr>
      <w:rFonts w:ascii="Arial" w:hAnsi="Arial" w:cs="Arial"/>
      <w:color w:val="000000"/>
      <w:sz w:val="24"/>
      <w:szCs w:val="24"/>
    </w:rPr>
  </w:style>
  <w:style w:type="paragraph" w:customStyle="1" w:styleId="Abstract">
    <w:name w:val="Abstract"/>
    <w:basedOn w:val="Normal"/>
    <w:next w:val="Normal"/>
    <w:rsid w:val="009D7AFE"/>
    <w:pPr>
      <w:overflowPunct w:val="0"/>
      <w:autoSpaceDE w:val="0"/>
      <w:spacing w:after="240" w:line="240" w:lineRule="auto"/>
      <w:ind w:left="360" w:right="360"/>
      <w:textAlignment w:val="baseline"/>
    </w:pPr>
    <w:rPr>
      <w:rFonts w:ascii="Times New Roman" w:hAnsi="Times New Roman"/>
      <w:sz w:val="16"/>
      <w:szCs w:val="20"/>
      <w:lang w:val="en-US" w:eastAsia="zh-CN"/>
    </w:rPr>
  </w:style>
  <w:style w:type="paragraph" w:customStyle="1" w:styleId="Standard">
    <w:name w:val="Standard"/>
    <w:rsid w:val="00221373"/>
    <w:pPr>
      <w:suppressAutoHyphens/>
      <w:autoSpaceDN w:val="0"/>
      <w:textAlignment w:val="baseline"/>
    </w:pPr>
    <w:rPr>
      <w:rFonts w:ascii="Liberation Serif" w:eastAsia="WenQuanYi Micro Hei" w:hAnsi="Liberation Serif" w:cs="Lohit Devanagari"/>
      <w:kern w:val="3"/>
      <w:sz w:val="24"/>
      <w:szCs w:val="24"/>
      <w:lang w:eastAsia="zh-CN" w:bidi="hi-IN"/>
    </w:rPr>
  </w:style>
  <w:style w:type="character" w:styleId="Forte">
    <w:name w:val="Strong"/>
    <w:basedOn w:val="Fontepargpadro"/>
    <w:uiPriority w:val="22"/>
    <w:qFormat/>
    <w:rsid w:val="00AF285E"/>
    <w:rPr>
      <w:b/>
      <w:bCs/>
    </w:rPr>
  </w:style>
  <w:style w:type="paragraph" w:styleId="Reviso">
    <w:name w:val="Revision"/>
    <w:hidden/>
    <w:uiPriority w:val="99"/>
    <w:semiHidden/>
    <w:rsid w:val="005E2009"/>
    <w:rPr>
      <w:rFonts w:ascii="Arial" w:hAnsi="Arial"/>
      <w:sz w:val="24"/>
      <w:szCs w:val="24"/>
    </w:rPr>
  </w:style>
  <w:style w:type="character" w:customStyle="1" w:styleId="CabealhoChar">
    <w:name w:val="Cabeçalho Char"/>
    <w:basedOn w:val="Fontepargpadro"/>
    <w:link w:val="Cabealho"/>
    <w:uiPriority w:val="99"/>
    <w:rsid w:val="00A453D9"/>
    <w:rPr>
      <w:rFonts w:ascii="Arial" w:hAnsi="Arial"/>
      <w:sz w:val="24"/>
      <w:szCs w:val="24"/>
    </w:rPr>
  </w:style>
  <w:style w:type="character" w:styleId="Refdecomentrio">
    <w:name w:val="annotation reference"/>
    <w:basedOn w:val="Fontepargpadro"/>
    <w:uiPriority w:val="99"/>
    <w:semiHidden/>
    <w:unhideWhenUsed/>
    <w:rsid w:val="000839DB"/>
    <w:rPr>
      <w:sz w:val="16"/>
      <w:szCs w:val="16"/>
    </w:rPr>
  </w:style>
  <w:style w:type="paragraph" w:customStyle="1" w:styleId="RESUMO">
    <w:name w:val="RESUMO"/>
    <w:basedOn w:val="Normal"/>
    <w:link w:val="RESUMOChar"/>
    <w:autoRedefine/>
    <w:rsid w:val="00633845"/>
    <w:pPr>
      <w:jc w:val="center"/>
    </w:pPr>
    <w:rPr>
      <w:b/>
      <w:bCs/>
    </w:rPr>
  </w:style>
  <w:style w:type="paragraph" w:styleId="Ttulo">
    <w:name w:val="Title"/>
    <w:aliases w:val="Resumo"/>
    <w:basedOn w:val="RESUMO"/>
    <w:next w:val="Normal"/>
    <w:link w:val="TtuloChar"/>
    <w:uiPriority w:val="10"/>
    <w:rsid w:val="00633845"/>
  </w:style>
  <w:style w:type="character" w:customStyle="1" w:styleId="RESUMOChar">
    <w:name w:val="RESUMO Char"/>
    <w:basedOn w:val="Fontepargpadro"/>
    <w:link w:val="RESUMO"/>
    <w:rsid w:val="00633845"/>
    <w:rPr>
      <w:rFonts w:ascii="Arial" w:hAnsi="Arial"/>
      <w:b/>
      <w:bCs/>
      <w:sz w:val="24"/>
      <w:szCs w:val="24"/>
    </w:rPr>
  </w:style>
  <w:style w:type="character" w:customStyle="1" w:styleId="TtuloChar">
    <w:name w:val="Título Char"/>
    <w:aliases w:val="Resumo Char"/>
    <w:basedOn w:val="Fontepargpadro"/>
    <w:link w:val="Ttulo"/>
    <w:uiPriority w:val="10"/>
    <w:rsid w:val="00633845"/>
    <w:rPr>
      <w:rFonts w:ascii="Arial" w:hAnsi="Arial"/>
      <w:b/>
      <w:bCs/>
      <w:sz w:val="24"/>
      <w:szCs w:val="24"/>
    </w:rPr>
  </w:style>
  <w:style w:type="paragraph" w:customStyle="1" w:styleId="RESUMO2">
    <w:name w:val="RESUMO2"/>
    <w:basedOn w:val="Ttulo"/>
    <w:link w:val="RESUMO2Char"/>
    <w:qFormat/>
    <w:rsid w:val="00633845"/>
  </w:style>
  <w:style w:type="character" w:customStyle="1" w:styleId="RESUMO2Char">
    <w:name w:val="RESUMO2 Char"/>
    <w:basedOn w:val="TtuloChar"/>
    <w:link w:val="RESUMO2"/>
    <w:rsid w:val="00633845"/>
    <w:rPr>
      <w:rFonts w:ascii="Arial" w:hAnsi="Arial"/>
      <w:b/>
      <w:bCs/>
      <w:sz w:val="24"/>
      <w:szCs w:val="24"/>
    </w:rPr>
  </w:style>
  <w:style w:type="paragraph" w:styleId="Assuntodocomentrio">
    <w:name w:val="annotation subject"/>
    <w:basedOn w:val="Textodecomentrio"/>
    <w:next w:val="Textodecomentrio"/>
    <w:link w:val="AssuntodocomentrioChar"/>
    <w:uiPriority w:val="99"/>
    <w:semiHidden/>
    <w:unhideWhenUsed/>
    <w:rsid w:val="00B30ABB"/>
    <w:rPr>
      <w:b/>
      <w:bCs/>
    </w:rPr>
  </w:style>
  <w:style w:type="character" w:customStyle="1" w:styleId="AssuntodocomentrioChar">
    <w:name w:val="Assunto do comentário Char"/>
    <w:basedOn w:val="TextodecomentrioChar"/>
    <w:link w:val="Assuntodocomentrio"/>
    <w:uiPriority w:val="99"/>
    <w:semiHidden/>
    <w:rsid w:val="00B30AB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2760">
      <w:bodyDiv w:val="1"/>
      <w:marLeft w:val="0"/>
      <w:marRight w:val="0"/>
      <w:marTop w:val="0"/>
      <w:marBottom w:val="0"/>
      <w:divBdr>
        <w:top w:val="none" w:sz="0" w:space="0" w:color="auto"/>
        <w:left w:val="none" w:sz="0" w:space="0" w:color="auto"/>
        <w:bottom w:val="none" w:sz="0" w:space="0" w:color="auto"/>
        <w:right w:val="none" w:sz="0" w:space="0" w:color="auto"/>
      </w:divBdr>
      <w:divsChild>
        <w:div w:id="1162043141">
          <w:marLeft w:val="0"/>
          <w:marRight w:val="0"/>
          <w:marTop w:val="100"/>
          <w:marBottom w:val="0"/>
          <w:divBdr>
            <w:top w:val="none" w:sz="0" w:space="0" w:color="auto"/>
            <w:left w:val="none" w:sz="0" w:space="0" w:color="auto"/>
            <w:bottom w:val="none" w:sz="0" w:space="0" w:color="auto"/>
            <w:right w:val="none" w:sz="0" w:space="0" w:color="auto"/>
          </w:divBdr>
          <w:divsChild>
            <w:div w:id="1311251319">
              <w:marLeft w:val="0"/>
              <w:marRight w:val="0"/>
              <w:marTop w:val="60"/>
              <w:marBottom w:val="0"/>
              <w:divBdr>
                <w:top w:val="none" w:sz="0" w:space="0" w:color="auto"/>
                <w:left w:val="none" w:sz="0" w:space="0" w:color="auto"/>
                <w:bottom w:val="none" w:sz="0" w:space="0" w:color="auto"/>
                <w:right w:val="none" w:sz="0" w:space="0" w:color="auto"/>
              </w:divBdr>
            </w:div>
          </w:divsChild>
        </w:div>
        <w:div w:id="936406451">
          <w:marLeft w:val="0"/>
          <w:marRight w:val="0"/>
          <w:marTop w:val="0"/>
          <w:marBottom w:val="0"/>
          <w:divBdr>
            <w:top w:val="none" w:sz="0" w:space="0" w:color="auto"/>
            <w:left w:val="none" w:sz="0" w:space="0" w:color="auto"/>
            <w:bottom w:val="none" w:sz="0" w:space="0" w:color="auto"/>
            <w:right w:val="none" w:sz="0" w:space="0" w:color="auto"/>
          </w:divBdr>
          <w:divsChild>
            <w:div w:id="1305549827">
              <w:marLeft w:val="0"/>
              <w:marRight w:val="0"/>
              <w:marTop w:val="0"/>
              <w:marBottom w:val="0"/>
              <w:divBdr>
                <w:top w:val="none" w:sz="0" w:space="0" w:color="auto"/>
                <w:left w:val="none" w:sz="0" w:space="0" w:color="auto"/>
                <w:bottom w:val="none" w:sz="0" w:space="0" w:color="auto"/>
                <w:right w:val="none" w:sz="0" w:space="0" w:color="auto"/>
              </w:divBdr>
              <w:divsChild>
                <w:div w:id="18393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99020">
      <w:bodyDiv w:val="1"/>
      <w:marLeft w:val="0"/>
      <w:marRight w:val="0"/>
      <w:marTop w:val="0"/>
      <w:marBottom w:val="0"/>
      <w:divBdr>
        <w:top w:val="none" w:sz="0" w:space="0" w:color="auto"/>
        <w:left w:val="none" w:sz="0" w:space="0" w:color="auto"/>
        <w:bottom w:val="none" w:sz="0" w:space="0" w:color="auto"/>
        <w:right w:val="none" w:sz="0" w:space="0" w:color="auto"/>
      </w:divBdr>
      <w:divsChild>
        <w:div w:id="1265532803">
          <w:marLeft w:val="0"/>
          <w:marRight w:val="0"/>
          <w:marTop w:val="100"/>
          <w:marBottom w:val="0"/>
          <w:divBdr>
            <w:top w:val="none" w:sz="0" w:space="0" w:color="auto"/>
            <w:left w:val="none" w:sz="0" w:space="0" w:color="auto"/>
            <w:bottom w:val="none" w:sz="0" w:space="0" w:color="auto"/>
            <w:right w:val="none" w:sz="0" w:space="0" w:color="auto"/>
          </w:divBdr>
          <w:divsChild>
            <w:div w:id="580724057">
              <w:marLeft w:val="0"/>
              <w:marRight w:val="0"/>
              <w:marTop w:val="60"/>
              <w:marBottom w:val="0"/>
              <w:divBdr>
                <w:top w:val="none" w:sz="0" w:space="0" w:color="auto"/>
                <w:left w:val="none" w:sz="0" w:space="0" w:color="auto"/>
                <w:bottom w:val="none" w:sz="0" w:space="0" w:color="auto"/>
                <w:right w:val="none" w:sz="0" w:space="0" w:color="auto"/>
              </w:divBdr>
            </w:div>
          </w:divsChild>
        </w:div>
        <w:div w:id="580719025">
          <w:marLeft w:val="0"/>
          <w:marRight w:val="0"/>
          <w:marTop w:val="0"/>
          <w:marBottom w:val="0"/>
          <w:divBdr>
            <w:top w:val="none" w:sz="0" w:space="0" w:color="auto"/>
            <w:left w:val="none" w:sz="0" w:space="0" w:color="auto"/>
            <w:bottom w:val="none" w:sz="0" w:space="0" w:color="auto"/>
            <w:right w:val="none" w:sz="0" w:space="0" w:color="auto"/>
          </w:divBdr>
          <w:divsChild>
            <w:div w:id="1440182978">
              <w:marLeft w:val="0"/>
              <w:marRight w:val="0"/>
              <w:marTop w:val="0"/>
              <w:marBottom w:val="0"/>
              <w:divBdr>
                <w:top w:val="none" w:sz="0" w:space="0" w:color="auto"/>
                <w:left w:val="none" w:sz="0" w:space="0" w:color="auto"/>
                <w:bottom w:val="none" w:sz="0" w:space="0" w:color="auto"/>
                <w:right w:val="none" w:sz="0" w:space="0" w:color="auto"/>
              </w:divBdr>
              <w:divsChild>
                <w:div w:id="646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gusto%20Cruz\Documents\Normalcruzaugu.do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A722DACB9F0B45A5A9C4BCF83F8D1E" ma:contentTypeVersion="8" ma:contentTypeDescription="Create a new document." ma:contentTypeScope="" ma:versionID="570f7f73394eee4562edb8356a668ecc">
  <xsd:schema xmlns:xsd="http://www.w3.org/2001/XMLSchema" xmlns:xs="http://www.w3.org/2001/XMLSchema" xmlns:p="http://schemas.microsoft.com/office/2006/metadata/properties" xmlns:ns3="fc534a49-c39a-4974-a232-733dd412e400" targetNamespace="http://schemas.microsoft.com/office/2006/metadata/properties" ma:root="true" ma:fieldsID="14a413e094c9a8d55635736653385088" ns3:_="">
    <xsd:import namespace="fc534a49-c39a-4974-a232-733dd412e4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34a49-c39a-4974-a232-733dd412e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BNT_Author.XSL" StyleName="ABNT NBR 6023:2002*" Version="10"/>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D18629-0EFF-4B13-B381-784138B37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34a49-c39a-4974-a232-733dd412e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9DAFFA-B8AA-4EB7-AE82-66F6CC237DCD}">
  <ds:schemaRefs>
    <ds:schemaRef ds:uri="http://schemas.openxmlformats.org/officeDocument/2006/bibliography"/>
  </ds:schemaRefs>
</ds:datastoreItem>
</file>

<file path=customXml/itemProps3.xml><?xml version="1.0" encoding="utf-8"?>
<ds:datastoreItem xmlns:ds="http://schemas.openxmlformats.org/officeDocument/2006/customXml" ds:itemID="{0A3EEA08-DD11-4703-90EC-B4BFADB529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393E72-67C0-45D2-B80F-6E1937B635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Normalcruzaugu.dotm</Template>
  <TotalTime>548</TotalTime>
  <Pages>34</Pages>
  <Words>7407</Words>
  <Characters>39999</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Template para Projeto de pesquisa</vt:lpstr>
    </vt:vector>
  </TitlesOfParts>
  <Manager>paulo.carrasco@fatec.sp.gov.br</Manager>
  <Company>Fatec Carapicuíba</Company>
  <LinksUpToDate>false</LinksUpToDate>
  <CharactersWithSpaces>47312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Projeto de pesquisa</dc:title>
  <dc:subject>Trabalho de graduação</dc:subject>
  <dc:creator>paulo.carrasco@fatec.sp.gov.br</dc:creator>
  <cp:keywords/>
  <dc:description/>
  <cp:lastModifiedBy>Lucas Santos</cp:lastModifiedBy>
  <cp:revision>13</cp:revision>
  <cp:lastPrinted>2020-09-01T22:28:00Z</cp:lastPrinted>
  <dcterms:created xsi:type="dcterms:W3CDTF">2019-11-05T01:59:00Z</dcterms:created>
  <dcterms:modified xsi:type="dcterms:W3CDTF">2021-08-02T20:39:00Z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0x010100BEA722DACB9F0B45A5A9C4BCF83F8D1E</vt:lpwstr>
  </property>
</Properties>
</file>