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34C3" w14:textId="77777777" w:rsidR="009E7C2B" w:rsidRDefault="009E7C2B">
      <w:pPr>
        <w:pStyle w:val="Corpodetexto"/>
        <w:rPr>
          <w:sz w:val="20"/>
        </w:rPr>
      </w:pPr>
    </w:p>
    <w:p w14:paraId="06C0048B" w14:textId="77777777" w:rsidR="009E7C2B" w:rsidRDefault="009E7C2B">
      <w:pPr>
        <w:pStyle w:val="Corpodetexto"/>
        <w:rPr>
          <w:sz w:val="20"/>
        </w:rPr>
      </w:pPr>
    </w:p>
    <w:p w14:paraId="0F7B0AF6" w14:textId="77777777" w:rsidR="009E7C2B" w:rsidRDefault="009E7C2B">
      <w:pPr>
        <w:pStyle w:val="Corpodetexto"/>
        <w:rPr>
          <w:sz w:val="20"/>
        </w:rPr>
      </w:pPr>
    </w:p>
    <w:p w14:paraId="7E603743" w14:textId="77777777" w:rsidR="009E7C2B" w:rsidRDefault="009E7C2B">
      <w:pPr>
        <w:pStyle w:val="Corpodetexto"/>
        <w:rPr>
          <w:sz w:val="20"/>
        </w:rPr>
      </w:pPr>
    </w:p>
    <w:p w14:paraId="4C34F283" w14:textId="77777777" w:rsidR="009E7C2B" w:rsidRDefault="009E7C2B">
      <w:pPr>
        <w:pStyle w:val="Corpodetexto"/>
        <w:rPr>
          <w:sz w:val="20"/>
        </w:rPr>
      </w:pPr>
    </w:p>
    <w:p w14:paraId="26485818" w14:textId="77777777" w:rsidR="009E7C2B" w:rsidRDefault="009E7C2B">
      <w:pPr>
        <w:pStyle w:val="Corpodetexto"/>
        <w:rPr>
          <w:sz w:val="20"/>
        </w:rPr>
      </w:pPr>
    </w:p>
    <w:p w14:paraId="406855A7" w14:textId="77777777" w:rsidR="009E7C2B" w:rsidRDefault="009E7C2B">
      <w:pPr>
        <w:pStyle w:val="Corpodetexto"/>
        <w:rPr>
          <w:sz w:val="20"/>
        </w:rPr>
      </w:pPr>
    </w:p>
    <w:p w14:paraId="7DAAC5B3" w14:textId="77777777" w:rsidR="009E7C2B" w:rsidRDefault="009E7C2B">
      <w:pPr>
        <w:pStyle w:val="Corpodetexto"/>
        <w:spacing w:before="3"/>
        <w:rPr>
          <w:sz w:val="18"/>
        </w:rPr>
      </w:pPr>
    </w:p>
    <w:p w14:paraId="11C69269" w14:textId="09EB93C6" w:rsidR="009E69DA" w:rsidRDefault="009E69DA" w:rsidP="009E69DA">
      <w:pPr>
        <w:pStyle w:val="Ttulo"/>
        <w:spacing w:line="362" w:lineRule="auto"/>
        <w:jc w:val="center"/>
        <w:rPr>
          <w:spacing w:val="1"/>
        </w:rPr>
      </w:pPr>
      <w:r>
        <w:t>ALERT</w:t>
      </w:r>
      <w:r w:rsidR="00155C5A">
        <w:t>:</w:t>
      </w:r>
    </w:p>
    <w:p w14:paraId="1B6F62A9" w14:textId="178CDB52" w:rsidR="009E7C2B" w:rsidRDefault="009E69DA" w:rsidP="009E69DA">
      <w:pPr>
        <w:pStyle w:val="Ttulo"/>
        <w:spacing w:line="362" w:lineRule="auto"/>
        <w:jc w:val="center"/>
      </w:pPr>
      <w:r>
        <w:t>Sistema de Alerta e Conscientização de LER e DORT’s</w:t>
      </w:r>
    </w:p>
    <w:p w14:paraId="1B289FF9" w14:textId="77777777" w:rsidR="009E7C2B" w:rsidRDefault="009E7C2B">
      <w:pPr>
        <w:pStyle w:val="Corpodetexto"/>
        <w:rPr>
          <w:b/>
          <w:sz w:val="30"/>
        </w:rPr>
      </w:pPr>
    </w:p>
    <w:p w14:paraId="008DDE3D" w14:textId="77777777" w:rsidR="009E7C2B" w:rsidRDefault="009E7C2B">
      <w:pPr>
        <w:pStyle w:val="Corpodetexto"/>
        <w:rPr>
          <w:b/>
          <w:sz w:val="30"/>
        </w:rPr>
      </w:pPr>
    </w:p>
    <w:p w14:paraId="5D938846" w14:textId="77777777" w:rsidR="009E7C2B" w:rsidRDefault="009E7C2B">
      <w:pPr>
        <w:pStyle w:val="Corpodetexto"/>
        <w:rPr>
          <w:b/>
          <w:sz w:val="30"/>
        </w:rPr>
      </w:pPr>
    </w:p>
    <w:p w14:paraId="7FDFD585" w14:textId="77777777" w:rsidR="009E7C2B" w:rsidRDefault="009E7C2B">
      <w:pPr>
        <w:pStyle w:val="Corpodetexto"/>
        <w:rPr>
          <w:b/>
          <w:sz w:val="30"/>
        </w:rPr>
      </w:pPr>
    </w:p>
    <w:p w14:paraId="490F50CB" w14:textId="77777777" w:rsidR="009E7C2B" w:rsidRDefault="009E7C2B">
      <w:pPr>
        <w:pStyle w:val="Corpodetexto"/>
        <w:rPr>
          <w:b/>
          <w:sz w:val="30"/>
        </w:rPr>
      </w:pPr>
    </w:p>
    <w:p w14:paraId="6B9B50CA" w14:textId="77777777" w:rsidR="009E7C2B" w:rsidRDefault="009E7C2B">
      <w:pPr>
        <w:pStyle w:val="Corpodetexto"/>
        <w:rPr>
          <w:b/>
          <w:sz w:val="30"/>
        </w:rPr>
      </w:pPr>
    </w:p>
    <w:p w14:paraId="40773571" w14:textId="77777777" w:rsidR="009E7C2B" w:rsidRDefault="009E7C2B">
      <w:pPr>
        <w:pStyle w:val="Corpodetexto"/>
        <w:rPr>
          <w:b/>
          <w:sz w:val="30"/>
        </w:rPr>
      </w:pPr>
    </w:p>
    <w:p w14:paraId="384A04CC" w14:textId="77777777" w:rsidR="009E7C2B" w:rsidRDefault="009E7C2B">
      <w:pPr>
        <w:pStyle w:val="Corpodetexto"/>
        <w:rPr>
          <w:b/>
          <w:sz w:val="30"/>
        </w:rPr>
      </w:pPr>
    </w:p>
    <w:p w14:paraId="0AA6CA4C" w14:textId="77777777" w:rsidR="009E7C2B" w:rsidRDefault="009E7C2B">
      <w:pPr>
        <w:pStyle w:val="Corpodetexto"/>
        <w:rPr>
          <w:b/>
          <w:sz w:val="30"/>
        </w:rPr>
      </w:pPr>
    </w:p>
    <w:p w14:paraId="3BAB8453" w14:textId="77777777" w:rsidR="009E7C2B" w:rsidRDefault="009E7C2B">
      <w:pPr>
        <w:pStyle w:val="Corpodetexto"/>
        <w:rPr>
          <w:b/>
          <w:sz w:val="30"/>
        </w:rPr>
      </w:pPr>
    </w:p>
    <w:p w14:paraId="3E003F44" w14:textId="77777777" w:rsidR="009E7C2B" w:rsidRDefault="009E7C2B">
      <w:pPr>
        <w:pStyle w:val="Corpodetexto"/>
        <w:rPr>
          <w:b/>
          <w:sz w:val="30"/>
        </w:rPr>
      </w:pPr>
    </w:p>
    <w:p w14:paraId="2A87E8C0" w14:textId="77777777" w:rsidR="009E7C2B" w:rsidRDefault="009E7C2B">
      <w:pPr>
        <w:pStyle w:val="Corpodetexto"/>
        <w:rPr>
          <w:b/>
          <w:sz w:val="30"/>
        </w:rPr>
      </w:pPr>
    </w:p>
    <w:p w14:paraId="3AF8C772" w14:textId="77777777" w:rsidR="009E7C2B" w:rsidRDefault="009E7C2B">
      <w:pPr>
        <w:pStyle w:val="Corpodetexto"/>
        <w:spacing w:before="7"/>
        <w:rPr>
          <w:b/>
          <w:sz w:val="23"/>
        </w:rPr>
      </w:pPr>
    </w:p>
    <w:p w14:paraId="4D862736" w14:textId="77777777" w:rsidR="009E69DA" w:rsidRDefault="009E69DA">
      <w:pPr>
        <w:pStyle w:val="Corpodetexto"/>
        <w:spacing w:line="360" w:lineRule="auto"/>
        <w:ind w:left="3887" w:right="109" w:firstLine="787"/>
        <w:jc w:val="right"/>
      </w:pPr>
      <w:r>
        <w:t>Luiz Cezar Sampaio Bucheroni</w:t>
      </w:r>
      <w:r w:rsidR="00155C5A">
        <w:rPr>
          <w:vertAlign w:val="superscript"/>
        </w:rPr>
        <w:t>1</w:t>
      </w:r>
      <w:r w:rsidR="00155C5A">
        <w:t xml:space="preserve"> – FATEC</w:t>
      </w:r>
      <w:r>
        <w:t xml:space="preserve"> </w:t>
      </w:r>
      <w:r w:rsidR="00155C5A">
        <w:t>Carapicuíba</w:t>
      </w:r>
    </w:p>
    <w:p w14:paraId="75083501" w14:textId="13A575D9" w:rsidR="009E7C2B" w:rsidRDefault="009E69DA">
      <w:pPr>
        <w:pStyle w:val="Corpodetexto"/>
        <w:spacing w:line="360" w:lineRule="auto"/>
        <w:ind w:left="3887" w:right="109" w:firstLine="787"/>
        <w:jc w:val="right"/>
      </w:pPr>
      <w:r>
        <w:t>Matheus Bispo Coelho Dos Santos</w:t>
      </w:r>
      <w:r w:rsidR="00155C5A">
        <w:rPr>
          <w:spacing w:val="-57"/>
        </w:rPr>
        <w:t xml:space="preserve"> </w:t>
      </w:r>
      <w:r w:rsidR="00155C5A">
        <w:rPr>
          <w:vertAlign w:val="superscript"/>
        </w:rPr>
        <w:t>2</w:t>
      </w:r>
      <w:r w:rsidR="00155C5A">
        <w:t xml:space="preserve"> – FATEC </w:t>
      </w:r>
      <w:r>
        <w:t>Michael Magalhães de Souza</w:t>
      </w:r>
      <w:r w:rsidR="00155C5A">
        <w:rPr>
          <w:vertAlign w:val="superscript"/>
        </w:rPr>
        <w:t>3</w:t>
      </w:r>
      <w:r w:rsidR="00155C5A">
        <w:t xml:space="preserve"> – FATEC Carapicuíba</w:t>
      </w:r>
      <w:r w:rsidR="00155C5A">
        <w:rPr>
          <w:spacing w:val="1"/>
        </w:rPr>
        <w:t xml:space="preserve"> </w:t>
      </w:r>
      <w:r>
        <w:t>José Luís Barboza Lobianco</w:t>
      </w:r>
      <w:r w:rsidR="00155C5A">
        <w:rPr>
          <w:vertAlign w:val="superscript"/>
        </w:rPr>
        <w:t>4</w:t>
      </w:r>
      <w:r w:rsidR="00155C5A">
        <w:rPr>
          <w:spacing w:val="-2"/>
        </w:rPr>
        <w:t xml:space="preserve"> </w:t>
      </w:r>
      <w:r w:rsidR="00155C5A">
        <w:t>–</w:t>
      </w:r>
      <w:r w:rsidR="00155C5A">
        <w:rPr>
          <w:spacing w:val="-3"/>
        </w:rPr>
        <w:t xml:space="preserve"> </w:t>
      </w:r>
      <w:r w:rsidR="00155C5A">
        <w:t>FATEC</w:t>
      </w:r>
      <w:r w:rsidR="00155C5A">
        <w:rPr>
          <w:spacing w:val="-3"/>
        </w:rPr>
        <w:t xml:space="preserve"> </w:t>
      </w:r>
      <w:r w:rsidR="00155C5A">
        <w:t>Carapicuíba</w:t>
      </w:r>
      <w:r>
        <w:t xml:space="preserve"> (Orientador)</w:t>
      </w:r>
    </w:p>
    <w:p w14:paraId="608A5290" w14:textId="77777777" w:rsidR="009E7C2B" w:rsidRDefault="009E7C2B">
      <w:pPr>
        <w:pStyle w:val="Corpodetexto"/>
        <w:rPr>
          <w:sz w:val="20"/>
        </w:rPr>
      </w:pPr>
    </w:p>
    <w:p w14:paraId="358E38AD" w14:textId="77777777" w:rsidR="009E7C2B" w:rsidRDefault="009E7C2B">
      <w:pPr>
        <w:pStyle w:val="Corpodetexto"/>
        <w:rPr>
          <w:sz w:val="20"/>
        </w:rPr>
      </w:pPr>
    </w:p>
    <w:p w14:paraId="2C2120F0" w14:textId="77777777" w:rsidR="009E7C2B" w:rsidRDefault="009E7C2B">
      <w:pPr>
        <w:pStyle w:val="Corpodetexto"/>
        <w:rPr>
          <w:sz w:val="20"/>
        </w:rPr>
      </w:pPr>
    </w:p>
    <w:p w14:paraId="0DF953BC" w14:textId="77777777" w:rsidR="009E7C2B" w:rsidRDefault="009E7C2B">
      <w:pPr>
        <w:pStyle w:val="Corpodetexto"/>
        <w:rPr>
          <w:sz w:val="20"/>
        </w:rPr>
      </w:pPr>
    </w:p>
    <w:p w14:paraId="310DFDC8" w14:textId="77777777" w:rsidR="009E7C2B" w:rsidRDefault="009E7C2B">
      <w:pPr>
        <w:pStyle w:val="Corpodetexto"/>
        <w:rPr>
          <w:sz w:val="20"/>
        </w:rPr>
      </w:pPr>
    </w:p>
    <w:p w14:paraId="00CDBB20" w14:textId="77777777" w:rsidR="009E7C2B" w:rsidRDefault="009E7C2B">
      <w:pPr>
        <w:pStyle w:val="Corpodetexto"/>
        <w:rPr>
          <w:sz w:val="20"/>
        </w:rPr>
      </w:pPr>
    </w:p>
    <w:p w14:paraId="6F906974" w14:textId="77777777" w:rsidR="009E7C2B" w:rsidRDefault="009E7C2B">
      <w:pPr>
        <w:pStyle w:val="Corpodetexto"/>
        <w:rPr>
          <w:sz w:val="20"/>
        </w:rPr>
      </w:pPr>
    </w:p>
    <w:p w14:paraId="122A7524" w14:textId="3F892045" w:rsidR="009E7C2B" w:rsidRDefault="00E52A69">
      <w:pPr>
        <w:pStyle w:val="Corpodetexto"/>
        <w:spacing w:before="5"/>
        <w:rPr>
          <w:sz w:val="17"/>
        </w:rPr>
      </w:pPr>
      <w:r>
        <w:rPr>
          <w:noProof/>
        </w:rPr>
        <mc:AlternateContent>
          <mc:Choice Requires="wps">
            <w:drawing>
              <wp:anchor distT="0" distB="0" distL="0" distR="0" simplePos="0" relativeHeight="251660288" behindDoc="1" locked="0" layoutInCell="1" allowOverlap="1" wp14:anchorId="536C4CF0" wp14:editId="72F86D61">
                <wp:simplePos x="0" y="0"/>
                <wp:positionH relativeFrom="page">
                  <wp:posOffset>1080770</wp:posOffset>
                </wp:positionH>
                <wp:positionV relativeFrom="paragraph">
                  <wp:posOffset>152400</wp:posOffset>
                </wp:positionV>
                <wp:extent cx="1828800" cy="7620"/>
                <wp:effectExtent l="0" t="0" r="0" b="0"/>
                <wp:wrapTopAndBottom/>
                <wp:docPr id="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7E203" id="Rectangle 2" o:spid="_x0000_s1026" style="position:absolute;margin-left:85.1pt;margin-top:12pt;width:2in;height:.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NI+wEAANo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" fillcolor="black" stroked="f">
                <w10:wrap type="topAndBottom" anchorx="page"/>
              </v:rect>
            </w:pict>
          </mc:Fallback>
        </mc:AlternateContent>
      </w:r>
    </w:p>
    <w:p w14:paraId="01DC979C" w14:textId="4A09EA19" w:rsidR="009E7C2B" w:rsidRDefault="00155C5A">
      <w:pPr>
        <w:pStyle w:val="PargrafodaLista"/>
        <w:numPr>
          <w:ilvl w:val="0"/>
          <w:numId w:val="3"/>
        </w:numPr>
        <w:tabs>
          <w:tab w:val="left" w:pos="242"/>
        </w:tabs>
        <w:spacing w:before="67"/>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r w:rsidR="009E69DA">
        <w:rPr>
          <w:color w:val="0000FF"/>
          <w:sz w:val="20"/>
          <w:u w:val="single" w:color="0000FF"/>
        </w:rPr>
        <w:t>luiz.bucheroni@fatec.sp.gov.br</w:t>
      </w:r>
    </w:p>
    <w:p w14:paraId="06B0F1A0" w14:textId="11216AC6" w:rsidR="009E7C2B" w:rsidRDefault="00155C5A">
      <w:pPr>
        <w:pStyle w:val="PargrafodaLista"/>
        <w:numPr>
          <w:ilvl w:val="0"/>
          <w:numId w:val="3"/>
        </w:numPr>
        <w:tabs>
          <w:tab w:val="left" w:pos="242"/>
        </w:tabs>
        <w:spacing w:before="3"/>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hyperlink r:id="rId7" w:history="1">
        <w:r w:rsidR="009E69DA" w:rsidRPr="0060220B">
          <w:rPr>
            <w:rStyle w:val="Hyperlink"/>
            <w:sz w:val="20"/>
          </w:rPr>
          <w:t>matheus.santos153@fatec.sp.gov.br</w:t>
        </w:r>
      </w:hyperlink>
    </w:p>
    <w:p w14:paraId="43FEE41B" w14:textId="6F8309F2" w:rsidR="009E69DA" w:rsidRPr="009E69DA" w:rsidRDefault="00155C5A" w:rsidP="009E69DA">
      <w:pPr>
        <w:pStyle w:val="PargrafodaLista"/>
        <w:numPr>
          <w:ilvl w:val="0"/>
          <w:numId w:val="3"/>
        </w:numPr>
        <w:tabs>
          <w:tab w:val="left" w:pos="242"/>
        </w:tabs>
        <w:spacing w:before="2" w:line="242" w:lineRule="auto"/>
        <w:ind w:left="102" w:right="2017" w:firstLine="0"/>
        <w:jc w:val="both"/>
        <w:rPr>
          <w:sz w:val="20"/>
        </w:rPr>
      </w:pPr>
      <w:r>
        <w:rPr>
          <w:sz w:val="20"/>
        </w:rPr>
        <w:t xml:space="preserve">- </w:t>
      </w:r>
      <w:r w:rsidR="009E69DA">
        <w:rPr>
          <w:sz w:val="20"/>
        </w:rPr>
        <w:t xml:space="preserve"> </w:t>
      </w:r>
      <w:r>
        <w:rPr>
          <w:sz w:val="20"/>
        </w:rPr>
        <w:t>Análise e Desenvolviment</w:t>
      </w:r>
      <w:r>
        <w:rPr>
          <w:sz w:val="20"/>
        </w:rPr>
        <w:t xml:space="preserve">o de Sistemas – </w:t>
      </w:r>
      <w:r>
        <w:rPr>
          <w:i/>
          <w:sz w:val="20"/>
        </w:rPr>
        <w:t>e-mail</w:t>
      </w:r>
      <w:r>
        <w:rPr>
          <w:sz w:val="20"/>
        </w:rPr>
        <w:t>:</w:t>
      </w:r>
      <w:r>
        <w:rPr>
          <w:color w:val="0000FF"/>
          <w:sz w:val="20"/>
        </w:rPr>
        <w:t xml:space="preserve"> </w:t>
      </w:r>
      <w:hyperlink r:id="rId8" w:history="1">
        <w:r w:rsidR="009E69DA" w:rsidRPr="0060220B">
          <w:rPr>
            <w:rStyle w:val="Hyperlink"/>
            <w:sz w:val="20"/>
          </w:rPr>
          <w:t>michael.souza3@fatec.sp.gov.br</w:t>
        </w:r>
      </w:hyperlink>
      <w:r>
        <w:rPr>
          <w:color w:val="0000FF"/>
          <w:spacing w:val="-47"/>
          <w:sz w:val="20"/>
        </w:rPr>
        <w:t xml:space="preserve"> </w:t>
      </w:r>
    </w:p>
    <w:p w14:paraId="5A22B525" w14:textId="2B6F2932" w:rsidR="009E7C2B" w:rsidRPr="009E69DA" w:rsidRDefault="00155C5A" w:rsidP="00C27875">
      <w:pPr>
        <w:pStyle w:val="PargrafodaLista"/>
        <w:numPr>
          <w:ilvl w:val="0"/>
          <w:numId w:val="3"/>
        </w:numPr>
        <w:tabs>
          <w:tab w:val="left" w:pos="242"/>
        </w:tabs>
        <w:spacing w:before="2" w:line="242" w:lineRule="auto"/>
        <w:ind w:left="102" w:right="2017" w:firstLine="0"/>
        <w:jc w:val="both"/>
        <w:rPr>
          <w:sz w:val="20"/>
        </w:rPr>
      </w:pPr>
      <w:r w:rsidRPr="009E69DA">
        <w:rPr>
          <w:sz w:val="20"/>
        </w:rPr>
        <w:t>-</w:t>
      </w:r>
      <w:r w:rsidR="009E69DA" w:rsidRPr="009E69DA">
        <w:rPr>
          <w:sz w:val="20"/>
        </w:rPr>
        <w:t xml:space="preserve"> </w:t>
      </w:r>
      <w:r w:rsidR="009E69DA" w:rsidRPr="009E69DA">
        <w:rPr>
          <w:sz w:val="20"/>
        </w:rPr>
        <w:t xml:space="preserve">Análise e </w:t>
      </w:r>
      <w:r w:rsidRPr="009E69DA">
        <w:rPr>
          <w:sz w:val="20"/>
        </w:rPr>
        <w:t xml:space="preserve">Desenvolvimento de Sistemas – </w:t>
      </w:r>
      <w:r w:rsidRPr="009E69DA">
        <w:rPr>
          <w:i/>
          <w:sz w:val="20"/>
        </w:rPr>
        <w:t>e-mail</w:t>
      </w:r>
      <w:r w:rsidRPr="009E69DA">
        <w:rPr>
          <w:sz w:val="20"/>
        </w:rPr>
        <w:t>:</w:t>
      </w:r>
      <w:r w:rsidRPr="009E69DA">
        <w:rPr>
          <w:color w:val="0000FF"/>
          <w:sz w:val="20"/>
        </w:rPr>
        <w:t xml:space="preserve"> </w:t>
      </w:r>
      <w:hyperlink r:id="rId9" w:history="1">
        <w:r w:rsidR="009E69DA" w:rsidRPr="009E69DA">
          <w:rPr>
            <w:rStyle w:val="Hyperlink"/>
            <w:sz w:val="20"/>
          </w:rPr>
          <w:t>jose.lobianco@fatec.sp.gov.br</w:t>
        </w:r>
      </w:hyperlink>
      <w:r w:rsidR="009E69DA">
        <w:rPr>
          <w:color w:val="0000FF"/>
          <w:sz w:val="20"/>
        </w:rPr>
        <w:t xml:space="preserve"> </w:t>
      </w:r>
      <w:r w:rsidR="009E69DA" w:rsidRPr="009E69DA">
        <w:rPr>
          <w:sz w:val="20"/>
        </w:rPr>
        <w:t>–</w:t>
      </w:r>
      <w:r w:rsidR="009E69DA">
        <w:rPr>
          <w:sz w:val="20"/>
        </w:rPr>
        <w:t>O</w:t>
      </w:r>
      <w:r w:rsidR="009E69DA" w:rsidRPr="009E69DA">
        <w:rPr>
          <w:sz w:val="20"/>
        </w:rPr>
        <w:t xml:space="preserve">rientador </w:t>
      </w:r>
    </w:p>
    <w:p w14:paraId="008C1F9E" w14:textId="77777777" w:rsidR="009E7C2B" w:rsidRDefault="009E7C2B">
      <w:pPr>
        <w:pStyle w:val="Corpodetexto"/>
        <w:rPr>
          <w:sz w:val="20"/>
        </w:rPr>
      </w:pPr>
    </w:p>
    <w:p w14:paraId="1AA59557" w14:textId="77777777" w:rsidR="009E7C2B" w:rsidRDefault="009E7C2B">
      <w:pPr>
        <w:pStyle w:val="Corpodetexto"/>
        <w:rPr>
          <w:sz w:val="20"/>
        </w:rPr>
      </w:pPr>
    </w:p>
    <w:p w14:paraId="5D5EF323" w14:textId="77777777" w:rsidR="009E7C2B" w:rsidRDefault="009E7C2B">
      <w:pPr>
        <w:pStyle w:val="Corpodetexto"/>
        <w:rPr>
          <w:sz w:val="22"/>
        </w:rPr>
      </w:pPr>
    </w:p>
    <w:p w14:paraId="6B52347F" w14:textId="77777777" w:rsidR="000C7D9A" w:rsidRDefault="00155C5A" w:rsidP="000B1ED9">
      <w:pPr>
        <w:pStyle w:val="Corpodetexto"/>
        <w:ind w:left="102"/>
        <w:jc w:val="both"/>
        <w:rPr>
          <w:rFonts w:eastAsia="Arial"/>
          <w:rPrChange w:id="0" w:author="Guest User" w:date="2019-09-09T11:42:00Z">
            <w:rPr/>
          </w:rPrChange>
        </w:rPr>
        <w:pPrChange w:id="1" w:author="Guest User" w:date="2019-09-09T11:42:00Z">
          <w:pPr/>
        </w:pPrChange>
      </w:pPr>
      <w:r>
        <w:rPr>
          <w:b/>
        </w:rPr>
        <w:t xml:space="preserve">RESUMO: </w:t>
      </w:r>
      <w:ins w:id="2" w:author="Guest User" w:date="2019-08-26T12:43:00Z">
        <w:del w:id="3" w:author="PAULO HENRIQUE GALHARDE CARRASCO" w:date="2019-10-14T21:32:00Z">
          <w:r w:rsidR="000C7D9A" w:rsidRPr="52F7588A" w:rsidDel="00597B66">
            <w:rPr>
              <w:rFonts w:eastAsia="Arial"/>
              <w:rPrChange w:id="4" w:author="Guest User" w:date="2019-09-09T11:29:00Z">
                <w:rPr/>
              </w:rPrChange>
            </w:rPr>
            <w:delText>Este</w:delText>
          </w:r>
        </w:del>
      </w:ins>
      <w:ins w:id="5" w:author="PAULO HENRIQUE GALHARDE CARRASCO" w:date="2019-10-14T21:32:00Z">
        <w:r w:rsidR="000C7D9A">
          <w:rPr>
            <w:rFonts w:eastAsia="Arial"/>
          </w:rPr>
          <w:t>O</w:t>
        </w:r>
      </w:ins>
      <w:ins w:id="6" w:author="PAULO HENRIQUE GALHARDE CARRASCO" w:date="2019-10-14T21:33:00Z">
        <w:r w:rsidR="000C7D9A">
          <w:rPr>
            <w:rFonts w:eastAsia="Arial"/>
          </w:rPr>
          <w:t xml:space="preserve"> atual</w:t>
        </w:r>
      </w:ins>
      <w:ins w:id="7" w:author="Guest User" w:date="2019-08-26T12:43:00Z">
        <w:r w:rsidR="000C7D9A" w:rsidRPr="52F7588A">
          <w:rPr>
            <w:rFonts w:eastAsia="Arial"/>
            <w:rPrChange w:id="8" w:author="Guest User" w:date="2019-09-09T11:29:00Z">
              <w:rPr/>
            </w:rPrChange>
          </w:rPr>
          <w:t xml:space="preserve"> projeto de pesquisa </w:t>
        </w:r>
      </w:ins>
      <w:ins w:id="9" w:author="PAULO HENRIQUE GALHARDE CARRASCO" w:date="2019-10-14T21:33:00Z">
        <w:r w:rsidR="000C7D9A">
          <w:rPr>
            <w:rFonts w:eastAsia="Arial"/>
          </w:rPr>
          <w:t xml:space="preserve">tem como objetivo o </w:t>
        </w:r>
      </w:ins>
      <w:ins w:id="10" w:author="Guest User" w:date="2019-08-26T12:43:00Z">
        <w:del w:id="11" w:author="PAULO HENRIQUE GALHARDE CARRASCO" w:date="2019-10-14T21:33:00Z">
          <w:r w:rsidR="000C7D9A" w:rsidRPr="52F7588A" w:rsidDel="0086798D">
            <w:rPr>
              <w:rFonts w:eastAsia="Arial"/>
              <w:rPrChange w:id="12" w:author="Guest User" w:date="2019-09-09T11:29:00Z">
                <w:rPr/>
              </w:rPrChange>
            </w:rPr>
            <w:delText xml:space="preserve">foi </w:delText>
          </w:r>
          <w:r w:rsidR="000C7D9A" w:rsidRPr="52F7588A" w:rsidDel="00EC5613">
            <w:rPr>
              <w:rFonts w:eastAsia="Arial"/>
              <w:rPrChange w:id="13" w:author="Guest User" w:date="2019-09-09T11:29:00Z">
                <w:rPr/>
              </w:rPrChange>
            </w:rPr>
            <w:delText>desenvolvido</w:delText>
          </w:r>
        </w:del>
      </w:ins>
      <w:ins w:id="14" w:author="PAULO HENRIQUE GALHARDE CARRASCO" w:date="2019-10-14T21:33:00Z">
        <w:r w:rsidR="000C7D9A">
          <w:rPr>
            <w:rFonts w:eastAsia="Arial"/>
          </w:rPr>
          <w:t>desenvolvimento de um software</w:t>
        </w:r>
      </w:ins>
      <w:ins w:id="15" w:author="Guest User" w:date="2019-08-26T12:43:00Z">
        <w:r w:rsidR="000C7D9A" w:rsidRPr="52F7588A">
          <w:rPr>
            <w:rFonts w:eastAsia="Arial"/>
            <w:rPrChange w:id="16" w:author="Guest User" w:date="2019-09-09T11:29:00Z">
              <w:rPr/>
            </w:rPrChange>
          </w:rPr>
          <w:t xml:space="preserve"> para </w:t>
        </w:r>
        <w:del w:id="17" w:author="PAULO HENRIQUE GALHARDE CARRASCO" w:date="2019-10-14T21:35:00Z">
          <w:r w:rsidR="000C7D9A" w:rsidRPr="52F7588A" w:rsidDel="00165630">
            <w:rPr>
              <w:rFonts w:eastAsia="Arial"/>
              <w:rPrChange w:id="18" w:author="Guest User" w:date="2019-09-09T11:29:00Z">
                <w:rPr/>
              </w:rPrChange>
            </w:rPr>
            <w:delText>mostrar</w:delText>
          </w:r>
        </w:del>
      </w:ins>
      <w:ins w:id="19" w:author="PAULO HENRIQUE GALHARDE CARRASCO" w:date="2019-10-14T21:35:00Z">
        <w:r w:rsidR="000C7D9A">
          <w:rPr>
            <w:rFonts w:eastAsia="Arial"/>
          </w:rPr>
          <w:t>de</w:t>
        </w:r>
        <w:r w:rsidR="000C7D9A" w:rsidRPr="00B30ABB">
          <w:rPr>
            <w:rFonts w:eastAsia="Arial"/>
          </w:rPr>
          <w:t>mon</w:t>
        </w:r>
        <w:r w:rsidR="000C7D9A">
          <w:rPr>
            <w:rFonts w:eastAsia="Arial"/>
          </w:rPr>
          <w:t>s</w:t>
        </w:r>
        <w:r w:rsidR="000C7D9A" w:rsidRPr="00B30ABB">
          <w:rPr>
            <w:rFonts w:eastAsia="Arial"/>
          </w:rPr>
          <w:t>trar</w:t>
        </w:r>
      </w:ins>
      <w:ins w:id="20" w:author="Guest User" w:date="2019-08-26T12:43:00Z">
        <w:r w:rsidR="000C7D9A" w:rsidRPr="52F7588A">
          <w:rPr>
            <w:rFonts w:eastAsia="Arial"/>
            <w:rPrChange w:id="21" w:author="Guest User" w:date="2019-09-09T11:29:00Z">
              <w:rPr/>
            </w:rPrChange>
          </w:rPr>
          <w:t xml:space="preserve"> e ajudar na prevenção e tratamento de distúrbios osteomusculares em profissionais na </w:t>
        </w:r>
      </w:ins>
      <w:ins w:id="22" w:author="Guest User" w:date="2019-08-26T12:44:00Z">
        <w:r w:rsidR="000C7D9A" w:rsidRPr="52F7588A">
          <w:rPr>
            <w:rFonts w:eastAsia="Arial"/>
            <w:rPrChange w:id="23" w:author="Guest User" w:date="2019-09-09T11:29:00Z">
              <w:rPr/>
            </w:rPrChange>
          </w:rPr>
          <w:t>á</w:t>
        </w:r>
      </w:ins>
      <w:ins w:id="24" w:author="Guest User" w:date="2019-08-26T12:43:00Z">
        <w:r w:rsidR="000C7D9A" w:rsidRPr="52F7588A">
          <w:rPr>
            <w:rFonts w:eastAsia="Arial"/>
            <w:rPrChange w:id="25" w:author="Guest User" w:date="2019-09-09T11:29:00Z">
              <w:rPr/>
            </w:rPrChange>
          </w:rPr>
          <w:t xml:space="preserve">rea de tecnologia; </w:t>
        </w:r>
      </w:ins>
      <w:ins w:id="26" w:author="PAULO HENRIQUE GALHARDE CARRASCO" w:date="2019-10-14T21:35:00Z">
        <w:r w:rsidR="000C7D9A">
          <w:rPr>
            <w:rFonts w:eastAsia="Arial"/>
          </w:rPr>
          <w:t>nesse contexto é</w:t>
        </w:r>
      </w:ins>
      <w:ins w:id="27" w:author="Guest User" w:date="2019-08-26T12:45:00Z">
        <w:del w:id="28" w:author="PAULO HENRIQUE GALHARDE CARRASCO" w:date="2019-10-14T21:35:00Z">
          <w:r w:rsidR="000C7D9A" w:rsidRPr="52F7588A" w:rsidDel="004876BA">
            <w:rPr>
              <w:rFonts w:eastAsia="Arial"/>
              <w:rPrChange w:id="29" w:author="Guest User" w:date="2019-09-09T11:29:00Z">
                <w:rPr/>
              </w:rPrChange>
            </w:rPr>
            <w:delText>n</w:delText>
          </w:r>
        </w:del>
      </w:ins>
      <w:ins w:id="30" w:author="Guest User" w:date="2019-08-26T12:43:00Z">
        <w:del w:id="31" w:author="PAULO HENRIQUE GALHARDE CARRASCO" w:date="2019-10-14T21:35:00Z">
          <w:r w:rsidR="000C7D9A" w:rsidRPr="52F7588A" w:rsidDel="004876BA">
            <w:rPr>
              <w:rFonts w:eastAsia="Arial"/>
              <w:rPrChange w:id="32" w:author="Guest User" w:date="2019-09-09T11:29:00Z">
                <w:rPr/>
              </w:rPrChange>
            </w:rPr>
            <w:delText>ele é</w:delText>
          </w:r>
        </w:del>
        <w:r w:rsidR="000C7D9A" w:rsidRPr="52F7588A">
          <w:rPr>
            <w:rFonts w:eastAsia="Arial"/>
            <w:rPrChange w:id="33" w:author="Guest User" w:date="2019-09-09T11:29:00Z">
              <w:rPr/>
            </w:rPrChange>
          </w:rPr>
          <w:t xml:space="preserve"> apresentado um sistema</w:t>
        </w:r>
      </w:ins>
      <w:r w:rsidR="000C7D9A">
        <w:rPr>
          <w:rFonts w:eastAsia="Arial"/>
        </w:rPr>
        <w:t xml:space="preserve"> mobile</w:t>
      </w:r>
      <w:ins w:id="34" w:author="Guest User" w:date="2019-08-26T12:43:00Z">
        <w:r w:rsidR="000C7D9A" w:rsidRPr="52F7588A">
          <w:rPr>
            <w:rFonts w:eastAsia="Arial"/>
            <w:rPrChange w:id="35" w:author="Guest User" w:date="2019-09-09T11:29:00Z">
              <w:rPr/>
            </w:rPrChange>
          </w:rPr>
          <w:t xml:space="preserve"> que</w:t>
        </w:r>
      </w:ins>
      <w:r w:rsidR="000C7D9A">
        <w:rPr>
          <w:rFonts w:eastAsia="Arial"/>
        </w:rPr>
        <w:t xml:space="preserve"> informa o usuário sobre tais distúrbios e o instruí a evitar, prevenir e tratá-los,</w:t>
      </w:r>
      <w:ins w:id="36" w:author="Guest User" w:date="2019-08-26T12:43:00Z">
        <w:r w:rsidR="000C7D9A" w:rsidRPr="52F7588A">
          <w:rPr>
            <w:rFonts w:eastAsia="Arial"/>
            <w:rPrChange w:id="37" w:author="Guest User" w:date="2019-09-09T11:29:00Z">
              <w:rPr/>
            </w:rPrChange>
          </w:rPr>
          <w:t xml:space="preserve"> monitora</w:t>
        </w:r>
      </w:ins>
      <w:r w:rsidR="000C7D9A">
        <w:rPr>
          <w:rFonts w:eastAsia="Arial"/>
        </w:rPr>
        <w:t>ndo</w:t>
      </w:r>
      <w:ins w:id="38" w:author="Guest User" w:date="2019-08-26T12:43:00Z">
        <w:r w:rsidR="000C7D9A" w:rsidRPr="52F7588A">
          <w:rPr>
            <w:rFonts w:eastAsia="Arial"/>
            <w:rPrChange w:id="39" w:author="Guest User" w:date="2019-09-09T11:29:00Z">
              <w:rPr/>
            </w:rPrChange>
          </w:rPr>
          <w:t xml:space="preserve"> o tempo de uso do profissional no computador e emit</w:t>
        </w:r>
      </w:ins>
      <w:r w:rsidR="000C7D9A">
        <w:rPr>
          <w:rFonts w:eastAsia="Arial"/>
        </w:rPr>
        <w:t>indo</w:t>
      </w:r>
      <w:ins w:id="40" w:author="Guest User" w:date="2019-08-26T12:43:00Z">
        <w:r w:rsidR="000C7D9A" w:rsidRPr="52F7588A">
          <w:rPr>
            <w:rFonts w:eastAsia="Arial"/>
            <w:rPrChange w:id="41" w:author="Guest User" w:date="2019-09-09T11:29:00Z">
              <w:rPr/>
            </w:rPrChange>
          </w:rPr>
          <w:t xml:space="preserve"> um alerta para um breve descanso ou alongamento dos m</w:t>
        </w:r>
      </w:ins>
      <w:ins w:id="42" w:author="Guest User" w:date="2019-08-26T12:44:00Z">
        <w:r w:rsidR="000C7D9A" w:rsidRPr="52F7588A">
          <w:rPr>
            <w:rFonts w:eastAsia="Arial"/>
            <w:rPrChange w:id="43" w:author="Guest User" w:date="2019-09-09T11:29:00Z">
              <w:rPr/>
            </w:rPrChange>
          </w:rPr>
          <w:t>ú</w:t>
        </w:r>
      </w:ins>
      <w:ins w:id="44" w:author="Guest User" w:date="2019-08-26T12:43:00Z">
        <w:r w:rsidR="000C7D9A" w:rsidRPr="52F7588A">
          <w:rPr>
            <w:rFonts w:eastAsia="Arial"/>
            <w:rPrChange w:id="45" w:author="Guest User" w:date="2019-09-09T11:29:00Z">
              <w:rPr/>
            </w:rPrChange>
          </w:rPr>
          <w:t xml:space="preserve">sculos. Para a </w:t>
        </w:r>
        <w:del w:id="46" w:author="PAULO HENRIQUE GALHARDE CARRASCO" w:date="2019-10-14T21:35:00Z">
          <w:r w:rsidR="000C7D9A" w:rsidRPr="52F7588A" w:rsidDel="00165630">
            <w:rPr>
              <w:rFonts w:eastAsia="Arial"/>
              <w:rPrChange w:id="47" w:author="Guest User" w:date="2019-09-09T11:29:00Z">
                <w:rPr/>
              </w:rPrChange>
            </w:rPr>
            <w:delText>realização</w:delText>
          </w:r>
        </w:del>
      </w:ins>
      <w:ins w:id="48" w:author="PAULO HENRIQUE GALHARDE CARRASCO" w:date="2019-10-14T21:35:00Z">
        <w:r w:rsidR="000C7D9A">
          <w:rPr>
            <w:rFonts w:eastAsia="Arial"/>
          </w:rPr>
          <w:t>concepção</w:t>
        </w:r>
      </w:ins>
      <w:ins w:id="49" w:author="Guest User" w:date="2019-08-26T12:43:00Z">
        <w:r w:rsidR="000C7D9A" w:rsidRPr="52F7588A">
          <w:rPr>
            <w:rFonts w:eastAsia="Arial"/>
            <w:rPrChange w:id="50" w:author="Guest User" w:date="2019-09-09T11:29:00Z">
              <w:rPr/>
            </w:rPrChange>
          </w:rPr>
          <w:t xml:space="preserve"> desse projeto foi utilizado artigos m</w:t>
        </w:r>
      </w:ins>
      <w:ins w:id="51" w:author="Guest User" w:date="2019-08-26T12:44:00Z">
        <w:r w:rsidR="000C7D9A" w:rsidRPr="52F7588A">
          <w:rPr>
            <w:rFonts w:eastAsia="Arial"/>
            <w:rPrChange w:id="52" w:author="Guest User" w:date="2019-09-09T11:29:00Z">
              <w:rPr/>
            </w:rPrChange>
          </w:rPr>
          <w:t>é</w:t>
        </w:r>
      </w:ins>
      <w:ins w:id="53" w:author="Guest User" w:date="2019-08-26T12:43:00Z">
        <w:r w:rsidR="000C7D9A" w:rsidRPr="52F7588A">
          <w:rPr>
            <w:rFonts w:eastAsia="Arial"/>
            <w:rPrChange w:id="54" w:author="Guest User" w:date="2019-09-09T11:29:00Z">
              <w:rPr/>
            </w:rPrChange>
          </w:rPr>
          <w:t xml:space="preserve">dicos e </w:t>
        </w:r>
      </w:ins>
      <w:ins w:id="55" w:author="Guest User" w:date="2019-08-26T12:52:00Z">
        <w:r w:rsidR="000C7D9A" w:rsidRPr="52F7588A">
          <w:rPr>
            <w:rFonts w:eastAsia="Arial"/>
            <w:rPrChange w:id="56" w:author="Guest User" w:date="2019-09-09T11:29:00Z">
              <w:rPr/>
            </w:rPrChange>
          </w:rPr>
          <w:t xml:space="preserve">o </w:t>
        </w:r>
      </w:ins>
      <w:ins w:id="57" w:author="Guest User" w:date="2019-08-26T12:47:00Z">
        <w:r w:rsidR="000C7D9A" w:rsidRPr="52F7588A">
          <w:rPr>
            <w:rFonts w:eastAsia="Arial"/>
            <w:rPrChange w:id="58" w:author="Guest User" w:date="2019-09-09T11:29:00Z">
              <w:rPr/>
            </w:rPrChange>
          </w:rPr>
          <w:t xml:space="preserve">conhecimento de </w:t>
        </w:r>
      </w:ins>
      <w:ins w:id="59" w:author="Guest User" w:date="2019-08-26T12:43:00Z">
        <w:r w:rsidR="000C7D9A" w:rsidRPr="52F7588A">
          <w:rPr>
            <w:rFonts w:eastAsia="Arial"/>
            <w:rPrChange w:id="60" w:author="Guest User" w:date="2019-09-09T11:29:00Z">
              <w:rPr/>
            </w:rPrChange>
          </w:rPr>
          <w:t>profissionais especializados em ortopedia</w:t>
        </w:r>
      </w:ins>
      <w:ins w:id="61" w:author="Guest User" w:date="2019-08-26T13:08:00Z">
        <w:r w:rsidR="000C7D9A" w:rsidRPr="52F7588A">
          <w:rPr>
            <w:rFonts w:eastAsia="Arial"/>
            <w:rPrChange w:id="62" w:author="Guest User" w:date="2019-09-09T11:29:00Z">
              <w:rPr/>
            </w:rPrChange>
          </w:rPr>
          <w:t xml:space="preserve"> e</w:t>
        </w:r>
      </w:ins>
      <w:ins w:id="63" w:author="Guest User" w:date="2019-08-26T12:43:00Z">
        <w:r w:rsidR="000C7D9A" w:rsidRPr="52F7588A">
          <w:rPr>
            <w:rFonts w:eastAsia="Arial"/>
            <w:rPrChange w:id="64" w:author="Guest User" w:date="2019-09-09T11:29:00Z">
              <w:rPr/>
            </w:rPrChange>
          </w:rPr>
          <w:t xml:space="preserve"> fisioterapia</w:t>
        </w:r>
      </w:ins>
      <w:ins w:id="65" w:author="Guest User" w:date="2019-08-26T12:52:00Z">
        <w:r w:rsidR="000C7D9A" w:rsidRPr="52F7588A">
          <w:rPr>
            <w:rFonts w:eastAsia="Arial"/>
            <w:rPrChange w:id="66" w:author="Guest User" w:date="2019-09-09T11:29:00Z">
              <w:rPr/>
            </w:rPrChange>
          </w:rPr>
          <w:t xml:space="preserve">. </w:t>
        </w:r>
      </w:ins>
      <w:ins w:id="67" w:author="Guest User" w:date="2019-08-26T12:54:00Z">
        <w:r w:rsidR="000C7D9A" w:rsidRPr="52F7588A">
          <w:rPr>
            <w:rFonts w:eastAsia="Arial"/>
            <w:rPrChange w:id="68" w:author="Guest User" w:date="2019-09-09T11:29:00Z">
              <w:rPr/>
            </w:rPrChange>
          </w:rPr>
          <w:t>O</w:t>
        </w:r>
      </w:ins>
      <w:ins w:id="69" w:author="Guest User" w:date="2019-08-26T12:32:00Z">
        <w:r w:rsidR="000C7D9A" w:rsidRPr="52F7588A">
          <w:rPr>
            <w:rFonts w:eastAsia="Arial"/>
            <w:rPrChange w:id="70" w:author="Guest User" w:date="2019-09-09T11:29:00Z">
              <w:rPr/>
            </w:rPrChange>
          </w:rPr>
          <w:t xml:space="preserve"> </w:t>
        </w:r>
      </w:ins>
      <w:ins w:id="71" w:author="Guest User" w:date="2019-08-26T12:54:00Z">
        <w:r w:rsidR="000C7D9A" w:rsidRPr="52F7588A">
          <w:rPr>
            <w:rFonts w:eastAsia="Arial"/>
            <w:rPrChange w:id="72" w:author="Guest User" w:date="2019-09-09T11:29:00Z">
              <w:rPr/>
            </w:rPrChange>
          </w:rPr>
          <w:t xml:space="preserve">sistema </w:t>
        </w:r>
      </w:ins>
      <w:r w:rsidR="000C7D9A">
        <w:rPr>
          <w:rFonts w:eastAsia="Arial"/>
        </w:rPr>
        <w:t>mobile</w:t>
      </w:r>
      <w:ins w:id="73" w:author="Guest User" w:date="2019-08-26T12:54:00Z">
        <w:r w:rsidR="000C7D9A" w:rsidRPr="52F7588A">
          <w:rPr>
            <w:rFonts w:eastAsia="Arial"/>
            <w:rPrChange w:id="74" w:author="Guest User" w:date="2019-09-09T11:29:00Z">
              <w:rPr/>
            </w:rPrChange>
          </w:rPr>
          <w:t xml:space="preserve"> busca ajudar </w:t>
        </w:r>
      </w:ins>
      <w:ins w:id="75" w:author="Guest User" w:date="2019-08-26T12:56:00Z">
        <w:r w:rsidR="000C7D9A" w:rsidRPr="52F7588A">
          <w:rPr>
            <w:rFonts w:eastAsia="Arial"/>
            <w:rPrChange w:id="76" w:author="Guest User" w:date="2019-09-09T11:29:00Z">
              <w:rPr/>
            </w:rPrChange>
          </w:rPr>
          <w:t xml:space="preserve">esses profissionais na área de tecnologia, </w:t>
        </w:r>
      </w:ins>
      <w:ins w:id="77" w:author="Guest User" w:date="2019-08-26T12:57:00Z">
        <w:r w:rsidR="000C7D9A" w:rsidRPr="52F7588A">
          <w:rPr>
            <w:rFonts w:eastAsia="Arial"/>
            <w:rPrChange w:id="78" w:author="Guest User" w:date="2019-09-09T11:29:00Z">
              <w:rPr/>
            </w:rPrChange>
          </w:rPr>
          <w:t>conscientiza</w:t>
        </w:r>
      </w:ins>
      <w:ins w:id="79" w:author="Guest User" w:date="2019-08-26T13:08:00Z">
        <w:r w:rsidR="000C7D9A" w:rsidRPr="52F7588A">
          <w:rPr>
            <w:rFonts w:eastAsia="Arial"/>
            <w:rPrChange w:id="80" w:author="Guest User" w:date="2019-09-09T11:29:00Z">
              <w:rPr/>
            </w:rPrChange>
          </w:rPr>
          <w:t>ndo</w:t>
        </w:r>
      </w:ins>
      <w:ins w:id="81" w:author="Guest User" w:date="2019-08-26T12:57:00Z">
        <w:r w:rsidR="000C7D9A" w:rsidRPr="52F7588A">
          <w:rPr>
            <w:rFonts w:eastAsia="Arial"/>
            <w:rPrChange w:id="82" w:author="Guest User" w:date="2019-09-09T11:29:00Z">
              <w:rPr/>
            </w:rPrChange>
          </w:rPr>
          <w:t xml:space="preserve"> </w:t>
        </w:r>
      </w:ins>
      <w:ins w:id="83" w:author="Guest User" w:date="2019-08-26T12:56:00Z">
        <w:r w:rsidR="000C7D9A" w:rsidRPr="52F7588A">
          <w:rPr>
            <w:rFonts w:eastAsia="Arial"/>
            <w:rPrChange w:id="84" w:author="Guest User" w:date="2019-09-09T11:29:00Z">
              <w:rPr/>
            </w:rPrChange>
          </w:rPr>
          <w:t xml:space="preserve">a ter um maior cuidado </w:t>
        </w:r>
      </w:ins>
      <w:ins w:id="85" w:author="Guest User" w:date="2019-08-26T12:57:00Z">
        <w:r w:rsidR="000C7D9A" w:rsidRPr="52F7588A">
          <w:rPr>
            <w:rFonts w:eastAsia="Arial"/>
            <w:rPrChange w:id="86" w:author="Guest User" w:date="2019-09-09T11:29:00Z">
              <w:rPr/>
            </w:rPrChange>
          </w:rPr>
          <w:t>a longo</w:t>
        </w:r>
      </w:ins>
      <w:ins w:id="87" w:author="Guest User" w:date="2019-08-26T13:08:00Z">
        <w:r w:rsidR="000C7D9A" w:rsidRPr="52F7588A">
          <w:rPr>
            <w:rFonts w:eastAsia="Arial"/>
            <w:rPrChange w:id="88" w:author="Guest User" w:date="2019-09-09T11:29:00Z">
              <w:rPr/>
            </w:rPrChange>
          </w:rPr>
          <w:t>s</w:t>
        </w:r>
      </w:ins>
      <w:ins w:id="89" w:author="Guest User" w:date="2019-08-26T12:58:00Z">
        <w:r w:rsidR="000C7D9A" w:rsidRPr="52F7588A">
          <w:rPr>
            <w:rFonts w:eastAsia="Arial"/>
            <w:rPrChange w:id="90" w:author="Guest User" w:date="2019-09-09T11:29:00Z">
              <w:rPr/>
            </w:rPrChange>
          </w:rPr>
          <w:t xml:space="preserve"> período</w:t>
        </w:r>
      </w:ins>
      <w:ins w:id="91" w:author="Guest User" w:date="2019-08-26T13:09:00Z">
        <w:r w:rsidR="000C7D9A" w:rsidRPr="52F7588A">
          <w:rPr>
            <w:rFonts w:eastAsia="Arial"/>
            <w:rPrChange w:id="92" w:author="Guest User" w:date="2019-09-09T11:29:00Z">
              <w:rPr/>
            </w:rPrChange>
          </w:rPr>
          <w:t>s</w:t>
        </w:r>
      </w:ins>
      <w:ins w:id="93" w:author="Guest User" w:date="2019-08-26T12:58:00Z">
        <w:r w:rsidR="000C7D9A" w:rsidRPr="52F7588A">
          <w:rPr>
            <w:rFonts w:eastAsia="Arial"/>
            <w:rPrChange w:id="94" w:author="Guest User" w:date="2019-09-09T11:29:00Z">
              <w:rPr/>
            </w:rPrChange>
          </w:rPr>
          <w:t xml:space="preserve"> de tempo utilizando o computador</w:t>
        </w:r>
      </w:ins>
      <w:ins w:id="95" w:author="Guest User" w:date="2019-08-26T12:59:00Z">
        <w:r w:rsidR="000C7D9A" w:rsidRPr="52F7588A">
          <w:rPr>
            <w:rFonts w:eastAsia="Arial"/>
            <w:rPrChange w:id="96" w:author="Guest User" w:date="2019-09-09T11:29:00Z">
              <w:rPr/>
            </w:rPrChange>
          </w:rPr>
          <w:t xml:space="preserve">. Desenvolvido em </w:t>
        </w:r>
      </w:ins>
      <w:r w:rsidR="000C7D9A">
        <w:rPr>
          <w:rFonts w:eastAsia="Arial"/>
        </w:rPr>
        <w:t xml:space="preserve">Flutter </w:t>
      </w:r>
      <w:ins w:id="97" w:author="Guest User" w:date="2019-08-26T13:02:00Z">
        <w:r w:rsidR="000C7D9A" w:rsidRPr="52F7588A">
          <w:rPr>
            <w:rFonts w:eastAsia="Arial"/>
            <w:rPrChange w:id="98" w:author="Guest User" w:date="2019-09-09T11:29:00Z">
              <w:rPr/>
            </w:rPrChange>
          </w:rPr>
          <w:t xml:space="preserve">o sistema </w:t>
        </w:r>
      </w:ins>
      <w:ins w:id="99" w:author="Guest User" w:date="2019-08-26T13:06:00Z">
        <w:r w:rsidR="000C7D9A" w:rsidRPr="52F7588A">
          <w:rPr>
            <w:rFonts w:eastAsia="Arial"/>
            <w:rPrChange w:id="100" w:author="Guest User" w:date="2019-09-09T11:29:00Z">
              <w:rPr/>
            </w:rPrChange>
          </w:rPr>
          <w:t>cadastra os usuários e faz o controle e monitoramento desses usu</w:t>
        </w:r>
      </w:ins>
      <w:ins w:id="101" w:author="Guest User" w:date="2019-08-26T13:07:00Z">
        <w:r w:rsidR="000C7D9A" w:rsidRPr="52F7588A">
          <w:rPr>
            <w:rFonts w:eastAsia="Arial"/>
            <w:rPrChange w:id="102" w:author="Guest User" w:date="2019-09-09T11:29:00Z">
              <w:rPr/>
            </w:rPrChange>
          </w:rPr>
          <w:t>á</w:t>
        </w:r>
      </w:ins>
      <w:ins w:id="103" w:author="Guest User" w:date="2019-08-26T13:06:00Z">
        <w:r w:rsidR="000C7D9A" w:rsidRPr="52F7588A">
          <w:rPr>
            <w:rFonts w:eastAsia="Arial"/>
            <w:rPrChange w:id="104" w:author="Guest User" w:date="2019-09-09T11:29:00Z">
              <w:rPr/>
            </w:rPrChange>
          </w:rPr>
          <w:t xml:space="preserve">rios de acordo </w:t>
        </w:r>
      </w:ins>
      <w:ins w:id="105" w:author="Guest User" w:date="2019-08-26T13:07:00Z">
        <w:r w:rsidR="000C7D9A" w:rsidRPr="52F7588A">
          <w:rPr>
            <w:rFonts w:eastAsia="Arial"/>
            <w:rPrChange w:id="106" w:author="Guest User" w:date="2019-09-09T11:29:00Z">
              <w:rPr/>
            </w:rPrChange>
          </w:rPr>
          <w:t>com a pesquisa feita.</w:t>
        </w:r>
      </w:ins>
    </w:p>
    <w:p w14:paraId="1EA26477" w14:textId="4BB4CE11" w:rsidR="009E7C2B" w:rsidRDefault="009E7C2B">
      <w:pPr>
        <w:pStyle w:val="Corpodetexto"/>
        <w:spacing w:line="360" w:lineRule="auto"/>
        <w:ind w:left="102" w:right="112"/>
        <w:jc w:val="both"/>
      </w:pPr>
    </w:p>
    <w:p w14:paraId="56F4E3D3" w14:textId="46A73EE2" w:rsidR="009E7C2B" w:rsidRDefault="00155C5A">
      <w:pPr>
        <w:pStyle w:val="Corpodetexto"/>
        <w:spacing w:before="141"/>
        <w:ind w:left="102"/>
        <w:jc w:val="both"/>
      </w:pPr>
      <w:r>
        <w:rPr>
          <w:b/>
        </w:rPr>
        <w:t>Palavras-chave:</w:t>
      </w:r>
      <w:r>
        <w:rPr>
          <w:b/>
          <w:spacing w:val="-3"/>
        </w:rPr>
        <w:t xml:space="preserve"> </w:t>
      </w:r>
      <w:ins w:id="107" w:author="MICHAEL MAGALHAES DE SOUZA" w:date="2019-08-26T14:19:00Z">
        <w:r w:rsidR="000C7D9A" w:rsidRPr="392F4E15">
          <w:rPr>
            <w:rFonts w:eastAsia="Arial" w:cs="Arial"/>
            <w:rPrChange w:id="108" w:author="Guest User" w:date="2019-09-09T11:30:00Z">
              <w:rPr/>
            </w:rPrChange>
          </w:rPr>
          <w:t>Osteomusculares</w:t>
        </w:r>
      </w:ins>
      <w:r>
        <w:t>.</w:t>
      </w:r>
      <w:r>
        <w:rPr>
          <w:spacing w:val="-2"/>
        </w:rPr>
        <w:t xml:space="preserve"> </w:t>
      </w:r>
      <w:ins w:id="109" w:author="MICHAEL MAGALHAES DE SOUZA" w:date="2019-08-26T14:23:00Z">
        <w:r w:rsidR="000C7D9A" w:rsidRPr="392F4E15">
          <w:rPr>
            <w:rFonts w:eastAsia="Arial" w:cs="Arial"/>
            <w:rPrChange w:id="110" w:author="Guest User" w:date="2019-09-09T11:30:00Z">
              <w:rPr/>
            </w:rPrChange>
          </w:rPr>
          <w:t>Profissional na área de tecnologia</w:t>
        </w:r>
      </w:ins>
      <w:r>
        <w:t>.</w:t>
      </w:r>
      <w:r>
        <w:rPr>
          <w:spacing w:val="-2"/>
        </w:rPr>
        <w:t xml:space="preserve"> </w:t>
      </w:r>
      <w:ins w:id="111" w:author="MICHAEL MAGALHAES DE SOUZA" w:date="2019-08-26T14:23:00Z">
        <w:r w:rsidR="000C7D9A" w:rsidRPr="392F4E15">
          <w:rPr>
            <w:rFonts w:eastAsia="Arial" w:cs="Arial"/>
            <w:rPrChange w:id="112" w:author="Guest User" w:date="2019-09-09T11:30:00Z">
              <w:rPr/>
            </w:rPrChange>
          </w:rPr>
          <w:t>Aplicação</w:t>
        </w:r>
      </w:ins>
      <w:r w:rsidR="000C7D9A">
        <w:rPr>
          <w:rFonts w:eastAsia="Arial" w:cs="Arial"/>
        </w:rPr>
        <w:t xml:space="preserve"> </w:t>
      </w:r>
      <w:r w:rsidR="000C7D9A">
        <w:rPr>
          <w:rFonts w:eastAsia="Arial" w:cs="Arial"/>
        </w:rPr>
        <w:t>mobile</w:t>
      </w:r>
      <w:r w:rsidR="000C7D9A">
        <w:rPr>
          <w:rFonts w:eastAsia="Arial" w:cs="Arial"/>
        </w:rPr>
        <w:t>; Flutter</w:t>
      </w:r>
      <w:r>
        <w:t>.</w:t>
      </w:r>
    </w:p>
    <w:p w14:paraId="0BD4F125" w14:textId="77777777" w:rsidR="009E7C2B" w:rsidRDefault="009E7C2B">
      <w:pPr>
        <w:pStyle w:val="Corpodetexto"/>
        <w:spacing w:before="10"/>
        <w:rPr>
          <w:sz w:val="25"/>
        </w:rPr>
      </w:pPr>
    </w:p>
    <w:p w14:paraId="2B5E6E85" w14:textId="77777777" w:rsidR="000B1ED9" w:rsidRPr="00E038A2" w:rsidRDefault="00155C5A" w:rsidP="000B1ED9">
      <w:pPr>
        <w:pStyle w:val="Corpodetexto"/>
        <w:ind w:left="102"/>
        <w:jc w:val="both"/>
        <w:rPr>
          <w:del w:id="113" w:author="Guest User" w:date="2019-08-26T13:12:00Z"/>
          <w:rFonts w:eastAsia="Arial"/>
          <w:color w:val="222222"/>
          <w:sz w:val="22"/>
          <w:szCs w:val="22"/>
          <w:lang w:val="en-US"/>
          <w:rPrChange w:id="114" w:author="PAULO HENRIQUE GALHARDE CARRASCO" w:date="2019-09-05T16:45:00Z">
            <w:rPr>
              <w:del w:id="115" w:author="Guest User" w:date="2019-08-26T13:12:00Z"/>
            </w:rPr>
          </w:rPrChange>
        </w:rPr>
        <w:pPrChange w:id="116" w:author="PAULO HENRIQUE GALHARDE CARRASCO" w:date="2019-10-14T21:39:00Z">
          <w:pPr/>
        </w:pPrChange>
      </w:pPr>
      <w:r>
        <w:rPr>
          <w:b/>
        </w:rPr>
        <w:t>ABSTRACT:</w:t>
      </w:r>
      <w:r>
        <w:rPr>
          <w:b/>
          <w:spacing w:val="-9"/>
        </w:rPr>
        <w:t xml:space="preserve"> </w:t>
      </w:r>
      <w:r w:rsidR="000B1ED9" w:rsidRPr="00323E8B">
        <w:rPr>
          <w:rFonts w:eastAsia="Arial"/>
          <w:lang w:val="en-US"/>
        </w:rPr>
        <w:t>The current research project aims to develop a software to demonstrate and help in the prevention and treatment of musculoskeletal disorders in technology professionals; in this context, a mobile system is presented that informs the user about such disorders and instructs him to avoid, prevent and treat them, monitoring the time the professional uses the computer and issuing an alert for a brief rest or stretching of the muscles. For the conception of this project, medical articles and the knowledge of professionals specialized in orthopedics and physiotherapy were used. The mobile system seeks to help these professionals in the area of technology, making them aware of taking greater care for long periods of time using the computer. Developed in Flutter, the system registers users and controls and monitors these users according to the survey carried out.</w:t>
      </w:r>
    </w:p>
    <w:p w14:paraId="60C29FF5" w14:textId="77777777" w:rsidR="000B1ED9" w:rsidRPr="00E038A2" w:rsidRDefault="000B1ED9" w:rsidP="000B1ED9">
      <w:pPr>
        <w:pStyle w:val="Corpodetexto"/>
        <w:ind w:left="102"/>
        <w:jc w:val="both"/>
        <w:rPr>
          <w:del w:id="117" w:author="Guest User" w:date="2019-08-26T13:20:00Z"/>
          <w:rFonts w:eastAsia="Arial"/>
          <w:sz w:val="22"/>
          <w:szCs w:val="22"/>
          <w:lang w:val="en-US"/>
          <w:rPrChange w:id="118" w:author="PAULO HENRIQUE GALHARDE CARRASCO" w:date="2019-09-05T16:45:00Z">
            <w:rPr>
              <w:del w:id="119" w:author="Guest User" w:date="2019-08-26T13:20:00Z"/>
            </w:rPr>
          </w:rPrChange>
        </w:rPr>
        <w:pPrChange w:id="120" w:author="PAULO HENRIQUE GALHARDE CARRASCO" w:date="2019-10-14T21:39:00Z">
          <w:pPr/>
        </w:pPrChange>
      </w:pPr>
    </w:p>
    <w:p w14:paraId="257F6A53" w14:textId="77777777" w:rsidR="000B1ED9" w:rsidDel="03EA2E1C" w:rsidRDefault="000B1ED9" w:rsidP="000B1ED9">
      <w:pPr>
        <w:pStyle w:val="Corpodetexto"/>
        <w:ind w:left="102"/>
        <w:jc w:val="both"/>
        <w:rPr>
          <w:ins w:id="121" w:author="PAULO HENRIQUE GALHARDE CARRASCO" w:date="2019-09-05T16:46:00Z"/>
          <w:del w:id="122" w:author="Guest User" w:date="2019-09-09T11:31:00Z"/>
          <w:rFonts w:eastAsia="Arial"/>
          <w:sz w:val="22"/>
          <w:szCs w:val="22"/>
          <w:lang w:val="en-US"/>
        </w:rPr>
      </w:pPr>
    </w:p>
    <w:p w14:paraId="241EB058" w14:textId="77777777" w:rsidR="000B1ED9" w:rsidRPr="00E038A2" w:rsidRDefault="000B1ED9" w:rsidP="000B1ED9">
      <w:pPr>
        <w:pStyle w:val="Corpodetexto"/>
        <w:ind w:left="102"/>
        <w:jc w:val="both"/>
        <w:rPr>
          <w:rFonts w:eastAsia="Arial"/>
          <w:lang w:val="en-US"/>
          <w:rPrChange w:id="123" w:author="Guest User" w:date="2019-09-09T11:37:00Z">
            <w:rPr/>
          </w:rPrChange>
        </w:rPr>
        <w:pPrChange w:id="124" w:author="PAULO HENRIQUE GALHARDE CARRASCO" w:date="2019-10-14T21:39:00Z">
          <w:pPr>
            <w:spacing w:before="30" w:after="30"/>
          </w:pPr>
        </w:pPrChange>
      </w:pPr>
    </w:p>
    <w:p w14:paraId="0333C39B" w14:textId="485FF0AB" w:rsidR="009E7C2B" w:rsidRDefault="009E7C2B">
      <w:pPr>
        <w:pStyle w:val="Corpodetexto"/>
        <w:spacing w:before="1" w:line="360" w:lineRule="auto"/>
        <w:ind w:left="102" w:right="111"/>
        <w:jc w:val="both"/>
      </w:pPr>
    </w:p>
    <w:p w14:paraId="73E3B665" w14:textId="438FD2FD" w:rsidR="009E7C2B" w:rsidRDefault="00155C5A">
      <w:pPr>
        <w:pStyle w:val="Corpodetexto"/>
        <w:spacing w:before="139"/>
        <w:ind w:left="102"/>
        <w:jc w:val="both"/>
      </w:pPr>
      <w:r>
        <w:rPr>
          <w:b/>
        </w:rPr>
        <w:t>Keyword</w:t>
      </w:r>
      <w:r>
        <w:rPr>
          <w:b/>
        </w:rPr>
        <w:t>s:</w:t>
      </w:r>
      <w:r>
        <w:rPr>
          <w:b/>
          <w:spacing w:val="-3"/>
        </w:rPr>
        <w:t xml:space="preserve"> </w:t>
      </w:r>
      <w:ins w:id="125" w:author="MICHAEL MAGALHAES DE SOUZA" w:date="2019-08-26T14:20:00Z">
        <w:r w:rsidR="000B1ED9" w:rsidRPr="20F77BFE">
          <w:rPr>
            <w:rFonts w:cs="Arial"/>
            <w:lang w:val="en-US"/>
            <w:rPrChange w:id="126" w:author="Guest User" w:date="2019-09-09T11:37:00Z">
              <w:rPr/>
            </w:rPrChange>
          </w:rPr>
          <w:t xml:space="preserve">Course Transfer; </w:t>
        </w:r>
      </w:ins>
      <w:ins w:id="127" w:author="MICHAEL MAGALHAES DE SOUZA" w:date="2019-08-26T14:23:00Z">
        <w:r w:rsidR="000B1ED9" w:rsidRPr="20F77BFE">
          <w:rPr>
            <w:rFonts w:cs="Arial"/>
            <w:lang w:val="en-US"/>
            <w:rPrChange w:id="128" w:author="Guest User" w:date="2019-09-09T11:37:00Z">
              <w:rPr/>
            </w:rPrChange>
          </w:rPr>
          <w:t xml:space="preserve">Technology Professional; </w:t>
        </w:r>
      </w:ins>
      <w:r w:rsidR="000B1ED9">
        <w:rPr>
          <w:rFonts w:cs="Arial"/>
          <w:lang w:val="en-US"/>
        </w:rPr>
        <w:t>Mobile; Flutter</w:t>
      </w:r>
      <w:r w:rsidR="000B1ED9">
        <w:rPr>
          <w:rFonts w:cs="Arial"/>
          <w:lang w:val="en-US"/>
        </w:rPr>
        <w:t>.</w:t>
      </w:r>
    </w:p>
    <w:p w14:paraId="01D93D87" w14:textId="77777777" w:rsidR="009E7C2B" w:rsidRDefault="009E7C2B">
      <w:pPr>
        <w:jc w:val="both"/>
        <w:sectPr w:rsidR="009E7C2B">
          <w:headerReference w:type="default" r:id="rId10"/>
          <w:footerReference w:type="default" r:id="rId11"/>
          <w:pgSz w:w="11910" w:h="16840"/>
          <w:pgMar w:top="2260" w:right="1020" w:bottom="1140" w:left="1600" w:header="1085" w:footer="892" w:gutter="0"/>
          <w:cols w:space="720"/>
        </w:sectPr>
      </w:pPr>
    </w:p>
    <w:p w14:paraId="061A1FC4" w14:textId="77777777" w:rsidR="009E7C2B" w:rsidRDefault="009E7C2B">
      <w:pPr>
        <w:pStyle w:val="Corpodetexto"/>
        <w:rPr>
          <w:sz w:val="20"/>
        </w:rPr>
      </w:pPr>
    </w:p>
    <w:p w14:paraId="33414CC4" w14:textId="77777777" w:rsidR="009E7C2B" w:rsidRDefault="009E7C2B">
      <w:pPr>
        <w:pStyle w:val="Corpodetexto"/>
        <w:rPr>
          <w:sz w:val="20"/>
        </w:rPr>
      </w:pPr>
    </w:p>
    <w:p w14:paraId="6B2ACC44" w14:textId="77777777" w:rsidR="009E7C2B" w:rsidRDefault="009E7C2B">
      <w:pPr>
        <w:pStyle w:val="Corpodetexto"/>
        <w:rPr>
          <w:sz w:val="20"/>
        </w:rPr>
      </w:pPr>
    </w:p>
    <w:p w14:paraId="63EB2BD3" w14:textId="77777777" w:rsidR="009E7C2B" w:rsidRDefault="009E7C2B">
      <w:pPr>
        <w:pStyle w:val="Corpodetexto"/>
        <w:spacing w:before="2"/>
        <w:rPr>
          <w:sz w:val="22"/>
        </w:rPr>
      </w:pPr>
    </w:p>
    <w:p w14:paraId="0FE2D7D3" w14:textId="5FA4D625" w:rsidR="000B1ED9" w:rsidRDefault="00155C5A" w:rsidP="000B1ED9">
      <w:pPr>
        <w:pStyle w:val="Ttulo1"/>
        <w:numPr>
          <w:ilvl w:val="0"/>
          <w:numId w:val="2"/>
        </w:numPr>
        <w:tabs>
          <w:tab w:val="left" w:pos="533"/>
          <w:tab w:val="left" w:pos="534"/>
        </w:tabs>
        <w:spacing w:before="1"/>
      </w:pPr>
      <w:r>
        <w:t>INTRODUÇÃO</w:t>
      </w:r>
    </w:p>
    <w:p w14:paraId="51B82514" w14:textId="77777777" w:rsidR="000B1ED9" w:rsidRDefault="000B1ED9" w:rsidP="000B1ED9">
      <w:pPr>
        <w:pStyle w:val="Ttulo1"/>
        <w:tabs>
          <w:tab w:val="left" w:pos="533"/>
          <w:tab w:val="left" w:pos="534"/>
        </w:tabs>
        <w:spacing w:before="1"/>
        <w:ind w:left="534" w:firstLine="0"/>
      </w:pPr>
    </w:p>
    <w:p w14:paraId="71C0E319" w14:textId="2A3CF261" w:rsidR="000B1ED9" w:rsidRDefault="000B1ED9" w:rsidP="00B0749D">
      <w:pPr>
        <w:pStyle w:val="Corpodetexto"/>
        <w:ind w:left="102" w:firstLine="618"/>
        <w:jc w:val="both"/>
        <w:rPr>
          <w:rFonts w:eastAsia="Arial"/>
        </w:rPr>
      </w:pPr>
      <w:ins w:id="129" w:author="Paulo galharde" w:date="2019-09-22T15:02:00Z">
        <w:r w:rsidRPr="000B1ED9">
          <w:rPr>
            <w:rFonts w:eastAsia="Arial"/>
          </w:rPr>
          <w:t>A área de tecnologia tem sofrido nas últimas décadas, muitas modificações, o que causa um impacto significativo no desenvolvimento da atividade laboral. A automação, em grande escala, junto com o uso crescente de computadores, na maioria dos setores produtivos, tem causado rotinas de trabalho rápidas e repetitivas. Essas mudanças têm provocado novas exigências físicas e mentais dos profissionais da área de Tecnologia da Informação e Comunicação, aumentando o desgaste e mudando as condições de saúde da categoria.</w:t>
        </w:r>
      </w:ins>
    </w:p>
    <w:p w14:paraId="7F2B3DA3" w14:textId="77777777" w:rsidR="000B1ED9" w:rsidRPr="000B1ED9" w:rsidDel="7160FAD2" w:rsidRDefault="000B1ED9" w:rsidP="000B1ED9">
      <w:pPr>
        <w:pStyle w:val="Corpodetexto"/>
        <w:ind w:left="102"/>
        <w:jc w:val="both"/>
        <w:rPr>
          <w:ins w:id="130" w:author="Paulo galharde" w:date="2019-09-22T15:02:00Z"/>
          <w:rFonts w:eastAsia="Arial"/>
        </w:rPr>
      </w:pPr>
    </w:p>
    <w:p w14:paraId="0FD51CE3" w14:textId="38E8A494" w:rsidR="000B1ED9" w:rsidRDefault="000B1ED9" w:rsidP="00B0749D">
      <w:pPr>
        <w:pStyle w:val="Corpodetexto"/>
        <w:ind w:left="102" w:firstLine="618"/>
        <w:jc w:val="both"/>
        <w:rPr>
          <w:rFonts w:eastAsia="Arial"/>
        </w:rPr>
      </w:pPr>
      <w:ins w:id="131" w:author="Paulo galharde" w:date="2019-09-22T15:02:00Z">
        <w:r w:rsidRPr="000B1ED9">
          <w:rPr>
            <w:rFonts w:eastAsia="Arial"/>
          </w:rPr>
          <w:t>Não podemos nos esquecer de que estamos em uma era tecnológica, fazendo com que o processo de trabalho evolua em busca de maior produtividade seja em automatização ou especialização. Tudo is</w:t>
        </w:r>
        <w:r w:rsidRPr="000B1ED9">
          <w:rPr>
            <w:rFonts w:eastAsia="Arial"/>
            <w:color w:val="000000" w:themeColor="text1"/>
          </w:rPr>
          <w:t>so exige atenção constante, esforço físico, posições inadequadas, movimentos repetitivos e levantamento de peso, o que os predispõem ao risco de adoecimento pelo trabalho, assim a rotina laboral torna-os expostos a diversos fatores de riscos ocupacionais.</w:t>
        </w:r>
        <w:r w:rsidRPr="000B1ED9">
          <w:rPr>
            <w:rFonts w:eastAsia="Arial"/>
          </w:rPr>
          <w:t xml:space="preserve"> </w:t>
        </w:r>
        <w:commentRangeStart w:id="132"/>
        <w:r w:rsidRPr="000B1ED9">
          <w:rPr>
            <w:rFonts w:eastAsia="Arial"/>
          </w:rPr>
          <w:t>(</w:t>
        </w:r>
        <w:r w:rsidRPr="000B1ED9">
          <w:rPr>
            <w:rFonts w:eastAsia="Arial"/>
            <w:color w:val="000000" w:themeColor="text1"/>
          </w:rPr>
          <w:t xml:space="preserve">MAGNANO, </w:t>
        </w:r>
        <w:r w:rsidRPr="000B1ED9">
          <w:rPr>
            <w:rFonts w:eastAsia="Arial"/>
          </w:rPr>
          <w:t xml:space="preserve">2009). </w:t>
        </w:r>
      </w:ins>
      <w:commentRangeEnd w:id="132"/>
      <w:r w:rsidRPr="000B1ED9">
        <w:rPr>
          <w:rStyle w:val="Refdecomentrio"/>
          <w:sz w:val="24"/>
          <w:szCs w:val="24"/>
        </w:rPr>
        <w:commentReference w:id="132"/>
      </w:r>
    </w:p>
    <w:p w14:paraId="4FFEA01A" w14:textId="77777777" w:rsidR="000B1ED9" w:rsidRPr="000B1ED9" w:rsidDel="7160FAD2" w:rsidRDefault="000B1ED9" w:rsidP="000B1ED9">
      <w:pPr>
        <w:pStyle w:val="Corpodetexto"/>
        <w:ind w:left="102"/>
        <w:jc w:val="both"/>
        <w:rPr>
          <w:ins w:id="133" w:author="Paulo galharde" w:date="2019-09-22T15:02:00Z"/>
          <w:rFonts w:eastAsia="Arial"/>
        </w:rPr>
      </w:pPr>
    </w:p>
    <w:p w14:paraId="7DC1EC08" w14:textId="7650D338" w:rsidR="000B1ED9" w:rsidRDefault="000B1ED9" w:rsidP="00B0749D">
      <w:pPr>
        <w:pStyle w:val="Corpodetexto"/>
        <w:ind w:left="102" w:firstLine="618"/>
        <w:jc w:val="both"/>
        <w:rPr>
          <w:rFonts w:eastAsia="Arial"/>
        </w:rPr>
      </w:pPr>
      <w:ins w:id="134" w:author="Paulo galharde" w:date="2019-09-22T15:02:00Z">
        <w:r w:rsidRPr="000B1ED9">
          <w:rPr>
            <w:rFonts w:eastAsia="Arial"/>
          </w:rPr>
          <w:t xml:space="preserve">As lesões osteomusculares são hoje o mais frequente dos problemas de saúde relacionados ao trabalho em todos os países, o profissional exercendo atividades que exijam determinado esforço físico, associado a repetitividade de movimentos, após certo período de tempo, começa a ter seu rendimento reduzido por fadiga muscular e mental. </w:t>
        </w:r>
        <w:commentRangeStart w:id="135"/>
        <w:r w:rsidRPr="000B1ED9">
          <w:rPr>
            <w:rFonts w:eastAsia="Arial"/>
          </w:rPr>
          <w:t>(BRANDÃO e TOMASI, 2005).</w:t>
        </w:r>
      </w:ins>
      <w:commentRangeEnd w:id="135"/>
      <w:r w:rsidRPr="000B1ED9">
        <w:rPr>
          <w:rStyle w:val="Refdecomentrio"/>
          <w:sz w:val="24"/>
          <w:szCs w:val="24"/>
        </w:rPr>
        <w:commentReference w:id="135"/>
      </w:r>
    </w:p>
    <w:p w14:paraId="15C3FA04" w14:textId="77777777" w:rsidR="000B1ED9" w:rsidRPr="000B1ED9" w:rsidDel="7160FAD2" w:rsidRDefault="000B1ED9" w:rsidP="000B1ED9">
      <w:pPr>
        <w:pStyle w:val="Corpodetexto"/>
        <w:ind w:left="102"/>
        <w:jc w:val="both"/>
        <w:rPr>
          <w:ins w:id="136" w:author="Paulo galharde" w:date="2019-09-22T15:02:00Z"/>
          <w:rFonts w:eastAsia="Arial"/>
        </w:rPr>
      </w:pPr>
    </w:p>
    <w:p w14:paraId="1388D842" w14:textId="77777777" w:rsidR="000B1ED9" w:rsidRPr="000B1ED9" w:rsidRDefault="000B1ED9" w:rsidP="00B0749D">
      <w:pPr>
        <w:pStyle w:val="Corpodetexto"/>
        <w:ind w:left="102" w:firstLine="618"/>
        <w:jc w:val="both"/>
        <w:rPr>
          <w:ins w:id="137" w:author="Paulo galharde" w:date="2019-09-22T15:02:00Z"/>
          <w:rFonts w:eastAsia="Arial"/>
          <w:color w:val="000000" w:themeColor="text1"/>
        </w:rPr>
      </w:pPr>
      <w:ins w:id="138" w:author="Paulo galharde" w:date="2019-09-22T15:02:00Z">
        <w:r w:rsidRPr="000B1ED9">
          <w:rPr>
            <w:rFonts w:eastAsia="Arial"/>
            <w:color w:val="000000" w:themeColor="text1"/>
          </w:rPr>
          <w:t>Conhecer os aspectos que determinam o aparecimento dos LER e DORT na área da tecnologia torna-se fundamental para compreensão dos nexos causais desses agravos, possibilitando a implementação de estratégias de prevenção nos locais de trabalho e formas de tratamento e reabilitação dos acometidos. Desenvolveu-se, então, o presente estudo com o objetivo de avaliar as evidências científicas sobre o adoecimento dos profissionais de tecnologia pelos LER e DORT.</w:t>
        </w:r>
      </w:ins>
    </w:p>
    <w:p w14:paraId="50BBC829" w14:textId="77777777" w:rsidR="009E7C2B" w:rsidRDefault="009E7C2B">
      <w:pPr>
        <w:spacing w:line="360" w:lineRule="auto"/>
        <w:jc w:val="both"/>
        <w:sectPr w:rsidR="009E7C2B">
          <w:pgSz w:w="11910" w:h="16840"/>
          <w:pgMar w:top="2260" w:right="1020" w:bottom="1140" w:left="1600" w:header="1085" w:footer="892" w:gutter="0"/>
          <w:cols w:space="720"/>
        </w:sectPr>
      </w:pPr>
    </w:p>
    <w:p w14:paraId="4EFABB1D" w14:textId="77777777" w:rsidR="009E7C2B" w:rsidRDefault="009E7C2B">
      <w:pPr>
        <w:pStyle w:val="Corpodetexto"/>
        <w:rPr>
          <w:sz w:val="20"/>
        </w:rPr>
      </w:pPr>
    </w:p>
    <w:p w14:paraId="03E928CC" w14:textId="77777777" w:rsidR="009E7C2B" w:rsidRDefault="009E7C2B">
      <w:pPr>
        <w:pStyle w:val="Corpodetexto"/>
        <w:rPr>
          <w:sz w:val="20"/>
        </w:rPr>
      </w:pPr>
    </w:p>
    <w:p w14:paraId="22CEC4BF" w14:textId="77777777" w:rsidR="009E7C2B" w:rsidRDefault="009E7C2B">
      <w:pPr>
        <w:pStyle w:val="Corpodetexto"/>
        <w:rPr>
          <w:sz w:val="20"/>
        </w:rPr>
      </w:pPr>
    </w:p>
    <w:p w14:paraId="715E946C" w14:textId="77777777" w:rsidR="009E7C2B" w:rsidRDefault="009E7C2B">
      <w:pPr>
        <w:pStyle w:val="Corpodetexto"/>
        <w:spacing w:before="1"/>
        <w:rPr>
          <w:sz w:val="22"/>
        </w:rPr>
      </w:pPr>
    </w:p>
    <w:p w14:paraId="5470E68C" w14:textId="6FE0F9D8" w:rsidR="009E7C2B" w:rsidRPr="000B1ED9" w:rsidRDefault="00155C5A">
      <w:pPr>
        <w:pStyle w:val="Ttulo1"/>
        <w:numPr>
          <w:ilvl w:val="0"/>
          <w:numId w:val="2"/>
        </w:numPr>
        <w:tabs>
          <w:tab w:val="left" w:pos="533"/>
          <w:tab w:val="left" w:pos="534"/>
        </w:tabs>
        <w:rPr>
          <w:rFonts w:ascii="Arial" w:hAnsi="Arial"/>
        </w:rPr>
      </w:pPr>
      <w:r>
        <w:t>FUNDAMENTAÇÃO</w:t>
      </w:r>
      <w:r>
        <w:rPr>
          <w:spacing w:val="-13"/>
        </w:rPr>
        <w:t xml:space="preserve"> </w:t>
      </w:r>
      <w:r>
        <w:t>TEÓRICA</w:t>
      </w:r>
    </w:p>
    <w:p w14:paraId="24DDCE5A" w14:textId="77777777" w:rsidR="000B1ED9" w:rsidRPr="000B1ED9" w:rsidRDefault="000B1ED9" w:rsidP="000B1ED9">
      <w:pPr>
        <w:pStyle w:val="Ttulo1"/>
        <w:tabs>
          <w:tab w:val="left" w:pos="533"/>
          <w:tab w:val="left" w:pos="534"/>
        </w:tabs>
        <w:ind w:left="102" w:firstLine="0"/>
        <w:rPr>
          <w:rFonts w:ascii="Arial" w:hAnsi="Arial"/>
        </w:rPr>
      </w:pPr>
    </w:p>
    <w:p w14:paraId="370D0C71" w14:textId="77777777" w:rsidR="000B1ED9" w:rsidRPr="000B1ED9" w:rsidRDefault="000B1ED9" w:rsidP="00B0749D">
      <w:pPr>
        <w:pStyle w:val="Corpodetexto"/>
        <w:ind w:left="101" w:firstLine="619"/>
        <w:rPr>
          <w:rFonts w:eastAsia="Arial"/>
        </w:rPr>
      </w:pPr>
      <w:ins w:id="139" w:author="PAULO HENRIQUE GALHARDE CARRASCO" w:date="2019-10-07T22:34:00Z">
        <w:r w:rsidRPr="000B1ED9">
          <w:rPr>
            <w:rFonts w:eastAsia="Arial"/>
          </w:rPr>
          <w:t xml:space="preserve">Neste capítulo é abordado uma revisão sobre alguns conceitos e conteúdos relacionados com o sistema desenvolvido, para auxiliar no desenvolvimento da aplicação, sendo apresentado as definições de sistemas </w:t>
        </w:r>
      </w:ins>
      <w:r w:rsidRPr="000B1ED9">
        <w:rPr>
          <w:rFonts w:eastAsia="Arial"/>
        </w:rPr>
        <w:t>mobile</w:t>
      </w:r>
      <w:ins w:id="140" w:author="PAULO HENRIQUE GALHARDE CARRASCO" w:date="2019-10-07T22:34:00Z">
        <w:r w:rsidRPr="000B1ED9">
          <w:rPr>
            <w:rFonts w:eastAsia="Arial"/>
          </w:rPr>
          <w:t xml:space="preserve">, </w:t>
        </w:r>
      </w:ins>
      <w:r w:rsidRPr="000B1ED9">
        <w:rPr>
          <w:rFonts w:eastAsia="Arial"/>
        </w:rPr>
        <w:t>LER/DORT’S</w:t>
      </w:r>
      <w:ins w:id="141" w:author="PAULO HENRIQUE GALHARDE CARRASCO" w:date="2019-10-07T22:34:00Z">
        <w:r w:rsidRPr="000B1ED9">
          <w:rPr>
            <w:rFonts w:eastAsia="Arial"/>
          </w:rPr>
          <w:t xml:space="preserve"> e uma explicação do ambiente de trabalho na área de TI (Tecnologia da Informação).</w:t>
        </w:r>
      </w:ins>
    </w:p>
    <w:p w14:paraId="29B598FC" w14:textId="77777777" w:rsidR="000B1ED9" w:rsidRDefault="000B1ED9" w:rsidP="000B1ED9">
      <w:pPr>
        <w:pStyle w:val="Ttulo1"/>
        <w:tabs>
          <w:tab w:val="left" w:pos="533"/>
          <w:tab w:val="left" w:pos="534"/>
        </w:tabs>
        <w:ind w:left="534" w:firstLine="0"/>
        <w:rPr>
          <w:rFonts w:ascii="Arial" w:hAnsi="Arial"/>
        </w:rPr>
      </w:pPr>
    </w:p>
    <w:p w14:paraId="0A4977AF" w14:textId="77777777" w:rsidR="009E7C2B" w:rsidRDefault="009E7C2B" w:rsidP="000B1ED9">
      <w:pPr>
        <w:pStyle w:val="Corpodetexto"/>
        <w:ind w:left="101"/>
        <w:rPr>
          <w:b/>
          <w:sz w:val="29"/>
        </w:rPr>
      </w:pPr>
    </w:p>
    <w:p w14:paraId="3F811A7D" w14:textId="6702C8E1" w:rsidR="009E7C2B" w:rsidRDefault="00B0749D">
      <w:pPr>
        <w:pStyle w:val="PargrafodaLista"/>
        <w:numPr>
          <w:ilvl w:val="1"/>
          <w:numId w:val="2"/>
        </w:numPr>
        <w:tabs>
          <w:tab w:val="left" w:pos="463"/>
        </w:tabs>
        <w:spacing w:before="1"/>
        <w:ind w:hanging="361"/>
        <w:rPr>
          <w:b/>
          <w:sz w:val="24"/>
        </w:rPr>
      </w:pPr>
      <w:r>
        <w:rPr>
          <w:b/>
          <w:sz w:val="24"/>
        </w:rPr>
        <w:t>ANÁLISE CLÍNICA</w:t>
      </w:r>
      <w:r w:rsidR="000B1ED9">
        <w:rPr>
          <w:b/>
          <w:sz w:val="24"/>
        </w:rPr>
        <w:t xml:space="preserve"> – LER e DORTS</w:t>
      </w:r>
    </w:p>
    <w:p w14:paraId="70E15021" w14:textId="77777777" w:rsidR="00B0749D" w:rsidRDefault="00B0749D" w:rsidP="00B0749D">
      <w:pPr>
        <w:pStyle w:val="PargrafodaLista"/>
        <w:tabs>
          <w:tab w:val="left" w:pos="463"/>
        </w:tabs>
        <w:spacing w:before="1"/>
        <w:ind w:firstLine="0"/>
        <w:rPr>
          <w:b/>
          <w:sz w:val="24"/>
        </w:rPr>
      </w:pPr>
    </w:p>
    <w:p w14:paraId="4BB281F8" w14:textId="77777777" w:rsidR="00B0749D" w:rsidRDefault="00B0749D" w:rsidP="00881AA1">
      <w:pPr>
        <w:pStyle w:val="Corpodetexto"/>
        <w:ind w:left="101" w:firstLine="619"/>
        <w:jc w:val="both"/>
        <w:rPr>
          <w:ins w:id="142" w:author="PAULO HENRIQUE GALHARDE CARRASCO" w:date="2019-10-07T22:37:00Z"/>
        </w:rPr>
      </w:pPr>
      <w:ins w:id="143" w:author="PAULO HENRIQUE GALHARDE CARRASCO" w:date="2019-10-07T22:37:00Z">
        <w:r>
          <w:t>Nesta seção iremos detalhar todos os principais conceitos pesquisados na literatura de apoio sobre as lesões por esforço repetitivo.</w:t>
        </w:r>
      </w:ins>
    </w:p>
    <w:p w14:paraId="1A30D4F2" w14:textId="77777777" w:rsidR="00B0749D" w:rsidDel="001D077D" w:rsidRDefault="00B0749D" w:rsidP="00881AA1">
      <w:pPr>
        <w:pStyle w:val="Corpodetexto"/>
        <w:ind w:left="101" w:firstLine="619"/>
        <w:jc w:val="both"/>
        <w:rPr>
          <w:del w:id="144" w:author="Paulo galharde" w:date="2019-09-22T15:03:00Z"/>
        </w:rPr>
      </w:pPr>
      <w:ins w:id="145" w:author="Paulo galharde" w:date="2019-09-22T15:03:00Z">
        <w:r>
          <w:t>As Lesões por Esforços Repetitivos (LER) ou Distúrbios Osteomusculares Relacionados ao Trabalho (DORT) são relacionados como a segunda causa de morbidade na população adulta em vários países, inclusive no Brasil (Freeman et al., 1995a). Estas lesões atingem os profissionais de tecnologia devido às características de suas atividades, pois trabalham constantemente em posturas inadequadas, sem períodos de repouso e sob forte tensão emocional. Atualmente, tornou-se um problema de saúde pública, devido ao aumento significativo do número de casos. Esta patologia pode levar o profissional à incapacitação temporária ou até mesmo permanente (</w:t>
        </w:r>
        <w:commentRangeStart w:id="146"/>
        <w:r>
          <w:t>Santana et al., 199</w:t>
        </w:r>
      </w:ins>
      <w:r>
        <w:t>8</w:t>
      </w:r>
      <w:commentRangeEnd w:id="146"/>
      <w:r>
        <w:rPr>
          <w:rStyle w:val="Refdecomentrio"/>
        </w:rPr>
        <w:commentReference w:id="146"/>
      </w:r>
      <w:ins w:id="147" w:author="Paulo galharde" w:date="2019-09-22T15:03:00Z">
        <w:r>
          <w:t xml:space="preserve">; </w:t>
        </w:r>
        <w:commentRangeStart w:id="148"/>
        <w:r>
          <w:t>Rio</w:t>
        </w:r>
      </w:ins>
      <w:commentRangeEnd w:id="148"/>
      <w:r>
        <w:rPr>
          <w:rStyle w:val="Refdecomentrio"/>
        </w:rPr>
        <w:commentReference w:id="148"/>
      </w:r>
      <w:ins w:id="149" w:author="Paulo galharde" w:date="2019-09-22T15:03:00Z">
        <w:r>
          <w:t>, 200</w:t>
        </w:r>
      </w:ins>
      <w:r>
        <w:t>0</w:t>
      </w:r>
      <w:ins w:id="150" w:author="Paulo galharde" w:date="2019-09-22T15:03:00Z">
        <w:r>
          <w:t>).</w:t>
        </w:r>
      </w:ins>
      <w:ins w:id="151" w:author="Guest User" w:date="2019-08-26T13:23:00Z">
        <w:del w:id="152" w:author="Paulo galharde" w:date="2019-09-22T15:03:00Z">
          <w:r w:rsidRPr="4019CFB2" w:rsidDel="001D077D">
            <w:delText xml:space="preserve">O trabalho tem como </w:delText>
          </w:r>
        </w:del>
      </w:ins>
      <w:ins w:id="153" w:author="Guest User" w:date="2019-08-26T13:24:00Z">
        <w:del w:id="154" w:author="Paulo galharde" w:date="2019-09-22T15:03:00Z">
          <w:r w:rsidRPr="4019CFB2" w:rsidDel="001D077D">
            <w:delText xml:space="preserve">questão central: A </w:delText>
          </w:r>
        </w:del>
      </w:ins>
      <w:ins w:id="155" w:author="Guest User" w:date="2019-08-26T13:26:00Z">
        <w:del w:id="156" w:author="Paulo galharde" w:date="2019-09-22T15:03:00Z">
          <w:r w:rsidRPr="4019CFB2" w:rsidDel="001D077D">
            <w:delText>identifica</w:delText>
          </w:r>
        </w:del>
      </w:ins>
      <w:ins w:id="157" w:author="Guest User" w:date="2019-08-26T13:29:00Z">
        <w:del w:id="158" w:author="Paulo galharde" w:date="2019-09-22T15:03:00Z">
          <w:r w:rsidRPr="4019CFB2" w:rsidDel="001D077D">
            <w:delText>ções</w:delText>
          </w:r>
        </w:del>
      </w:ins>
      <w:ins w:id="159" w:author="Guest User" w:date="2019-08-26T13:26:00Z">
        <w:del w:id="160" w:author="Paulo galharde" w:date="2019-09-22T15:03:00Z">
          <w:r w:rsidRPr="4019CFB2" w:rsidDel="001D077D">
            <w:delText xml:space="preserve"> poss</w:delText>
          </w:r>
        </w:del>
      </w:ins>
      <w:ins w:id="161" w:author="Guest User" w:date="2019-08-26T13:27:00Z">
        <w:del w:id="162" w:author="Paulo galharde" w:date="2019-09-22T15:03:00Z">
          <w:r w:rsidRPr="4019CFB2" w:rsidDel="001D077D">
            <w:delText>í</w:delText>
          </w:r>
        </w:del>
      </w:ins>
      <w:ins w:id="163" w:author="Guest User" w:date="2019-08-26T13:26:00Z">
        <w:del w:id="164" w:author="Paulo galharde" w:date="2019-09-22T15:03:00Z">
          <w:r w:rsidRPr="4019CFB2" w:rsidDel="001D077D">
            <w:delText>veis</w:delText>
          </w:r>
        </w:del>
      </w:ins>
      <w:ins w:id="165" w:author="Guest User" w:date="2019-08-26T13:24:00Z">
        <w:del w:id="166" w:author="Paulo galharde" w:date="2019-09-22T15:03:00Z">
          <w:r w:rsidRPr="4019CFB2" w:rsidDel="001D077D">
            <w:delText xml:space="preserve"> lesões osteomusculares em profissionais da área da tecnologia, devido ao seu esforço </w:delText>
          </w:r>
        </w:del>
      </w:ins>
      <w:ins w:id="167" w:author="Guest User" w:date="2019-08-26T13:25:00Z">
        <w:del w:id="168" w:author="Paulo galharde" w:date="2019-09-22T15:03:00Z">
          <w:r w:rsidRPr="4019CFB2" w:rsidDel="001D077D">
            <w:delText>diário</w:delText>
          </w:r>
        </w:del>
      </w:ins>
      <w:ins w:id="169" w:author="Guest User" w:date="2019-08-26T13:27:00Z">
        <w:del w:id="170" w:author="Paulo galharde" w:date="2019-09-22T15:03:00Z">
          <w:r w:rsidRPr="16F167DC" w:rsidDel="001D077D">
            <w:delText>,</w:delText>
          </w:r>
        </w:del>
      </w:ins>
      <w:ins w:id="171" w:author="Guest User" w:date="2019-08-26T13:25:00Z">
        <w:del w:id="172" w:author="Paulo galharde" w:date="2019-09-22T15:03:00Z">
          <w:r w:rsidRPr="16F167DC" w:rsidDel="001D077D">
            <w:delText xml:space="preserve"> </w:delText>
          </w:r>
        </w:del>
      </w:ins>
      <w:ins w:id="173" w:author="Guest User" w:date="2019-08-26T13:27:00Z">
        <w:del w:id="174" w:author="Paulo galharde" w:date="2019-09-22T15:03:00Z">
          <w:r w:rsidRPr="4019CFB2" w:rsidDel="001D077D">
            <w:delText>geralmente, sendo ativ</w:delText>
          </w:r>
        </w:del>
      </w:ins>
      <w:ins w:id="175" w:author="Guest User" w:date="2019-08-26T13:25:00Z">
        <w:del w:id="176" w:author="Paulo galharde" w:date="2019-09-22T15:03:00Z">
          <w:r w:rsidRPr="4019CFB2" w:rsidDel="001D077D">
            <w:delText>idades muscularmente repetitivas.</w:delText>
          </w:r>
          <w:r w:rsidDel="001D077D">
            <w:delText xml:space="preserve"> Outras questões também norte</w:delText>
          </w:r>
        </w:del>
      </w:ins>
      <w:ins w:id="177" w:author="Guest User" w:date="2019-08-26T13:26:00Z">
        <w:del w:id="178" w:author="Paulo galharde" w:date="2019-09-22T15:03:00Z">
          <w:r w:rsidDel="001D077D">
            <w:delText>i</w:delText>
          </w:r>
        </w:del>
      </w:ins>
      <w:ins w:id="179" w:author="Guest User" w:date="2019-08-26T13:25:00Z">
        <w:del w:id="180" w:author="Paulo galharde" w:date="2019-09-22T15:03:00Z">
          <w:r w:rsidDel="001D077D">
            <w:delText>am o presente estudo:</w:delText>
          </w:r>
        </w:del>
      </w:ins>
      <w:ins w:id="181" w:author="Guest User" w:date="2019-08-26T13:26:00Z">
        <w:del w:id="182" w:author="Paulo galharde" w:date="2019-09-22T15:03:00Z">
          <w:r w:rsidDel="001D077D">
            <w:delText xml:space="preserve"> Como um profissional pode pre</w:delText>
          </w:r>
        </w:del>
      </w:ins>
      <w:ins w:id="183" w:author="Guest User" w:date="2019-08-26T13:27:00Z">
        <w:del w:id="184" w:author="Paulo galharde" w:date="2019-09-22T15:03:00Z">
          <w:r w:rsidDel="001D077D">
            <w:delText>venir tais problemas</w:delText>
          </w:r>
          <w:r w:rsidRPr="16F167DC" w:rsidDel="001D077D">
            <w:delText xml:space="preserve">? </w:delText>
          </w:r>
          <w:r w:rsidRPr="56212068" w:rsidDel="001D077D">
            <w:delText xml:space="preserve">Como </w:delText>
          </w:r>
          <w:r w:rsidRPr="06D4AF74" w:rsidDel="001D077D">
            <w:delText>ele pode identificar es</w:delText>
          </w:r>
          <w:r w:rsidDel="001D077D">
            <w:delText>ses problemas? Q</w:delText>
          </w:r>
        </w:del>
      </w:ins>
      <w:ins w:id="185" w:author="Guest User" w:date="2019-08-26T13:28:00Z">
        <w:del w:id="186" w:author="Paulo galharde" w:date="2019-09-22T15:03:00Z">
          <w:r w:rsidRPr="2C29487F" w:rsidDel="001D077D">
            <w:delText xml:space="preserve">ual a melhor forma de </w:delText>
          </w:r>
        </w:del>
      </w:ins>
      <w:ins w:id="187" w:author="PAULO HENRIQUE GALHARDE CARRASCO" w:date="2019-08-26T17:26:00Z">
        <w:del w:id="188" w:author="Paulo galharde" w:date="2019-09-22T15:03:00Z">
          <w:r w:rsidDel="001D077D">
            <w:br/>
          </w:r>
        </w:del>
      </w:ins>
      <w:ins w:id="189" w:author="Guest User" w:date="2019-08-26T13:28:00Z">
        <w:del w:id="190" w:author="Paulo galharde" w:date="2019-09-22T15:03:00Z">
          <w:r w:rsidDel="001D077D">
            <w:delText>se tratar caso identifique</w:delText>
          </w:r>
        </w:del>
      </w:ins>
      <w:ins w:id="191" w:author="Guest User" w:date="2019-08-26T13:29:00Z">
        <w:del w:id="192" w:author="Paulo galharde" w:date="2019-09-22T15:03:00Z">
          <w:r w:rsidDel="001D077D">
            <w:delText xml:space="preserve"> uma lesão? Como evitar que </w:delText>
          </w:r>
        </w:del>
      </w:ins>
      <w:ins w:id="193" w:author="Guest User" w:date="2019-08-26T13:48:00Z">
        <w:del w:id="194" w:author="Paulo galharde" w:date="2019-09-22T15:03:00Z">
          <w:r w:rsidDel="001D077D">
            <w:delText>a</w:delText>
          </w:r>
        </w:del>
      </w:ins>
      <w:ins w:id="195" w:author="Guest User" w:date="2019-08-26T13:29:00Z">
        <w:del w:id="196" w:author="Paulo galharde" w:date="2019-09-22T15:03:00Z">
          <w:r w:rsidDel="001D077D">
            <w:delText xml:space="preserve"> le</w:delText>
          </w:r>
          <w:r w:rsidRPr="000B1ED9" w:rsidDel="001D077D">
            <w:rPr>
              <w:rFonts w:eastAsia="Arial" w:cs="Arial"/>
              <w:rPrChange w:id="197" w:author="Guest User" w:date="2019-08-26T21:12:00Z">
                <w:rPr/>
              </w:rPrChange>
            </w:rPr>
            <w:delText>são se agrave?</w:delText>
          </w:r>
          <w:r w:rsidDel="001D077D">
            <w:delText xml:space="preserve"> </w:delText>
          </w:r>
        </w:del>
      </w:ins>
      <w:ins w:id="198" w:author="Guest User" w:date="2019-08-26T13:30:00Z">
        <w:del w:id="199" w:author="Paulo galharde" w:date="2019-09-22T15:03:00Z">
          <w:r w:rsidDel="001D077D">
            <w:delText>E</w:delText>
          </w:r>
          <w:r w:rsidRPr="10A946CA" w:rsidDel="001D077D">
            <w:delText xml:space="preserve"> </w:delText>
          </w:r>
          <w:r w:rsidDel="001D077D">
            <w:delText>como garantir o melhor aproveitamento do musculo, com alongamentos e exercícios?</w:delText>
          </w:r>
        </w:del>
      </w:ins>
    </w:p>
    <w:p w14:paraId="5E661730" w14:textId="77777777" w:rsidR="00B0749D" w:rsidRPr="007C58F8" w:rsidRDefault="00B0749D" w:rsidP="00881AA1">
      <w:pPr>
        <w:pStyle w:val="Corpodetexto"/>
        <w:ind w:left="101" w:firstLine="619"/>
        <w:jc w:val="both"/>
        <w:rPr>
          <w:ins w:id="200" w:author="PAULO HENRIQUE GALHARDE CARRASCO" w:date="2019-10-07T22:37:00Z"/>
          <w:rFonts w:eastAsia="Arial" w:cs="Arial"/>
        </w:rPr>
        <w:pPrChange w:id="201" w:author="PAULO HENRIQUE GALHARDE CARRASCO" w:date="2019-10-07T22:43:00Z">
          <w:pPr>
            <w:ind w:firstLine="708"/>
          </w:pPr>
        </w:pPrChange>
      </w:pPr>
      <w:ins w:id="202" w:author="PAULO HENRIQUE GALHARDE CARRASCO" w:date="2019-10-07T22:37:00Z">
        <w:r>
          <w:rPr>
            <w:rFonts w:eastAsia="Arial" w:cs="Arial"/>
          </w:rPr>
          <w:br/>
        </w:r>
        <w:r>
          <w:rPr>
            <w:rFonts w:eastAsia="Arial" w:cs="Arial"/>
          </w:rPr>
          <w:tab/>
          <w:t xml:space="preserve">As consequências dessas doenças afetam as mais variadas áreas de trabalho pois afetam diretamente a saúde dos operadores implicando em uma queda na qualidade e na periodicidade da produção. </w:t>
        </w:r>
        <w:commentRangeStart w:id="203"/>
        <w:r>
          <w:rPr>
            <w:rFonts w:eastAsia="Arial" w:cs="Arial"/>
          </w:rPr>
          <w:t>(FINNERAN e O’SULLIVAN, 2011).</w:t>
        </w:r>
      </w:ins>
      <w:commentRangeEnd w:id="203"/>
      <w:r>
        <w:rPr>
          <w:rStyle w:val="Refdecomentrio"/>
        </w:rPr>
        <w:commentReference w:id="203"/>
      </w:r>
    </w:p>
    <w:p w14:paraId="075464FA" w14:textId="77777777" w:rsidR="00B0749D" w:rsidRDefault="00B0749D" w:rsidP="00B0749D">
      <w:pPr>
        <w:pStyle w:val="PargrafodaLista"/>
        <w:tabs>
          <w:tab w:val="left" w:pos="463"/>
        </w:tabs>
        <w:spacing w:before="1"/>
        <w:ind w:firstLine="0"/>
        <w:rPr>
          <w:b/>
          <w:sz w:val="24"/>
        </w:rPr>
      </w:pPr>
    </w:p>
    <w:p w14:paraId="2F6C121E" w14:textId="0F1E62F5" w:rsidR="00B0749D" w:rsidRDefault="00B0749D" w:rsidP="00B0749D">
      <w:pPr>
        <w:pStyle w:val="PargrafodaLista"/>
        <w:numPr>
          <w:ilvl w:val="2"/>
          <w:numId w:val="2"/>
        </w:numPr>
        <w:tabs>
          <w:tab w:val="left" w:pos="463"/>
        </w:tabs>
        <w:spacing w:before="1"/>
        <w:ind w:left="1002"/>
        <w:rPr>
          <w:b/>
          <w:sz w:val="24"/>
        </w:rPr>
      </w:pPr>
      <w:r>
        <w:rPr>
          <w:b/>
          <w:sz w:val="24"/>
        </w:rPr>
        <w:t>Causas e Diagnósticos</w:t>
      </w:r>
    </w:p>
    <w:p w14:paraId="1BC70CCD" w14:textId="77777777" w:rsidR="00B0749D" w:rsidRDefault="00B0749D" w:rsidP="00B0749D">
      <w:pPr>
        <w:pStyle w:val="PargrafodaLista"/>
        <w:tabs>
          <w:tab w:val="left" w:pos="463"/>
        </w:tabs>
        <w:spacing w:before="1"/>
        <w:ind w:left="1002" w:firstLine="0"/>
        <w:rPr>
          <w:b/>
          <w:sz w:val="24"/>
        </w:rPr>
      </w:pPr>
    </w:p>
    <w:p w14:paraId="459EE461" w14:textId="77777777" w:rsidR="00B0749D" w:rsidRDefault="00B0749D" w:rsidP="00881AA1">
      <w:pPr>
        <w:pStyle w:val="Corpodetexto"/>
        <w:ind w:left="461" w:firstLine="361"/>
        <w:jc w:val="both"/>
      </w:pPr>
      <w:ins w:id="204" w:author="PAULO HENRIQUE GALHARDE CARRASCO" w:date="2019-10-07T22:34:00Z">
        <w:r>
          <w:t>As lesões LER/DORT apresentam uma complicação em relação a investigação da causa, pois, diferente das outras lesões comuns, o LER/DORT nem sempre apresentam uma relação de causa-efeito</w:t>
        </w:r>
        <w:r w:rsidRPr="2D8ABC19">
          <w:t xml:space="preserve"> </w:t>
        </w:r>
        <w:r>
          <w:t xml:space="preserve">direta </w:t>
        </w:r>
        <w:commentRangeStart w:id="205"/>
        <w:r>
          <w:t xml:space="preserve">(Ministério da Saúde, 2001, p.5). </w:t>
        </w:r>
      </w:ins>
      <w:commentRangeEnd w:id="205"/>
      <w:r>
        <w:rPr>
          <w:rStyle w:val="Refdecomentrio"/>
        </w:rPr>
        <w:commentReference w:id="205"/>
      </w:r>
      <w:ins w:id="206" w:author="PAULO HENRIQUE GALHARDE CARRASCO" w:date="2019-10-07T22:34:00Z">
        <w:r>
          <w:t>Sendo necessário uma boa investigação para verificar quais fatores contribuíram</w:t>
        </w:r>
        <w:r w:rsidRPr="2D8ABC19">
          <w:t>.</w:t>
        </w:r>
      </w:ins>
    </w:p>
    <w:p w14:paraId="7BAC3952" w14:textId="77777777" w:rsidR="00B0749D" w:rsidRDefault="00B0749D" w:rsidP="00881AA1">
      <w:pPr>
        <w:pStyle w:val="Corpodetexto"/>
        <w:ind w:left="461" w:firstLine="361"/>
        <w:jc w:val="both"/>
        <w:rPr>
          <w:ins w:id="207" w:author="PAULO HENRIQUE GALHARDE CARRASCO" w:date="2019-10-07T22:34:00Z"/>
        </w:rPr>
      </w:pPr>
    </w:p>
    <w:p w14:paraId="1920080F" w14:textId="77777777" w:rsidR="00B0749D" w:rsidRDefault="00B0749D" w:rsidP="00881AA1">
      <w:pPr>
        <w:pStyle w:val="Corpodetexto"/>
        <w:ind w:left="461" w:firstLine="361"/>
        <w:jc w:val="both"/>
        <w:rPr>
          <w:rFonts w:eastAsia="Arial" w:cs="Arial"/>
        </w:rPr>
      </w:pPr>
      <w:ins w:id="208" w:author="PAULO HENRIQUE GALHARDE CARRASCO" w:date="2019-10-07T22:34:00Z">
        <w:r>
          <w:t xml:space="preserve">As DORTs, de primeiro momento, podem decorrem do uso desmedido do nosso sistema musculoesquelético principalmente nos membros superiores durante as atividades cotidianas de trabalho e os principais sintomas são: dor, </w:t>
        </w:r>
        <w:r w:rsidRPr="7D8B7677">
          <w:rPr>
            <w:rFonts w:eastAsia="Arial" w:cs="Arial"/>
          </w:rPr>
          <w:t>fadiga e sensação de peso. Contudo as DORT’s também apresentam uma dificuldade na identificação da causa.</w:t>
        </w:r>
      </w:ins>
    </w:p>
    <w:p w14:paraId="7CE1F84B" w14:textId="77777777" w:rsidR="00B0749D" w:rsidRDefault="00B0749D" w:rsidP="00881AA1">
      <w:pPr>
        <w:pStyle w:val="Corpodetexto"/>
        <w:ind w:left="461" w:firstLine="361"/>
        <w:jc w:val="both"/>
        <w:rPr>
          <w:ins w:id="209" w:author="PAULO HENRIQUE GALHARDE CARRASCO" w:date="2019-10-07T22:34:00Z"/>
          <w:rFonts w:eastAsia="Arial" w:cs="Arial"/>
        </w:rPr>
      </w:pPr>
    </w:p>
    <w:p w14:paraId="03FF5514" w14:textId="77777777" w:rsidR="00B0749D" w:rsidRDefault="00B0749D" w:rsidP="00881AA1">
      <w:pPr>
        <w:pStyle w:val="Corpodetexto"/>
        <w:ind w:left="461" w:firstLine="361"/>
        <w:jc w:val="both"/>
        <w:rPr>
          <w:ins w:id="210" w:author="PAULO HENRIQUE GALHARDE CARRASCO" w:date="2019-10-07T22:34:00Z"/>
          <w:rFonts w:eastAsia="Arial" w:cs="Arial"/>
        </w:rPr>
      </w:pPr>
      <w:ins w:id="211" w:author="PAULO HENRIQUE GALHARDE CARRASCO" w:date="2019-10-07T22:34:00Z">
        <w:r w:rsidRPr="7D8B7677">
          <w:rPr>
            <w:rFonts w:eastAsia="Arial" w:cs="Arial"/>
          </w:rPr>
          <w:t>Portanto Devido as complicações achar a causa da lesão de primeiro instante, é ideal uma investigação mais apurada sobre o quadro do paciente, para garantir o diagnóstico mais certeiro. O Ministério da Saúde (p.8), propõem uma técnica para a investigação do paciente, composta por 8 etapas:</w:t>
        </w:r>
      </w:ins>
    </w:p>
    <w:p w14:paraId="756F8F3E" w14:textId="77777777" w:rsidR="00B0749D" w:rsidRDefault="00B0749D" w:rsidP="00881AA1">
      <w:pPr>
        <w:pStyle w:val="Corpodetexto"/>
        <w:ind w:left="461"/>
        <w:jc w:val="both"/>
        <w:rPr>
          <w:ins w:id="212" w:author="PAULO HENRIQUE GALHARDE CARRASCO" w:date="2019-10-07T22:34:00Z"/>
          <w:rFonts w:eastAsia="Arial" w:cs="Arial"/>
        </w:rPr>
      </w:pPr>
    </w:p>
    <w:p w14:paraId="53D73974" w14:textId="77777777" w:rsidR="00B0749D" w:rsidRPr="00B0749D" w:rsidRDefault="00B0749D" w:rsidP="00881AA1">
      <w:pPr>
        <w:pStyle w:val="Corpodetexto"/>
        <w:numPr>
          <w:ilvl w:val="0"/>
          <w:numId w:val="5"/>
        </w:numPr>
        <w:ind w:left="3960"/>
        <w:jc w:val="both"/>
        <w:rPr>
          <w:ins w:id="213" w:author="PAULO HENRIQUE GALHARDE CARRASCO" w:date="2019-10-07T22:34:00Z"/>
          <w:rFonts w:eastAsia="Arial" w:cs="Arial"/>
          <w:sz w:val="20"/>
          <w:szCs w:val="20"/>
        </w:rPr>
      </w:pPr>
      <w:ins w:id="214" w:author="PAULO HENRIQUE GALHARDE CARRASCO" w:date="2019-10-07T22:34:00Z">
        <w:r w:rsidRPr="0024624E">
          <w:rPr>
            <w:rFonts w:eastAsia="Arial" w:cs="Arial"/>
            <w:sz w:val="20"/>
            <w:szCs w:val="20"/>
          </w:rPr>
          <w:t>História clínica detalhada (histórico da moléstia atual)</w:t>
        </w:r>
      </w:ins>
      <w:r>
        <w:rPr>
          <w:rFonts w:eastAsia="Arial" w:cs="Arial"/>
          <w:sz w:val="20"/>
          <w:szCs w:val="20"/>
        </w:rPr>
        <w:t xml:space="preserve"> : </w:t>
      </w:r>
      <w:ins w:id="215" w:author="PAULO HENRIQUE GALHARDE CARRASCO" w:date="2019-10-07T22:34:00Z">
        <w:r w:rsidRPr="00B0749D">
          <w:rPr>
            <w:rFonts w:eastAsia="Arial"/>
            <w:sz w:val="20"/>
            <w:szCs w:val="20"/>
          </w:rPr>
          <w:t>Compreende a investigação da história do paciente em relação a lesão (início da dor, em qual período, quando começou, etc) (Ministério da Saúde, p.10).</w:t>
        </w:r>
      </w:ins>
    </w:p>
    <w:p w14:paraId="02C401C5" w14:textId="77777777" w:rsidR="00B0749D" w:rsidRPr="0024624E" w:rsidRDefault="00B0749D" w:rsidP="00881AA1">
      <w:pPr>
        <w:pStyle w:val="Corpodetexto"/>
        <w:ind w:left="2880"/>
        <w:jc w:val="both"/>
        <w:rPr>
          <w:ins w:id="216" w:author="PAULO HENRIQUE GALHARDE CARRASCO" w:date="2019-10-07T22:34:00Z"/>
          <w:rFonts w:eastAsia="Arial" w:cs="Arial"/>
          <w:sz w:val="20"/>
          <w:szCs w:val="20"/>
        </w:rPr>
      </w:pPr>
    </w:p>
    <w:p w14:paraId="348481E3" w14:textId="77777777" w:rsidR="00B0749D" w:rsidRPr="00B0749D" w:rsidRDefault="00B0749D" w:rsidP="00881AA1">
      <w:pPr>
        <w:pStyle w:val="Corpodetexto"/>
        <w:numPr>
          <w:ilvl w:val="0"/>
          <w:numId w:val="5"/>
        </w:numPr>
        <w:ind w:left="3600"/>
        <w:jc w:val="both"/>
        <w:rPr>
          <w:ins w:id="217" w:author="PAULO HENRIQUE GALHARDE CARRASCO" w:date="2019-10-07T22:34:00Z"/>
          <w:rFonts w:eastAsia="Arial"/>
          <w:sz w:val="20"/>
          <w:szCs w:val="20"/>
        </w:rPr>
      </w:pPr>
      <w:ins w:id="218" w:author="PAULO HENRIQUE GALHARDE CARRASCO" w:date="2019-10-07T22:34:00Z">
        <w:r w:rsidRPr="00B0749D">
          <w:rPr>
            <w:rFonts w:eastAsia="Arial" w:cs="Arial"/>
            <w:sz w:val="20"/>
            <w:szCs w:val="20"/>
          </w:rPr>
          <w:t>Investigação dos diversos aparelhos</w:t>
        </w:r>
      </w:ins>
      <w:r w:rsidRPr="00B0749D">
        <w:rPr>
          <w:rFonts w:eastAsia="Arial" w:cs="Arial"/>
          <w:sz w:val="20"/>
          <w:szCs w:val="20"/>
        </w:rPr>
        <w:t xml:space="preserve">: </w:t>
      </w:r>
      <w:ins w:id="219" w:author="PAULO HENRIQUE GALHARDE CARRASCO" w:date="2019-10-07T22:34:00Z">
        <w:r w:rsidRPr="00B0749D">
          <w:rPr>
            <w:rFonts w:eastAsia="Arial"/>
            <w:sz w:val="20"/>
            <w:szCs w:val="20"/>
          </w:rPr>
          <w:t>Investiga o quadro de saúde do paciente, e verifica se outras doenças contribuíram para a lesão (Ministério da Saúde, p.12).</w:t>
        </w:r>
      </w:ins>
    </w:p>
    <w:p w14:paraId="5A77B875" w14:textId="77777777" w:rsidR="00B0749D" w:rsidRPr="0024624E" w:rsidRDefault="00B0749D" w:rsidP="00881AA1">
      <w:pPr>
        <w:pStyle w:val="Corpodetexto"/>
        <w:ind w:left="2880"/>
        <w:jc w:val="both"/>
        <w:rPr>
          <w:ins w:id="220" w:author="PAULO HENRIQUE GALHARDE CARRASCO" w:date="2019-10-07T22:34:00Z"/>
          <w:rFonts w:eastAsia="Arial" w:cs="Arial"/>
          <w:sz w:val="20"/>
          <w:szCs w:val="20"/>
        </w:rPr>
      </w:pPr>
    </w:p>
    <w:p w14:paraId="3DEC4CED" w14:textId="22335EB8" w:rsidR="00B0749D" w:rsidRPr="00B0749D" w:rsidRDefault="00B0749D" w:rsidP="00881AA1">
      <w:pPr>
        <w:pStyle w:val="Corpodetexto"/>
        <w:numPr>
          <w:ilvl w:val="0"/>
          <w:numId w:val="5"/>
        </w:numPr>
        <w:ind w:left="3600"/>
        <w:jc w:val="both"/>
        <w:rPr>
          <w:ins w:id="221" w:author="PAULO HENRIQUE GALHARDE CARRASCO" w:date="2019-10-07T22:34:00Z"/>
          <w:rFonts w:eastAsia="Arial"/>
          <w:sz w:val="20"/>
          <w:szCs w:val="20"/>
        </w:rPr>
      </w:pPr>
      <w:ins w:id="222" w:author="PAULO HENRIQUE GALHARDE CARRASCO" w:date="2019-10-07T22:34:00Z">
        <w:r w:rsidRPr="00B0749D">
          <w:rPr>
            <w:rFonts w:eastAsia="Arial" w:cs="Arial"/>
            <w:sz w:val="20"/>
            <w:szCs w:val="20"/>
          </w:rPr>
          <w:t>Comportamentos e hábitos relevantes</w:t>
        </w:r>
      </w:ins>
      <w:r w:rsidRPr="00B0749D">
        <w:rPr>
          <w:rFonts w:eastAsia="Arial" w:cs="Arial"/>
          <w:sz w:val="20"/>
          <w:szCs w:val="20"/>
        </w:rPr>
        <w:t xml:space="preserve">: </w:t>
      </w:r>
      <w:ins w:id="223" w:author="PAULO HENRIQUE GALHARDE CARRASCO" w:date="2019-10-07T22:34:00Z">
        <w:r w:rsidRPr="00B0749D">
          <w:rPr>
            <w:rFonts w:eastAsia="Arial"/>
            <w:sz w:val="20"/>
            <w:szCs w:val="20"/>
          </w:rPr>
          <w:t>Investiga se alguns hábitos do paciente causaram ou agravaram a lesão (Ministério da Saúde, p.12).</w:t>
        </w:r>
      </w:ins>
    </w:p>
    <w:p w14:paraId="2D4FF392" w14:textId="77777777" w:rsidR="00B0749D" w:rsidRPr="0024624E" w:rsidRDefault="00B0749D" w:rsidP="00881AA1">
      <w:pPr>
        <w:pStyle w:val="Corpodetexto"/>
        <w:ind w:left="2880"/>
        <w:jc w:val="both"/>
        <w:rPr>
          <w:ins w:id="224" w:author="PAULO HENRIQUE GALHARDE CARRASCO" w:date="2019-10-07T22:34:00Z"/>
          <w:rFonts w:eastAsia="Arial" w:cs="Arial"/>
          <w:sz w:val="20"/>
          <w:szCs w:val="20"/>
        </w:rPr>
      </w:pPr>
    </w:p>
    <w:p w14:paraId="6F3FE8D9" w14:textId="77777777" w:rsidR="00B0749D" w:rsidRPr="00B0749D" w:rsidRDefault="00B0749D" w:rsidP="00881AA1">
      <w:pPr>
        <w:pStyle w:val="Corpodetexto"/>
        <w:numPr>
          <w:ilvl w:val="0"/>
          <w:numId w:val="5"/>
        </w:numPr>
        <w:ind w:left="3600"/>
        <w:jc w:val="both"/>
        <w:rPr>
          <w:ins w:id="225" w:author="PAULO HENRIQUE GALHARDE CARRASCO" w:date="2019-10-07T22:34:00Z"/>
          <w:rFonts w:eastAsia="Arial"/>
          <w:sz w:val="20"/>
          <w:szCs w:val="20"/>
        </w:rPr>
      </w:pPr>
      <w:ins w:id="226" w:author="PAULO HENRIQUE GALHARDE CARRASCO" w:date="2019-10-07T22:34:00Z">
        <w:r w:rsidRPr="00B0749D">
          <w:rPr>
            <w:rFonts w:eastAsia="Arial" w:cs="Arial"/>
            <w:sz w:val="20"/>
            <w:szCs w:val="20"/>
          </w:rPr>
          <w:t>Antecedentes pessoais</w:t>
        </w:r>
      </w:ins>
      <w:r w:rsidRPr="00B0749D">
        <w:rPr>
          <w:rFonts w:eastAsia="Arial" w:cs="Arial"/>
          <w:sz w:val="20"/>
          <w:szCs w:val="20"/>
        </w:rPr>
        <w:t xml:space="preserve">: </w:t>
      </w:r>
      <w:ins w:id="227" w:author="PAULO HENRIQUE GALHARDE CARRASCO" w:date="2019-10-07T22:34:00Z">
        <w:r w:rsidRPr="00B0749D">
          <w:rPr>
            <w:rFonts w:eastAsia="Arial"/>
            <w:sz w:val="20"/>
            <w:szCs w:val="20"/>
          </w:rPr>
          <w:t>História de traumas, fraturas e outros quadros mórbidos que possam ter desencadeado e/ou agravado processos de dor crônica, entrando como fator de confusão, devem ser investigados (Ministério da Saúde, p.13).</w:t>
        </w:r>
      </w:ins>
    </w:p>
    <w:p w14:paraId="01D4D19C" w14:textId="77777777" w:rsidR="00B0749D" w:rsidRPr="0024624E" w:rsidRDefault="00B0749D" w:rsidP="00881AA1">
      <w:pPr>
        <w:pStyle w:val="Corpodetexto"/>
        <w:ind w:left="2880"/>
        <w:jc w:val="both"/>
        <w:rPr>
          <w:ins w:id="228" w:author="PAULO HENRIQUE GALHARDE CARRASCO" w:date="2019-10-07T22:34:00Z"/>
          <w:rFonts w:eastAsia="Arial" w:cs="Arial"/>
          <w:sz w:val="20"/>
          <w:szCs w:val="20"/>
        </w:rPr>
      </w:pPr>
    </w:p>
    <w:p w14:paraId="5C79FC0D" w14:textId="77777777" w:rsidR="00B0749D" w:rsidRPr="00B0749D" w:rsidRDefault="00B0749D" w:rsidP="00881AA1">
      <w:pPr>
        <w:pStyle w:val="Corpodetexto"/>
        <w:numPr>
          <w:ilvl w:val="0"/>
          <w:numId w:val="5"/>
        </w:numPr>
        <w:ind w:left="3600"/>
        <w:jc w:val="both"/>
        <w:rPr>
          <w:ins w:id="229" w:author="PAULO HENRIQUE GALHARDE CARRASCO" w:date="2019-10-07T22:34:00Z"/>
          <w:rFonts w:eastAsia="Arial"/>
          <w:sz w:val="20"/>
          <w:szCs w:val="20"/>
        </w:rPr>
      </w:pPr>
      <w:ins w:id="230" w:author="PAULO HENRIQUE GALHARDE CARRASCO" w:date="2019-10-07T22:34:00Z">
        <w:r w:rsidRPr="00B0749D">
          <w:rPr>
            <w:rFonts w:eastAsia="Arial" w:cs="Arial"/>
            <w:sz w:val="20"/>
            <w:szCs w:val="20"/>
          </w:rPr>
          <w:t>Antecedentes familiares</w:t>
        </w:r>
      </w:ins>
      <w:r w:rsidRPr="00B0749D">
        <w:rPr>
          <w:rFonts w:eastAsia="Arial" w:cs="Arial"/>
          <w:sz w:val="20"/>
          <w:szCs w:val="20"/>
        </w:rPr>
        <w:t xml:space="preserve">: </w:t>
      </w:r>
      <w:ins w:id="231" w:author="PAULO HENRIQUE GALHARDE CARRASCO" w:date="2019-10-07T22:34:00Z">
        <w:r w:rsidRPr="00B0749D">
          <w:rPr>
            <w:rFonts w:eastAsia="Arial"/>
            <w:sz w:val="20"/>
            <w:szCs w:val="20"/>
          </w:rPr>
          <w:t>Investiga a existência de familiares co-sangüíneos com história de diabetes e outrosdistúrbios hormonais, “reumatismos” (Ministério da Saúde, p.13).</w:t>
        </w:r>
      </w:ins>
    </w:p>
    <w:p w14:paraId="4EC76946" w14:textId="77777777" w:rsidR="00B0749D" w:rsidRPr="0024624E" w:rsidRDefault="00B0749D" w:rsidP="00881AA1">
      <w:pPr>
        <w:pStyle w:val="Corpodetexto"/>
        <w:ind w:left="2880"/>
        <w:jc w:val="both"/>
        <w:rPr>
          <w:ins w:id="232" w:author="PAULO HENRIQUE GALHARDE CARRASCO" w:date="2019-10-07T22:34:00Z"/>
          <w:rFonts w:eastAsia="Arial" w:cs="Arial"/>
          <w:sz w:val="20"/>
          <w:szCs w:val="20"/>
        </w:rPr>
      </w:pPr>
    </w:p>
    <w:p w14:paraId="531E7826" w14:textId="77777777" w:rsidR="00B0749D" w:rsidRPr="00B0749D" w:rsidRDefault="00B0749D" w:rsidP="00881AA1">
      <w:pPr>
        <w:pStyle w:val="Corpodetexto"/>
        <w:numPr>
          <w:ilvl w:val="0"/>
          <w:numId w:val="5"/>
        </w:numPr>
        <w:ind w:left="3600"/>
        <w:jc w:val="both"/>
        <w:rPr>
          <w:rFonts w:eastAsia="Arial"/>
          <w:sz w:val="20"/>
          <w:szCs w:val="20"/>
        </w:rPr>
      </w:pPr>
      <w:ins w:id="233" w:author="PAULO HENRIQUE GALHARDE CARRASCO" w:date="2019-10-07T22:34:00Z">
        <w:r w:rsidRPr="00B0749D">
          <w:rPr>
            <w:rFonts w:eastAsia="Arial" w:cs="Arial"/>
            <w:sz w:val="20"/>
            <w:szCs w:val="20"/>
          </w:rPr>
          <w:t>História ocupacional</w:t>
        </w:r>
      </w:ins>
      <w:r w:rsidRPr="00B0749D">
        <w:rPr>
          <w:rFonts w:eastAsia="Arial" w:cs="Arial"/>
          <w:sz w:val="20"/>
          <w:szCs w:val="20"/>
        </w:rPr>
        <w:t xml:space="preserve">: </w:t>
      </w:r>
      <w:ins w:id="234" w:author="PAULO HENRIQUE GALHARDE CARRASCO" w:date="2019-10-07T22:34:00Z">
        <w:r w:rsidRPr="00B0749D">
          <w:rPr>
            <w:rFonts w:eastAsia="Arial"/>
            <w:sz w:val="20"/>
            <w:szCs w:val="20"/>
          </w:rPr>
          <w:t>Investiga o histórico de trabalho do paciente (Ministério da Saúde, p.13).</w:t>
        </w:r>
      </w:ins>
    </w:p>
    <w:p w14:paraId="52F41BDA" w14:textId="77777777" w:rsidR="00B0749D" w:rsidRPr="0024624E" w:rsidRDefault="00B0749D" w:rsidP="00881AA1">
      <w:pPr>
        <w:pStyle w:val="Corpodetexto"/>
        <w:ind w:left="2880"/>
        <w:jc w:val="both"/>
        <w:rPr>
          <w:ins w:id="235" w:author="PAULO HENRIQUE GALHARDE CARRASCO" w:date="2019-10-07T22:34:00Z"/>
          <w:rFonts w:eastAsia="Arial"/>
          <w:sz w:val="20"/>
          <w:szCs w:val="20"/>
        </w:rPr>
      </w:pPr>
    </w:p>
    <w:p w14:paraId="79DD500F" w14:textId="1F41816A" w:rsidR="00B0749D" w:rsidRPr="0024624E" w:rsidRDefault="00B0749D" w:rsidP="00881AA1">
      <w:pPr>
        <w:pStyle w:val="Corpodetexto"/>
        <w:numPr>
          <w:ilvl w:val="0"/>
          <w:numId w:val="5"/>
        </w:numPr>
        <w:ind w:left="3600"/>
        <w:jc w:val="both"/>
        <w:rPr>
          <w:ins w:id="236" w:author="PAULO HENRIQUE GALHARDE CARRASCO" w:date="2019-10-07T22:34:00Z"/>
          <w:rFonts w:eastAsia="Arial" w:cs="Arial"/>
          <w:sz w:val="20"/>
          <w:szCs w:val="20"/>
        </w:rPr>
      </w:pPr>
      <w:ins w:id="237" w:author="PAULO HENRIQUE GALHARDE CARRASCO" w:date="2019-10-07T22:34:00Z">
        <w:r w:rsidRPr="0024624E">
          <w:rPr>
            <w:rFonts w:eastAsia="Arial" w:cs="Arial"/>
            <w:sz w:val="20"/>
            <w:szCs w:val="20"/>
          </w:rPr>
          <w:t>Exame físico detalhado</w:t>
        </w:r>
      </w:ins>
      <w:r w:rsidR="00881AA1">
        <w:rPr>
          <w:rFonts w:eastAsia="Arial" w:cs="Arial"/>
          <w:sz w:val="20"/>
          <w:szCs w:val="20"/>
        </w:rPr>
        <w:t>.</w:t>
      </w:r>
    </w:p>
    <w:p w14:paraId="3A5555CC" w14:textId="77777777" w:rsidR="00B0749D" w:rsidRPr="0024624E" w:rsidRDefault="00B0749D" w:rsidP="00881AA1">
      <w:pPr>
        <w:pStyle w:val="Corpodetexto"/>
        <w:ind w:left="2880"/>
        <w:jc w:val="both"/>
        <w:rPr>
          <w:ins w:id="238" w:author="PAULO HENRIQUE GALHARDE CARRASCO" w:date="2019-10-07T22:34:00Z"/>
          <w:rFonts w:eastAsia="Arial" w:cs="Arial"/>
          <w:sz w:val="20"/>
          <w:szCs w:val="20"/>
        </w:rPr>
      </w:pPr>
    </w:p>
    <w:p w14:paraId="76C940CF" w14:textId="7BB664AF" w:rsidR="00B0749D" w:rsidRPr="00B0749D" w:rsidRDefault="00B0749D" w:rsidP="00881AA1">
      <w:pPr>
        <w:pStyle w:val="Corpodetexto"/>
        <w:numPr>
          <w:ilvl w:val="0"/>
          <w:numId w:val="5"/>
        </w:numPr>
        <w:ind w:left="3600"/>
        <w:jc w:val="both"/>
        <w:rPr>
          <w:ins w:id="239" w:author="PAULO HENRIQUE GALHARDE CARRASCO" w:date="2019-10-07T22:34:00Z"/>
          <w:rFonts w:eastAsia="Arial" w:cs="Arial"/>
          <w:sz w:val="20"/>
          <w:szCs w:val="20"/>
        </w:rPr>
      </w:pPr>
      <w:ins w:id="240" w:author="PAULO HENRIQUE GALHARDE CARRASCO" w:date="2019-10-07T22:34:00Z">
        <w:r w:rsidRPr="00B0749D">
          <w:rPr>
            <w:rFonts w:eastAsia="Arial" w:cs="Arial"/>
            <w:sz w:val="20"/>
            <w:szCs w:val="20"/>
          </w:rPr>
          <w:t>Exames complementares, se necessário</w:t>
        </w:r>
      </w:ins>
      <w:r>
        <w:rPr>
          <w:rFonts w:eastAsia="Arial" w:cs="Arial"/>
          <w:sz w:val="20"/>
          <w:szCs w:val="20"/>
        </w:rPr>
        <w:t xml:space="preserve"> </w:t>
      </w:r>
      <w:r w:rsidRPr="00B0749D">
        <w:rPr>
          <w:rFonts w:eastAsia="Arial" w:cs="Arial"/>
          <w:sz w:val="20"/>
          <w:szCs w:val="20"/>
        </w:rPr>
        <w:t>(Ministério da Saúde,</w:t>
      </w:r>
      <w:r>
        <w:rPr>
          <w:rFonts w:eastAsia="Arial" w:cs="Arial"/>
          <w:sz w:val="20"/>
          <w:szCs w:val="20"/>
        </w:rPr>
        <w:t xml:space="preserve"> </w:t>
      </w:r>
      <w:r w:rsidRPr="00B0749D">
        <w:rPr>
          <w:rFonts w:eastAsia="Arial" w:cs="Arial"/>
          <w:sz w:val="20"/>
          <w:szCs w:val="20"/>
        </w:rPr>
        <w:t>2001)</w:t>
      </w:r>
      <w:r w:rsidR="00881AA1">
        <w:rPr>
          <w:rFonts w:eastAsia="Arial" w:cs="Arial"/>
          <w:sz w:val="20"/>
          <w:szCs w:val="20"/>
        </w:rPr>
        <w:t>.</w:t>
      </w:r>
    </w:p>
    <w:p w14:paraId="69ED09D3" w14:textId="77777777" w:rsidR="00B0749D" w:rsidRDefault="00B0749D" w:rsidP="00B0749D">
      <w:pPr>
        <w:pStyle w:val="PargrafodaLista"/>
        <w:tabs>
          <w:tab w:val="left" w:pos="463"/>
        </w:tabs>
        <w:spacing w:before="1"/>
        <w:ind w:left="642" w:firstLine="0"/>
        <w:rPr>
          <w:b/>
          <w:sz w:val="24"/>
        </w:rPr>
      </w:pPr>
    </w:p>
    <w:p w14:paraId="4B96D55A" w14:textId="41E56DA3" w:rsidR="00B0749D" w:rsidRDefault="00B0749D" w:rsidP="00B0749D">
      <w:pPr>
        <w:pStyle w:val="PargrafodaLista"/>
        <w:numPr>
          <w:ilvl w:val="2"/>
          <w:numId w:val="2"/>
        </w:numPr>
        <w:tabs>
          <w:tab w:val="left" w:pos="463"/>
        </w:tabs>
        <w:spacing w:before="1"/>
        <w:ind w:left="1002"/>
        <w:rPr>
          <w:b/>
          <w:sz w:val="24"/>
        </w:rPr>
      </w:pPr>
      <w:r>
        <w:rPr>
          <w:b/>
          <w:sz w:val="24"/>
        </w:rPr>
        <w:t>Tratamentos</w:t>
      </w:r>
    </w:p>
    <w:p w14:paraId="19ABDEEF" w14:textId="77777777" w:rsidR="00B0749D" w:rsidRDefault="00B0749D" w:rsidP="00B0749D">
      <w:pPr>
        <w:pStyle w:val="PargrafodaLista"/>
        <w:tabs>
          <w:tab w:val="left" w:pos="463"/>
        </w:tabs>
        <w:spacing w:before="1"/>
        <w:ind w:left="1002" w:firstLine="0"/>
        <w:rPr>
          <w:b/>
          <w:sz w:val="24"/>
        </w:rPr>
      </w:pPr>
    </w:p>
    <w:p w14:paraId="1539D614" w14:textId="77777777" w:rsidR="00B0749D" w:rsidRDefault="00B0749D" w:rsidP="00881AA1">
      <w:pPr>
        <w:pStyle w:val="Corpodetexto"/>
        <w:ind w:left="462" w:firstLine="258"/>
        <w:jc w:val="both"/>
        <w:rPr>
          <w:ins w:id="241" w:author="PAULO HENRIQUE GALHARDE CARRASCO" w:date="2019-10-07T22:44:00Z"/>
          <w:rFonts w:eastAsia="Arial" w:cs="Arial"/>
          <w:color w:val="000000" w:themeColor="text1"/>
        </w:rPr>
      </w:pPr>
      <w:ins w:id="242" w:author="PAULO HENRIQUE GALHARDE CARRASCO" w:date="2019-10-07T22:34:00Z">
        <w:r w:rsidRPr="4B84FA59">
          <w:rPr>
            <w:rFonts w:eastAsia="Arial" w:cs="Arial"/>
            <w:color w:val="000000" w:themeColor="text1"/>
          </w:rPr>
          <w:t>Os principais tratamentos para esse problema são os alongamentos frequentes para melhorar a flexibilidade e a condição muscular e a Fisioterapia para fortalecimento. Contudo, temos outros meios que também auxiliam nesses tratamentos, como ajustar a quantidade de atividades físicas para que o problema não se agrave mais e fazer a utilização de compressa quente e fria, a compressa quente serve para aliviar as dores na musculatura afetada e nas articulações e pode drenar infecções de pele, já a compressa fria, também alivia a dor e reduz a inflamação.</w:t>
        </w:r>
      </w:ins>
    </w:p>
    <w:p w14:paraId="40083083" w14:textId="77777777" w:rsidR="00B0749D" w:rsidRDefault="00B0749D" w:rsidP="00B0749D">
      <w:pPr>
        <w:pStyle w:val="PargrafodaLista"/>
        <w:tabs>
          <w:tab w:val="left" w:pos="463"/>
        </w:tabs>
        <w:spacing w:before="1"/>
        <w:ind w:left="642" w:firstLine="0"/>
        <w:rPr>
          <w:b/>
          <w:sz w:val="24"/>
        </w:rPr>
      </w:pPr>
    </w:p>
    <w:p w14:paraId="433BE101" w14:textId="0257F44A" w:rsidR="00B0749D" w:rsidRDefault="00B0749D" w:rsidP="00B0749D">
      <w:pPr>
        <w:pStyle w:val="PargrafodaLista"/>
        <w:numPr>
          <w:ilvl w:val="2"/>
          <w:numId w:val="2"/>
        </w:numPr>
        <w:tabs>
          <w:tab w:val="left" w:pos="463"/>
        </w:tabs>
        <w:spacing w:before="1"/>
        <w:ind w:left="972"/>
        <w:rPr>
          <w:b/>
          <w:sz w:val="24"/>
        </w:rPr>
      </w:pPr>
      <w:r>
        <w:rPr>
          <w:b/>
          <w:sz w:val="24"/>
        </w:rPr>
        <w:t>Prevenções</w:t>
      </w:r>
    </w:p>
    <w:p w14:paraId="51F01CA9" w14:textId="564051D4" w:rsidR="00B0749D" w:rsidRPr="00B0749D" w:rsidRDefault="00B0749D" w:rsidP="00881AA1">
      <w:pPr>
        <w:pStyle w:val="Corpodetexto"/>
        <w:ind w:left="432" w:firstLine="288"/>
        <w:jc w:val="both"/>
      </w:pPr>
      <w:ins w:id="243" w:author="PAULO HENRIQUE GALHARDE CARRASCO" w:date="2019-10-07T22:34:00Z">
        <w:r>
          <w:t>A medida mais importante é evitar usar as articulações durante muito tempo. Dê umas paradas no serviço para relaxar a musculatura das mãos e dedos. Outro fator importante é a posição em que você está trabalhando. Para aqueles que usam computadores, é muito importante a posição em que você está sentado. Os pés devem ficar paralelos ao chão, as pernas devem ficar flexionadas no joelho, sendo que a coxa forme um ângulo de 90 graus com as costas. A cadeira deve ser bem confortável e as costas devem estar apoiadas no encosto. Os braços devem ficar na mesma altura do teclado, sendo que as mãos ficam também no mesmo nível, não forçando assim os punhos. Coloque a tela do computador de modo que você fique a uma distância de 40 a 60 centímetros dela e sua visão direta forme um ângulo de 15 a 30 graus com a mesma.</w:t>
        </w:r>
      </w:ins>
    </w:p>
    <w:p w14:paraId="451F6779" w14:textId="77777777" w:rsidR="009E7C2B" w:rsidRDefault="009E7C2B" w:rsidP="00B0749D">
      <w:pPr>
        <w:pStyle w:val="Corpodetexto"/>
        <w:ind w:left="101"/>
      </w:pPr>
    </w:p>
    <w:p w14:paraId="552FF02C" w14:textId="77777777" w:rsidR="000B1ED9" w:rsidRDefault="000B1ED9" w:rsidP="00B0749D">
      <w:pPr>
        <w:pStyle w:val="Corpodetexto"/>
        <w:ind w:left="101"/>
      </w:pPr>
    </w:p>
    <w:p w14:paraId="52791880" w14:textId="77777777" w:rsidR="000B1ED9" w:rsidRDefault="000B1ED9" w:rsidP="00B0749D">
      <w:pPr>
        <w:pStyle w:val="Corpodetexto"/>
        <w:ind w:left="101"/>
      </w:pPr>
    </w:p>
    <w:p w14:paraId="004AF687" w14:textId="6DEDAFAB" w:rsidR="000B1ED9" w:rsidRDefault="000B1ED9">
      <w:pPr>
        <w:jc w:val="both"/>
        <w:sectPr w:rsidR="000B1ED9">
          <w:pgSz w:w="11910" w:h="16840"/>
          <w:pgMar w:top="2260" w:right="1020" w:bottom="1140" w:left="1600" w:header="1085" w:footer="892" w:gutter="0"/>
          <w:cols w:space="720"/>
        </w:sectPr>
      </w:pPr>
    </w:p>
    <w:p w14:paraId="56E046F9" w14:textId="77777777" w:rsidR="009E7C2B" w:rsidRDefault="009E7C2B">
      <w:pPr>
        <w:pStyle w:val="Corpodetexto"/>
        <w:rPr>
          <w:sz w:val="20"/>
        </w:rPr>
      </w:pPr>
    </w:p>
    <w:p w14:paraId="750FA58F" w14:textId="77777777" w:rsidR="009E7C2B" w:rsidRDefault="009E7C2B">
      <w:pPr>
        <w:pStyle w:val="Corpodetexto"/>
        <w:rPr>
          <w:sz w:val="20"/>
        </w:rPr>
      </w:pPr>
    </w:p>
    <w:p w14:paraId="744F44C6" w14:textId="77777777" w:rsidR="009E7C2B" w:rsidRDefault="009E7C2B">
      <w:pPr>
        <w:pStyle w:val="Corpodetexto"/>
        <w:rPr>
          <w:sz w:val="20"/>
        </w:rPr>
      </w:pPr>
    </w:p>
    <w:p w14:paraId="200E5A71" w14:textId="77777777" w:rsidR="009E7C2B" w:rsidRDefault="009E7C2B">
      <w:pPr>
        <w:pStyle w:val="Corpodetexto"/>
        <w:rPr>
          <w:sz w:val="20"/>
        </w:rPr>
      </w:pPr>
    </w:p>
    <w:p w14:paraId="61B053ED" w14:textId="77777777" w:rsidR="009E7C2B" w:rsidRDefault="009E7C2B">
      <w:pPr>
        <w:pStyle w:val="Corpodetexto"/>
        <w:rPr>
          <w:sz w:val="20"/>
        </w:rPr>
      </w:pPr>
    </w:p>
    <w:p w14:paraId="449091C0" w14:textId="63E816EA" w:rsidR="009E7C2B" w:rsidRDefault="00B0749D">
      <w:pPr>
        <w:pStyle w:val="Ttulo1"/>
        <w:numPr>
          <w:ilvl w:val="1"/>
          <w:numId w:val="2"/>
        </w:numPr>
        <w:tabs>
          <w:tab w:val="left" w:pos="463"/>
        </w:tabs>
        <w:spacing w:before="208"/>
        <w:ind w:hanging="361"/>
      </w:pPr>
      <w:r>
        <w:t>CONSEQUÊNCIAS</w:t>
      </w:r>
    </w:p>
    <w:p w14:paraId="59C3EADF" w14:textId="77777777" w:rsidR="00881AA1" w:rsidRDefault="00881AA1" w:rsidP="00881AA1">
      <w:pPr>
        <w:pStyle w:val="Ttulo1"/>
        <w:tabs>
          <w:tab w:val="left" w:pos="463"/>
        </w:tabs>
        <w:spacing w:before="208"/>
        <w:ind w:firstLine="0"/>
      </w:pPr>
    </w:p>
    <w:p w14:paraId="4C4808C9" w14:textId="4FB495E2" w:rsidR="00881AA1" w:rsidRDefault="00881AA1" w:rsidP="00881AA1">
      <w:pPr>
        <w:pStyle w:val="Corpodetexto"/>
        <w:ind w:firstLine="642"/>
        <w:jc w:val="both"/>
      </w:pPr>
      <w:ins w:id="244" w:author="PAULO HENRIQUE GALHARDE CARRASCO" w:date="2019-10-07T22:34:00Z">
        <w:r>
          <w:t>Existe uma grande complexidade na abordagem das consequências desse tipo de doença pois a sua existência influencia em várias esferas do conhecimento, na fisioterapia que vai realizar um diagnóstico e cuidar do desgaste físico do trabalhador, na psicologia que vai cuidar dos problemas psicológicos oriundos da incapacidade de trabalhar, nas ciências humanas e econômicas que vão estudar os problemas sociais do afastamento do trabalho e suas consequências dentro dos lucros das empresas que empregam esses trabalhadores e também no âmbito familiar dos mesmos.</w:t>
        </w:r>
      </w:ins>
    </w:p>
    <w:p w14:paraId="5DE6EA8C" w14:textId="77777777" w:rsidR="00881AA1" w:rsidRDefault="00881AA1" w:rsidP="00881AA1">
      <w:pPr>
        <w:pStyle w:val="Corpodetexto"/>
        <w:ind w:firstLine="642"/>
      </w:pPr>
    </w:p>
    <w:p w14:paraId="2DACC27B" w14:textId="7EC0E8D4" w:rsidR="00881AA1" w:rsidRDefault="00881AA1" w:rsidP="00881AA1">
      <w:pPr>
        <w:pStyle w:val="Ttulo1"/>
        <w:numPr>
          <w:ilvl w:val="2"/>
          <w:numId w:val="2"/>
        </w:numPr>
        <w:tabs>
          <w:tab w:val="left" w:pos="463"/>
        </w:tabs>
        <w:spacing w:before="208"/>
      </w:pPr>
      <w:r>
        <w:t>Incapacidade dos Profissionais</w:t>
      </w:r>
    </w:p>
    <w:p w14:paraId="178AC9C4" w14:textId="77777777" w:rsidR="00881AA1" w:rsidRDefault="00881AA1" w:rsidP="00881AA1">
      <w:pPr>
        <w:pStyle w:val="Corpodetexto"/>
        <w:ind w:left="102" w:firstLine="618"/>
      </w:pPr>
    </w:p>
    <w:p w14:paraId="43B8F50D" w14:textId="426B1B33" w:rsidR="00881AA1" w:rsidRDefault="00881AA1" w:rsidP="00881AA1">
      <w:pPr>
        <w:pStyle w:val="Corpodetexto"/>
        <w:ind w:left="102" w:firstLine="618"/>
        <w:jc w:val="both"/>
      </w:pPr>
      <w:ins w:id="245" w:author="PAULO HENRIQUE GALHARDE CARRASCO" w:date="2019-10-07T22:34:00Z">
        <w:r>
          <w:t>Pelo fato das dores causadas por uma LER serem contínuas e tenderem a se espalhar pelos nervos da região dos membros superiores caso o esforço não seja interrompido, ela é responsável por gerar um grau de incapacidade nos trabalhadores envolvidos nas atividades (Isabel, 2005).</w:t>
        </w:r>
      </w:ins>
    </w:p>
    <w:p w14:paraId="21FF59CE" w14:textId="77777777" w:rsidR="00881AA1" w:rsidRDefault="00881AA1" w:rsidP="00881AA1">
      <w:pPr>
        <w:pStyle w:val="Corpodetexto"/>
        <w:ind w:left="102" w:firstLine="618"/>
        <w:jc w:val="both"/>
        <w:rPr>
          <w:ins w:id="246" w:author="PAULO HENRIQUE GALHARDE CARRASCO" w:date="2019-10-07T22:34:00Z"/>
        </w:rPr>
      </w:pPr>
    </w:p>
    <w:p w14:paraId="299DC83E" w14:textId="5C250B5A" w:rsidR="00881AA1" w:rsidRDefault="00881AA1" w:rsidP="00881AA1">
      <w:pPr>
        <w:pStyle w:val="Corpodetexto"/>
        <w:ind w:left="102" w:firstLine="618"/>
        <w:jc w:val="both"/>
      </w:pPr>
      <w:ins w:id="247" w:author="PAULO HENRIQUE GALHARDE CARRASCO" w:date="2019-10-07T22:34:00Z">
        <w:r>
          <w:t>Os afastamentos de funcionários e as indenizações pagas pelas empresas são os grandes motivos das pesquisas e o incentivo de diagnóstico precoce dessas enfermidades pois caso não ocorra um tratamento e o trabalhador encista em desempenhar sua função com medo do corte de vinculo empregatício com seus superiores, as sequelas da doença podem se tornar permanente.</w:t>
        </w:r>
      </w:ins>
    </w:p>
    <w:p w14:paraId="14315B88" w14:textId="77777777" w:rsidR="00881AA1" w:rsidRDefault="00881AA1" w:rsidP="00881AA1">
      <w:pPr>
        <w:pStyle w:val="Corpodetexto"/>
        <w:ind w:left="102" w:firstLine="618"/>
        <w:jc w:val="both"/>
        <w:rPr>
          <w:ins w:id="248" w:author="PAULO HENRIQUE GALHARDE CARRASCO" w:date="2019-10-07T22:34:00Z"/>
        </w:rPr>
      </w:pPr>
    </w:p>
    <w:p w14:paraId="2517C82B" w14:textId="77777777" w:rsidR="00881AA1" w:rsidRDefault="00881AA1" w:rsidP="00881AA1">
      <w:pPr>
        <w:pStyle w:val="Corpodetexto"/>
        <w:ind w:left="102" w:firstLine="618"/>
        <w:jc w:val="both"/>
        <w:rPr>
          <w:ins w:id="249" w:author="PAULO HENRIQUE GALHARDE CARRASCO" w:date="2019-10-07T22:34:00Z"/>
        </w:rPr>
      </w:pPr>
      <w:ins w:id="250" w:author="PAULO HENRIQUE GALHARDE CARRASCO" w:date="2019-10-07T22:34:00Z">
        <w:r>
          <w:t>Como já foi dito a LER/DORT também pode envolver a questão psicossocial, exigindo assim uma intervenção além da cirúrgica. Esse fato ocorre principalmente nos casos crônicos da doença em que além do afastamento profissional, o paciente deve enfrentar dificuldades em realizar atividades cotidianas em seu lar, esse fato pode desencadear sentimentos de depressão, medo e ansiedade, esse fato pode ser constatado pela psicóloga Renata Paparelli no manual técnico intitulado “Diagnóstico, Tratamento, reabilitação e fisioterapia das LER/DORT” escrito pelo Ministério da Saúde:</w:t>
        </w:r>
      </w:ins>
    </w:p>
    <w:p w14:paraId="1C66E4B4" w14:textId="77777777" w:rsidR="00881AA1" w:rsidRPr="00881AA1" w:rsidRDefault="00881AA1" w:rsidP="00881AA1">
      <w:pPr>
        <w:pStyle w:val="Corpodetexto"/>
        <w:ind w:left="4320"/>
        <w:jc w:val="both"/>
        <w:rPr>
          <w:ins w:id="251" w:author="PAULO HENRIQUE GALHARDE CARRASCO" w:date="2019-10-07T22:44:00Z"/>
          <w:rFonts w:cs="Arial"/>
          <w:sz w:val="20"/>
          <w:szCs w:val="20"/>
        </w:rPr>
      </w:pPr>
      <w:ins w:id="252" w:author="PAULO HENRIQUE GALHARDE CARRASCO" w:date="2019-10-07T22:34:00Z">
        <w:r w:rsidRPr="00881AA1">
          <w:rPr>
            <w:rFonts w:cs="Arial"/>
            <w:sz w:val="20"/>
            <w:szCs w:val="20"/>
          </w:rPr>
          <w:t>E certo que pacientes com LER/DORT apresentam evidências de depressão, ansiedade e angustia, porém, em geral, tratam-se de quadros decorrentes de situações concretes de parda da identidade no trabalho, na família e no círculo social, além densidade de se submeter a tratamentos longos de resultados lentos (</w:t>
        </w:r>
      </w:ins>
      <w:r w:rsidRPr="00881AA1">
        <w:rPr>
          <w:rFonts w:cs="Arial"/>
          <w:sz w:val="20"/>
          <w:szCs w:val="20"/>
        </w:rPr>
        <w:t>Ministério da Saúde</w:t>
      </w:r>
      <w:ins w:id="253" w:author="PAULO HENRIQUE GALHARDE CARRASCO" w:date="2019-10-07T22:34:00Z">
        <w:r w:rsidRPr="00881AA1">
          <w:rPr>
            <w:rFonts w:cs="Arial"/>
            <w:sz w:val="20"/>
            <w:szCs w:val="20"/>
          </w:rPr>
          <w:t>,</w:t>
        </w:r>
      </w:ins>
      <w:r w:rsidRPr="00881AA1">
        <w:rPr>
          <w:rFonts w:cs="Arial"/>
          <w:sz w:val="20"/>
          <w:szCs w:val="20"/>
        </w:rPr>
        <w:t xml:space="preserve"> </w:t>
      </w:r>
      <w:ins w:id="254" w:author="PAULO HENRIQUE GALHARDE CARRASCO" w:date="2019-10-07T22:34:00Z">
        <w:r w:rsidRPr="00881AA1">
          <w:rPr>
            <w:rFonts w:cs="Arial"/>
            <w:sz w:val="20"/>
            <w:szCs w:val="20"/>
          </w:rPr>
          <w:t>2001 ,p.24).</w:t>
        </w:r>
      </w:ins>
    </w:p>
    <w:p w14:paraId="49B10367" w14:textId="77777777" w:rsidR="00881AA1" w:rsidRDefault="00881AA1" w:rsidP="00881AA1">
      <w:pPr>
        <w:pStyle w:val="Corpodetexto"/>
      </w:pPr>
    </w:p>
    <w:p w14:paraId="7DC3F70D" w14:textId="0F04FB55" w:rsidR="00881AA1" w:rsidRDefault="00881AA1" w:rsidP="00881AA1">
      <w:pPr>
        <w:pStyle w:val="Ttulo1"/>
        <w:numPr>
          <w:ilvl w:val="2"/>
          <w:numId w:val="2"/>
        </w:numPr>
        <w:tabs>
          <w:tab w:val="left" w:pos="463"/>
        </w:tabs>
        <w:spacing w:before="208"/>
      </w:pPr>
      <w:r>
        <w:t>Consequências na Área de TI (Tecnologia da Informação)</w:t>
      </w:r>
    </w:p>
    <w:p w14:paraId="71DFAA96" w14:textId="77777777" w:rsidR="00881AA1" w:rsidRDefault="00881AA1" w:rsidP="00881AA1">
      <w:pPr>
        <w:pStyle w:val="Corpodetexto"/>
        <w:ind w:left="102" w:firstLine="540"/>
      </w:pPr>
    </w:p>
    <w:p w14:paraId="6FC9C6F6" w14:textId="44913018" w:rsidR="00881AA1" w:rsidRDefault="00881AA1" w:rsidP="00881AA1">
      <w:pPr>
        <w:pStyle w:val="Corpodetexto"/>
        <w:ind w:left="102" w:firstLine="540"/>
        <w:jc w:val="both"/>
      </w:pPr>
      <w:ins w:id="255" w:author="PAULO HENRIQUE GALHARDE CARRASCO" w:date="2019-10-07T22:34:00Z">
        <w:r>
          <w:t xml:space="preserve">É natural que na contemporaneidade, vários dos trabalhos manuais e repetitivos exaltados nos primórdios da industrialização tenham sido automatizados e optimizados pela humanidade, com o avanço da tecnologia temos cada vez mais trabalhadores em escritórios e menos nas </w:t>
        </w:r>
        <w:r>
          <w:lastRenderedPageBreak/>
          <w:t>fábricas (PATUSSI, 2005).</w:t>
        </w:r>
      </w:ins>
    </w:p>
    <w:p w14:paraId="10EEF1B2" w14:textId="77777777" w:rsidR="00881AA1" w:rsidRDefault="00881AA1" w:rsidP="00881AA1">
      <w:pPr>
        <w:pStyle w:val="Corpodetexto"/>
        <w:ind w:left="102" w:firstLine="540"/>
        <w:jc w:val="both"/>
        <w:rPr>
          <w:ins w:id="256" w:author="PAULO HENRIQUE GALHARDE CARRASCO" w:date="2019-10-07T22:34:00Z"/>
        </w:rPr>
      </w:pPr>
    </w:p>
    <w:p w14:paraId="2AE2C5A7" w14:textId="39BAFF7F" w:rsidR="00881AA1" w:rsidRDefault="00881AA1" w:rsidP="00881AA1">
      <w:pPr>
        <w:pStyle w:val="Corpodetexto"/>
        <w:ind w:left="102" w:firstLine="540"/>
        <w:jc w:val="both"/>
      </w:pPr>
      <w:ins w:id="257" w:author="PAULO HENRIQUE GALHARDE CARRASCO" w:date="2019-10-07T22:34:00Z">
        <w:r>
          <w:t>A principal característica do trabalho dos atuantes no mercado de tecnologia e áreas adjacentes, são atividades com baixas cargas físicas e muita concentração em uma só tarefa, como redigir um texto ou programar, esse fato causa um efeito prejudicial a saúde do profissional de tecnologia a curto e longo prazo, pois na posição sentada o corpo exige muita de nossa coluna vertebral e de acordo com Braccialli e Vilarta, nossa coluna não pode manter um postura estática por muito tempo sem causar um certo desconforto.</w:t>
        </w:r>
      </w:ins>
    </w:p>
    <w:p w14:paraId="55E89010" w14:textId="77777777" w:rsidR="00881AA1" w:rsidRDefault="00881AA1" w:rsidP="00881AA1">
      <w:pPr>
        <w:pStyle w:val="Corpodetexto"/>
        <w:ind w:left="102" w:firstLine="540"/>
        <w:jc w:val="both"/>
        <w:rPr>
          <w:ins w:id="258" w:author="PAULO HENRIQUE GALHARDE CARRASCO" w:date="2019-10-07T22:34:00Z"/>
        </w:rPr>
      </w:pPr>
    </w:p>
    <w:p w14:paraId="207B1EBC" w14:textId="235A9849" w:rsidR="009E7C2B" w:rsidRDefault="00881AA1" w:rsidP="00881AA1">
      <w:pPr>
        <w:pStyle w:val="Corpodetexto"/>
        <w:ind w:left="102" w:firstLine="540"/>
        <w:jc w:val="both"/>
      </w:pPr>
      <w:ins w:id="259" w:author="PAULO HENRIQUE GALHARDE CARRASCO" w:date="2019-10-07T22:34:00Z">
        <w:r>
          <w:t>A semelhança entre as ações cotidianas dos trabalhadores das fábricas e os atuais “digitadores” dos escritórios, são as ações de natureza repetitiva e em que o seu executor se encontra parado ou sentado no mesmo local por em média por 8 horas diariamente</w:t>
        </w:r>
      </w:ins>
      <w:r>
        <w:t>.</w:t>
      </w:r>
    </w:p>
    <w:p w14:paraId="6590FC70" w14:textId="06313F50" w:rsidR="00881AA1" w:rsidRDefault="00881AA1" w:rsidP="00881AA1">
      <w:pPr>
        <w:pStyle w:val="Corpodetexto"/>
        <w:ind w:left="102" w:firstLine="540"/>
        <w:jc w:val="both"/>
      </w:pPr>
    </w:p>
    <w:p w14:paraId="2A56A5BF" w14:textId="59216761" w:rsidR="00881AA1" w:rsidRDefault="00881AA1" w:rsidP="00881AA1">
      <w:pPr>
        <w:pStyle w:val="Corpodetexto"/>
        <w:ind w:left="102" w:firstLine="540"/>
      </w:pPr>
    </w:p>
    <w:p w14:paraId="7187C9A7" w14:textId="01500E92" w:rsidR="00881AA1" w:rsidRDefault="00881AA1" w:rsidP="00881AA1">
      <w:pPr>
        <w:pStyle w:val="Corpodetexto"/>
        <w:ind w:left="102" w:firstLine="540"/>
      </w:pPr>
    </w:p>
    <w:p w14:paraId="774BB71A" w14:textId="2EBC45E7" w:rsidR="00881AA1" w:rsidRDefault="00881AA1" w:rsidP="00881AA1">
      <w:pPr>
        <w:pStyle w:val="Corpodetexto"/>
        <w:ind w:left="102" w:firstLine="540"/>
      </w:pPr>
    </w:p>
    <w:p w14:paraId="07D26BB0" w14:textId="2E79FE54" w:rsidR="00881AA1" w:rsidRDefault="00881AA1" w:rsidP="00881AA1">
      <w:pPr>
        <w:pStyle w:val="Corpodetexto"/>
        <w:ind w:left="102" w:firstLine="540"/>
      </w:pPr>
    </w:p>
    <w:p w14:paraId="191EA99F" w14:textId="485DE8B7" w:rsidR="00881AA1" w:rsidRDefault="00881AA1" w:rsidP="00881AA1">
      <w:pPr>
        <w:pStyle w:val="Corpodetexto"/>
        <w:ind w:left="102" w:firstLine="540"/>
      </w:pPr>
    </w:p>
    <w:p w14:paraId="55B597E9" w14:textId="3291A0E9" w:rsidR="00881AA1" w:rsidRDefault="00881AA1" w:rsidP="00881AA1">
      <w:pPr>
        <w:pStyle w:val="Corpodetexto"/>
        <w:ind w:left="102" w:firstLine="540"/>
      </w:pPr>
    </w:p>
    <w:p w14:paraId="17D6C744" w14:textId="25A72D28" w:rsidR="00881AA1" w:rsidRDefault="00881AA1" w:rsidP="00881AA1">
      <w:pPr>
        <w:pStyle w:val="Corpodetexto"/>
        <w:ind w:left="102" w:firstLine="540"/>
      </w:pPr>
    </w:p>
    <w:p w14:paraId="197C2CE1" w14:textId="4BD262F1" w:rsidR="00881AA1" w:rsidRDefault="00881AA1" w:rsidP="00881AA1">
      <w:pPr>
        <w:pStyle w:val="Corpodetexto"/>
        <w:ind w:left="102" w:firstLine="540"/>
      </w:pPr>
    </w:p>
    <w:p w14:paraId="612AA206" w14:textId="3B969E4A" w:rsidR="00881AA1" w:rsidRDefault="00881AA1" w:rsidP="00881AA1">
      <w:pPr>
        <w:pStyle w:val="Corpodetexto"/>
        <w:ind w:left="102" w:firstLine="540"/>
      </w:pPr>
    </w:p>
    <w:p w14:paraId="1C435C1F" w14:textId="5F31BF91" w:rsidR="00881AA1" w:rsidRDefault="00881AA1" w:rsidP="00881AA1">
      <w:pPr>
        <w:pStyle w:val="Corpodetexto"/>
        <w:ind w:left="102" w:firstLine="540"/>
      </w:pPr>
    </w:p>
    <w:p w14:paraId="128F0142" w14:textId="133003D1" w:rsidR="00881AA1" w:rsidRDefault="00881AA1" w:rsidP="00881AA1">
      <w:pPr>
        <w:pStyle w:val="Corpodetexto"/>
        <w:ind w:left="102" w:firstLine="540"/>
      </w:pPr>
    </w:p>
    <w:p w14:paraId="340F1D4D" w14:textId="42E3EB8A" w:rsidR="00881AA1" w:rsidRDefault="00881AA1" w:rsidP="00881AA1">
      <w:pPr>
        <w:pStyle w:val="Corpodetexto"/>
        <w:ind w:left="102" w:firstLine="540"/>
      </w:pPr>
    </w:p>
    <w:p w14:paraId="3CCFDB6F" w14:textId="0D22040C" w:rsidR="00881AA1" w:rsidRDefault="00881AA1" w:rsidP="00881AA1">
      <w:pPr>
        <w:pStyle w:val="Corpodetexto"/>
        <w:ind w:left="102" w:firstLine="540"/>
      </w:pPr>
    </w:p>
    <w:p w14:paraId="6D020837" w14:textId="0202073E" w:rsidR="00881AA1" w:rsidRDefault="00881AA1" w:rsidP="00881AA1">
      <w:pPr>
        <w:pStyle w:val="Corpodetexto"/>
        <w:ind w:left="102" w:firstLine="540"/>
      </w:pPr>
    </w:p>
    <w:p w14:paraId="22DC804F" w14:textId="003325AE" w:rsidR="00881AA1" w:rsidRDefault="00881AA1" w:rsidP="00881AA1">
      <w:pPr>
        <w:pStyle w:val="Corpodetexto"/>
        <w:ind w:left="102" w:firstLine="540"/>
      </w:pPr>
    </w:p>
    <w:p w14:paraId="4539398F" w14:textId="3F620961" w:rsidR="00881AA1" w:rsidRDefault="00881AA1" w:rsidP="00881AA1">
      <w:pPr>
        <w:pStyle w:val="Corpodetexto"/>
        <w:ind w:left="102" w:firstLine="540"/>
      </w:pPr>
    </w:p>
    <w:p w14:paraId="2F0E9BB7" w14:textId="5E788E46" w:rsidR="00881AA1" w:rsidRDefault="00881AA1" w:rsidP="00881AA1">
      <w:pPr>
        <w:pStyle w:val="Corpodetexto"/>
        <w:ind w:left="102" w:firstLine="540"/>
      </w:pPr>
    </w:p>
    <w:p w14:paraId="51F7089E" w14:textId="0D12728A" w:rsidR="00881AA1" w:rsidRDefault="00881AA1" w:rsidP="00881AA1">
      <w:pPr>
        <w:pStyle w:val="Corpodetexto"/>
        <w:ind w:left="102" w:firstLine="540"/>
      </w:pPr>
    </w:p>
    <w:p w14:paraId="17C0C325" w14:textId="590B1FF5" w:rsidR="00881AA1" w:rsidRDefault="00881AA1" w:rsidP="00881AA1">
      <w:pPr>
        <w:pStyle w:val="Corpodetexto"/>
        <w:ind w:left="102" w:firstLine="540"/>
      </w:pPr>
    </w:p>
    <w:p w14:paraId="1AD5D8B7" w14:textId="18E7AEBD" w:rsidR="00881AA1" w:rsidRDefault="00881AA1" w:rsidP="00881AA1">
      <w:pPr>
        <w:pStyle w:val="Corpodetexto"/>
        <w:ind w:left="102" w:firstLine="540"/>
      </w:pPr>
    </w:p>
    <w:p w14:paraId="0B273C5D" w14:textId="7B437BFF" w:rsidR="00881AA1" w:rsidRDefault="00881AA1" w:rsidP="00881AA1">
      <w:pPr>
        <w:pStyle w:val="Corpodetexto"/>
        <w:ind w:left="102" w:firstLine="540"/>
      </w:pPr>
    </w:p>
    <w:p w14:paraId="66F8D906" w14:textId="73AAB0E4" w:rsidR="00881AA1" w:rsidRDefault="00881AA1" w:rsidP="00881AA1">
      <w:pPr>
        <w:pStyle w:val="Corpodetexto"/>
        <w:ind w:left="102" w:firstLine="540"/>
      </w:pPr>
    </w:p>
    <w:p w14:paraId="76510260" w14:textId="1CD51E47" w:rsidR="00881AA1" w:rsidRDefault="00881AA1" w:rsidP="00881AA1">
      <w:pPr>
        <w:pStyle w:val="Corpodetexto"/>
        <w:ind w:left="102" w:firstLine="540"/>
      </w:pPr>
    </w:p>
    <w:p w14:paraId="36F757F2" w14:textId="49F5A3B3" w:rsidR="00881AA1" w:rsidRDefault="00881AA1" w:rsidP="00881AA1">
      <w:pPr>
        <w:pStyle w:val="Corpodetexto"/>
        <w:ind w:left="102" w:firstLine="540"/>
      </w:pPr>
    </w:p>
    <w:p w14:paraId="6F95DA20" w14:textId="62DDDE21" w:rsidR="00881AA1" w:rsidRDefault="00881AA1" w:rsidP="00881AA1">
      <w:pPr>
        <w:pStyle w:val="Corpodetexto"/>
        <w:ind w:left="102" w:firstLine="540"/>
      </w:pPr>
    </w:p>
    <w:p w14:paraId="749F9664" w14:textId="29596494" w:rsidR="00881AA1" w:rsidRDefault="00881AA1" w:rsidP="00881AA1">
      <w:pPr>
        <w:pStyle w:val="Corpodetexto"/>
        <w:ind w:left="102" w:firstLine="540"/>
      </w:pPr>
    </w:p>
    <w:p w14:paraId="65744B1E" w14:textId="3972B76F" w:rsidR="00881AA1" w:rsidRDefault="00881AA1" w:rsidP="00881AA1">
      <w:pPr>
        <w:pStyle w:val="Corpodetexto"/>
        <w:ind w:left="102" w:firstLine="540"/>
      </w:pPr>
    </w:p>
    <w:p w14:paraId="00F3E8A2" w14:textId="28303105" w:rsidR="00881AA1" w:rsidRDefault="00881AA1" w:rsidP="00881AA1">
      <w:pPr>
        <w:pStyle w:val="Corpodetexto"/>
        <w:ind w:left="102" w:firstLine="540"/>
      </w:pPr>
    </w:p>
    <w:p w14:paraId="5BD56010" w14:textId="23D32396" w:rsidR="00881AA1" w:rsidRDefault="00881AA1" w:rsidP="00881AA1">
      <w:pPr>
        <w:pStyle w:val="Corpodetexto"/>
        <w:ind w:left="102" w:firstLine="540"/>
      </w:pPr>
    </w:p>
    <w:p w14:paraId="76090482" w14:textId="52FEF952" w:rsidR="00881AA1" w:rsidRDefault="00881AA1" w:rsidP="00881AA1">
      <w:pPr>
        <w:pStyle w:val="Corpodetexto"/>
        <w:ind w:left="102" w:firstLine="540"/>
      </w:pPr>
    </w:p>
    <w:p w14:paraId="1AAF8FA4" w14:textId="5C2639AE" w:rsidR="00881AA1" w:rsidRDefault="00881AA1" w:rsidP="00881AA1">
      <w:pPr>
        <w:pStyle w:val="Corpodetexto"/>
        <w:ind w:left="102" w:firstLine="540"/>
      </w:pPr>
    </w:p>
    <w:p w14:paraId="417F9D68" w14:textId="57C66669" w:rsidR="00881AA1" w:rsidRDefault="00881AA1" w:rsidP="00881AA1">
      <w:pPr>
        <w:pStyle w:val="Corpodetexto"/>
        <w:ind w:left="102" w:firstLine="540"/>
      </w:pPr>
    </w:p>
    <w:p w14:paraId="7153BCDB" w14:textId="34812149" w:rsidR="00881AA1" w:rsidRDefault="00881AA1" w:rsidP="00881AA1">
      <w:pPr>
        <w:pStyle w:val="Corpodetexto"/>
        <w:ind w:left="102" w:firstLine="540"/>
      </w:pPr>
    </w:p>
    <w:p w14:paraId="58E6AD95" w14:textId="77777777" w:rsidR="00881AA1" w:rsidRDefault="00881AA1" w:rsidP="00881AA1">
      <w:pPr>
        <w:pStyle w:val="Corpodetexto"/>
        <w:ind w:left="102" w:firstLine="540"/>
        <w:rPr>
          <w:sz w:val="20"/>
        </w:rPr>
      </w:pPr>
    </w:p>
    <w:p w14:paraId="2E56E1A6" w14:textId="77777777" w:rsidR="009E7C2B" w:rsidRDefault="009E7C2B">
      <w:pPr>
        <w:pStyle w:val="Corpodetexto"/>
        <w:rPr>
          <w:sz w:val="20"/>
        </w:rPr>
      </w:pPr>
    </w:p>
    <w:p w14:paraId="2C37649D" w14:textId="77777777" w:rsidR="009E7C2B" w:rsidRDefault="00155C5A">
      <w:pPr>
        <w:pStyle w:val="Ttulo1"/>
        <w:numPr>
          <w:ilvl w:val="0"/>
          <w:numId w:val="2"/>
        </w:numPr>
        <w:tabs>
          <w:tab w:val="left" w:pos="533"/>
          <w:tab w:val="left" w:pos="534"/>
        </w:tabs>
        <w:spacing w:before="159"/>
      </w:pPr>
      <w:r>
        <w:lastRenderedPageBreak/>
        <w:t>PROCEDIMENTOS</w:t>
      </w:r>
      <w:r>
        <w:rPr>
          <w:spacing w:val="-3"/>
        </w:rPr>
        <w:t xml:space="preserve"> </w:t>
      </w:r>
      <w:r>
        <w:t>METODOLÓGICOS</w:t>
      </w:r>
    </w:p>
    <w:p w14:paraId="641BAE81" w14:textId="77777777" w:rsidR="009E7C2B" w:rsidRDefault="009E7C2B">
      <w:pPr>
        <w:pStyle w:val="Corpodetexto"/>
        <w:rPr>
          <w:b/>
          <w:sz w:val="33"/>
        </w:rPr>
      </w:pPr>
    </w:p>
    <w:p w14:paraId="1502720B" w14:textId="028C95E8" w:rsidR="009E7C2B" w:rsidRDefault="00155C5A">
      <w:pPr>
        <w:pStyle w:val="PargrafodaLista"/>
        <w:numPr>
          <w:ilvl w:val="1"/>
          <w:numId w:val="2"/>
        </w:numPr>
        <w:tabs>
          <w:tab w:val="left" w:pos="677"/>
          <w:tab w:val="left" w:pos="678"/>
        </w:tabs>
        <w:ind w:left="678" w:hanging="576"/>
        <w:rPr>
          <w:b/>
          <w:sz w:val="24"/>
        </w:rPr>
      </w:pPr>
      <w:r>
        <w:rPr>
          <w:b/>
          <w:sz w:val="24"/>
        </w:rPr>
        <w:t>METODOLOGIA</w:t>
      </w:r>
      <w:r>
        <w:rPr>
          <w:b/>
          <w:spacing w:val="-1"/>
          <w:sz w:val="24"/>
        </w:rPr>
        <w:t xml:space="preserve"> </w:t>
      </w:r>
      <w:r>
        <w:rPr>
          <w:b/>
          <w:sz w:val="24"/>
        </w:rPr>
        <w:t>DA</w:t>
      </w:r>
      <w:r>
        <w:rPr>
          <w:b/>
          <w:spacing w:val="-3"/>
          <w:sz w:val="24"/>
        </w:rPr>
        <w:t xml:space="preserve"> </w:t>
      </w:r>
      <w:r>
        <w:rPr>
          <w:b/>
          <w:sz w:val="24"/>
        </w:rPr>
        <w:t>PESQUISA</w:t>
      </w:r>
    </w:p>
    <w:p w14:paraId="665F93CF" w14:textId="77777777" w:rsidR="00881AA1" w:rsidRDefault="00881AA1" w:rsidP="00881AA1">
      <w:pPr>
        <w:pStyle w:val="PargrafodaLista"/>
        <w:tabs>
          <w:tab w:val="left" w:pos="677"/>
          <w:tab w:val="left" w:pos="678"/>
        </w:tabs>
        <w:ind w:left="678" w:firstLine="0"/>
        <w:rPr>
          <w:b/>
          <w:sz w:val="24"/>
        </w:rPr>
      </w:pPr>
    </w:p>
    <w:p w14:paraId="02B6444F" w14:textId="77777777" w:rsidR="00881AA1" w:rsidRPr="00881AA1" w:rsidRDefault="00881AA1" w:rsidP="00881AA1">
      <w:pPr>
        <w:ind w:left="102" w:firstLine="576"/>
        <w:jc w:val="both"/>
        <w:rPr>
          <w:ins w:id="260" w:author="PAULO HENRIQUE GALHARDE CARRASCO" w:date="2019-10-14T12:45:00Z"/>
          <w:sz w:val="24"/>
          <w:szCs w:val="24"/>
        </w:rPr>
      </w:pPr>
      <w:ins w:id="261" w:author="PAULO HENRIQUE GALHARDE CARRASCO" w:date="2019-10-14T12:45:00Z">
        <w:r w:rsidRPr="00881AA1">
          <w:rPr>
            <w:sz w:val="24"/>
            <w:szCs w:val="24"/>
          </w:rPr>
          <w:t xml:space="preserve">De acordo com a literatura de </w:t>
        </w:r>
        <w:commentRangeStart w:id="262"/>
        <w:r w:rsidRPr="00881AA1">
          <w:rPr>
            <w:sz w:val="24"/>
            <w:szCs w:val="24"/>
          </w:rPr>
          <w:t xml:space="preserve">Silva e Menezes (2000) </w:t>
        </w:r>
      </w:ins>
      <w:commentRangeEnd w:id="262"/>
      <w:r w:rsidRPr="00881AA1">
        <w:rPr>
          <w:rStyle w:val="Refdecomentrio"/>
          <w:sz w:val="24"/>
          <w:szCs w:val="24"/>
        </w:rPr>
        <w:commentReference w:id="262"/>
      </w:r>
      <w:ins w:id="263" w:author="PAULO HENRIQUE GALHARDE CARRASCO" w:date="2019-10-14T12:45:00Z">
        <w:r w:rsidRPr="00881AA1">
          <w:rPr>
            <w:sz w:val="24"/>
            <w:szCs w:val="24"/>
          </w:rPr>
          <w:t>existem vários jeitos de se classificar uma pesquisa de acordo com a abordagem do seu problema, seus objetivos e procedimentos técnicos, também é necessário especificar o método científico utilizado pois é ele que identifica a abordagem a ser realizada na pesquisa.</w:t>
        </w:r>
      </w:ins>
    </w:p>
    <w:p w14:paraId="256732CA" w14:textId="77777777" w:rsidR="00881AA1" w:rsidRPr="00881AA1" w:rsidRDefault="00881AA1" w:rsidP="00881AA1">
      <w:pPr>
        <w:ind w:left="102"/>
        <w:jc w:val="both"/>
        <w:rPr>
          <w:ins w:id="264" w:author="PAULO HENRIQUE GALHARDE CARRASCO" w:date="2019-10-14T12:45:00Z"/>
          <w:rFonts w:cs="Arial"/>
          <w:sz w:val="24"/>
          <w:szCs w:val="24"/>
        </w:rPr>
      </w:pPr>
    </w:p>
    <w:p w14:paraId="031429AF" w14:textId="503E8F36" w:rsidR="00881AA1" w:rsidRPr="00881AA1" w:rsidRDefault="00881AA1" w:rsidP="00881AA1">
      <w:pPr>
        <w:tabs>
          <w:tab w:val="left" w:pos="2410"/>
        </w:tabs>
        <w:ind w:left="102"/>
        <w:jc w:val="both"/>
        <w:rPr>
          <w:ins w:id="265" w:author="PAULO HENRIQUE GALHARDE CARRASCO" w:date="2019-10-14T12:45:00Z"/>
          <w:rFonts w:cs="Arial"/>
          <w:sz w:val="24"/>
          <w:szCs w:val="24"/>
        </w:rPr>
      </w:pPr>
      <w:r>
        <w:rPr>
          <w:rFonts w:cs="Arial"/>
          <w:sz w:val="24"/>
          <w:szCs w:val="24"/>
        </w:rPr>
        <w:t xml:space="preserve">         </w:t>
      </w:r>
      <w:ins w:id="266" w:author="PAULO HENRIQUE GALHARDE CARRASCO" w:date="2019-10-14T12:45:00Z">
        <w:r w:rsidRPr="00881AA1">
          <w:rPr>
            <w:rFonts w:cs="Arial"/>
            <w:sz w:val="24"/>
            <w:szCs w:val="24"/>
          </w:rPr>
          <w:t xml:space="preserve">Método científico é o conjunto de processos ou operações mentais que se devem empregar na investigação. É a linha de raciocínio adotada no processo de pesquisa. Os métodos que fornecem as bases lógicas à investigação são: dedutivo, indutivo, hipotético-dedutivo, dialético e fenomenológico </w:t>
        </w:r>
        <w:commentRangeStart w:id="267"/>
        <w:r w:rsidRPr="00881AA1">
          <w:rPr>
            <w:rFonts w:cs="Arial"/>
            <w:sz w:val="24"/>
            <w:szCs w:val="24"/>
          </w:rPr>
          <w:t>(LAKATOS, MARCONI, 1991)</w:t>
        </w:r>
      </w:ins>
      <w:commentRangeEnd w:id="267"/>
      <w:r w:rsidRPr="00881AA1">
        <w:rPr>
          <w:rStyle w:val="Refdecomentrio"/>
          <w:rFonts w:cs="Arial"/>
          <w:sz w:val="24"/>
          <w:szCs w:val="24"/>
        </w:rPr>
        <w:commentReference w:id="267"/>
      </w:r>
    </w:p>
    <w:p w14:paraId="378FCED4" w14:textId="77777777" w:rsidR="00881AA1" w:rsidRPr="00881AA1" w:rsidRDefault="00881AA1" w:rsidP="00881AA1">
      <w:pPr>
        <w:ind w:left="102"/>
        <w:jc w:val="both"/>
        <w:rPr>
          <w:ins w:id="268" w:author="PAULO HENRIQUE GALHARDE CARRASCO" w:date="2019-10-14T12:45:00Z"/>
          <w:sz w:val="24"/>
          <w:szCs w:val="24"/>
        </w:rPr>
      </w:pPr>
    </w:p>
    <w:p w14:paraId="22FE73F6" w14:textId="21A0E66A" w:rsidR="00881AA1" w:rsidRDefault="00881AA1" w:rsidP="00881AA1">
      <w:pPr>
        <w:ind w:left="102" w:firstLine="618"/>
        <w:jc w:val="both"/>
        <w:rPr>
          <w:sz w:val="24"/>
          <w:szCs w:val="24"/>
        </w:rPr>
      </w:pPr>
      <w:ins w:id="269" w:author="PAULO HENRIQUE GALHARDE CARRASCO" w:date="2019-10-14T12:45:00Z">
        <w:r w:rsidRPr="00881AA1">
          <w:rPr>
            <w:sz w:val="24"/>
            <w:szCs w:val="24"/>
          </w:rPr>
          <w:t>Ao decorrer da pesquisa, optamos pelo Método Científico Indutivo de pesquisa pois fatos como o a frequência e ocorrência dos casos de LER e a não ocorrências em outras situações são peças chave para o levantamento dos dados estatísticos e científicos necessários para a elaboração do projeto.</w:t>
        </w:r>
      </w:ins>
    </w:p>
    <w:p w14:paraId="34B44374" w14:textId="77777777" w:rsidR="00881AA1" w:rsidRPr="00881AA1" w:rsidRDefault="00881AA1" w:rsidP="00881AA1">
      <w:pPr>
        <w:ind w:left="102" w:firstLine="618"/>
        <w:jc w:val="both"/>
        <w:rPr>
          <w:ins w:id="270" w:author="PAULO HENRIQUE GALHARDE CARRASCO" w:date="2019-10-14T12:45:00Z"/>
          <w:sz w:val="24"/>
          <w:szCs w:val="24"/>
        </w:rPr>
      </w:pPr>
    </w:p>
    <w:p w14:paraId="16B35FCA" w14:textId="14A55A53" w:rsidR="00881AA1" w:rsidRDefault="00881AA1" w:rsidP="00881AA1">
      <w:pPr>
        <w:ind w:left="102" w:firstLine="618"/>
        <w:jc w:val="both"/>
        <w:rPr>
          <w:sz w:val="24"/>
          <w:szCs w:val="24"/>
        </w:rPr>
      </w:pPr>
      <w:ins w:id="271" w:author="PAULO HENRIQUE GALHARDE CARRASCO" w:date="2019-10-14T12:45:00Z">
        <w:r w:rsidRPr="00881AA1">
          <w:rPr>
            <w:sz w:val="24"/>
            <w:szCs w:val="24"/>
          </w:rPr>
          <w:t xml:space="preserve">O método indutivo foi fundamentado pelos cientistas empiristas Bacon, Hobbes, Locke e Hume e ele consiste em estabelecer uma generalização a partir de constatações oriundas da observação de experiencias e essas generalizações não levem em conta conceitos pré-estabelecidos. </w:t>
        </w:r>
        <w:commentRangeStart w:id="272"/>
        <w:r w:rsidRPr="00881AA1">
          <w:rPr>
            <w:sz w:val="24"/>
            <w:szCs w:val="24"/>
          </w:rPr>
          <w:t>(GIL, 1993).</w:t>
        </w:r>
      </w:ins>
      <w:commentRangeEnd w:id="272"/>
      <w:r w:rsidRPr="00881AA1">
        <w:rPr>
          <w:rStyle w:val="Refdecomentrio"/>
          <w:sz w:val="24"/>
          <w:szCs w:val="24"/>
        </w:rPr>
        <w:commentReference w:id="272"/>
      </w:r>
    </w:p>
    <w:p w14:paraId="2686EF8E" w14:textId="77777777" w:rsidR="00881AA1" w:rsidRPr="00881AA1" w:rsidRDefault="00881AA1" w:rsidP="00881AA1">
      <w:pPr>
        <w:ind w:left="102" w:firstLine="618"/>
        <w:jc w:val="both"/>
        <w:rPr>
          <w:sz w:val="24"/>
          <w:szCs w:val="24"/>
        </w:rPr>
      </w:pPr>
    </w:p>
    <w:p w14:paraId="7A6E7D6E" w14:textId="647E0B46" w:rsidR="00881AA1" w:rsidRDefault="00881AA1" w:rsidP="00881AA1">
      <w:pPr>
        <w:ind w:left="102" w:firstLine="618"/>
        <w:jc w:val="both"/>
        <w:rPr>
          <w:sz w:val="24"/>
          <w:szCs w:val="24"/>
        </w:rPr>
      </w:pPr>
      <w:r w:rsidRPr="00881AA1">
        <w:rPr>
          <w:sz w:val="24"/>
          <w:szCs w:val="24"/>
        </w:rPr>
        <w:t xml:space="preserve">No momento da escolha referente a abordagem de pesquisa, foi delimitada uma pesquisa do tipo qualitativa pois esse projeto exige um aprofundamento teórico em um seleto grupo de profissionais que estão expostos e esse tipo de patologia, além de levar em conta as características sociais desse grupo analisado. </w:t>
      </w:r>
    </w:p>
    <w:p w14:paraId="52835D76" w14:textId="77777777" w:rsidR="00881AA1" w:rsidRPr="00881AA1" w:rsidRDefault="00881AA1" w:rsidP="00881AA1">
      <w:pPr>
        <w:ind w:left="102" w:firstLine="618"/>
        <w:jc w:val="both"/>
        <w:rPr>
          <w:sz w:val="24"/>
          <w:szCs w:val="24"/>
        </w:rPr>
      </w:pPr>
    </w:p>
    <w:p w14:paraId="7BCED5E0" w14:textId="0D4DE70A" w:rsidR="00881AA1" w:rsidRDefault="00881AA1" w:rsidP="00881AA1">
      <w:pPr>
        <w:ind w:left="102" w:firstLine="618"/>
        <w:jc w:val="both"/>
        <w:rPr>
          <w:sz w:val="24"/>
          <w:szCs w:val="24"/>
        </w:rPr>
      </w:pPr>
      <w:r w:rsidRPr="00881AA1">
        <w:rPr>
          <w:sz w:val="24"/>
          <w:szCs w:val="24"/>
        </w:rPr>
        <w:t xml:space="preserve">De acordo com </w:t>
      </w:r>
      <w:commentRangeStart w:id="273"/>
      <w:r w:rsidRPr="00881AA1">
        <w:rPr>
          <w:sz w:val="24"/>
          <w:szCs w:val="24"/>
        </w:rPr>
        <w:t xml:space="preserve">Kidder </w:t>
      </w:r>
      <w:commentRangeEnd w:id="273"/>
      <w:r w:rsidRPr="00881AA1">
        <w:rPr>
          <w:rStyle w:val="Refdecomentrio"/>
          <w:sz w:val="24"/>
          <w:szCs w:val="24"/>
        </w:rPr>
        <w:commentReference w:id="273"/>
      </w:r>
      <w:r w:rsidRPr="00881AA1">
        <w:rPr>
          <w:sz w:val="24"/>
          <w:szCs w:val="24"/>
        </w:rPr>
        <w:t xml:space="preserve">(2004) esse tipo de abordagem é menos estruturada e mais intensas pois busca explicar e justificar o acontecimento estudado sem focar na quantificação de dados pois os aspectos estudados envolvem uma complexidade grande o que impossibilita uma quantificação exata e o cientista precisa trabalhar com as incertezas e indeterminações dos eventos que acontecem no domínio da pesquisa. </w:t>
      </w:r>
    </w:p>
    <w:p w14:paraId="00A5102D" w14:textId="77777777" w:rsidR="00881AA1" w:rsidRPr="00881AA1" w:rsidRDefault="00881AA1" w:rsidP="00881AA1">
      <w:pPr>
        <w:ind w:left="102" w:firstLine="618"/>
        <w:jc w:val="both"/>
        <w:rPr>
          <w:sz w:val="24"/>
          <w:szCs w:val="24"/>
        </w:rPr>
      </w:pPr>
    </w:p>
    <w:p w14:paraId="48EFE863" w14:textId="2A954810" w:rsidR="00881AA1" w:rsidRDefault="00881AA1" w:rsidP="00881AA1">
      <w:pPr>
        <w:ind w:left="102" w:firstLine="618"/>
        <w:jc w:val="both"/>
        <w:rPr>
          <w:sz w:val="24"/>
          <w:szCs w:val="24"/>
        </w:rPr>
      </w:pPr>
      <w:r w:rsidRPr="00881AA1">
        <w:rPr>
          <w:sz w:val="24"/>
          <w:szCs w:val="24"/>
        </w:rPr>
        <w:t xml:space="preserve">A pesquisas qualitativas se baseiam em entrevistas individuais com alguns dos protagonistas do domínio estudado, visando coletar informações que vão além das respostas do entrevistado pois é necessário analisar as expressões e outros aspectos do entrevistado visando coletar e deduzir outros dados. </w:t>
      </w:r>
      <w:commentRangeStart w:id="274"/>
      <w:r w:rsidRPr="00881AA1">
        <w:rPr>
          <w:sz w:val="24"/>
          <w:szCs w:val="24"/>
        </w:rPr>
        <w:t>(MALHOTRA et al., 2005).</w:t>
      </w:r>
      <w:commentRangeEnd w:id="274"/>
      <w:r w:rsidRPr="00881AA1">
        <w:rPr>
          <w:rStyle w:val="Refdecomentrio"/>
          <w:sz w:val="24"/>
          <w:szCs w:val="24"/>
        </w:rPr>
        <w:commentReference w:id="274"/>
      </w:r>
    </w:p>
    <w:p w14:paraId="3BFA52F9" w14:textId="77777777" w:rsidR="00881AA1" w:rsidRPr="00881AA1" w:rsidRDefault="00881AA1" w:rsidP="00881AA1">
      <w:pPr>
        <w:ind w:left="102" w:firstLine="618"/>
        <w:jc w:val="both"/>
        <w:rPr>
          <w:sz w:val="24"/>
          <w:szCs w:val="24"/>
        </w:rPr>
      </w:pPr>
    </w:p>
    <w:p w14:paraId="36B2FB1A" w14:textId="77777777" w:rsidR="00881AA1" w:rsidRPr="00881AA1" w:rsidRDefault="00881AA1" w:rsidP="00881AA1">
      <w:pPr>
        <w:ind w:left="102" w:firstLine="618"/>
        <w:jc w:val="both"/>
        <w:rPr>
          <w:sz w:val="24"/>
          <w:szCs w:val="24"/>
        </w:rPr>
      </w:pPr>
      <w:r w:rsidRPr="00881AA1">
        <w:rPr>
          <w:sz w:val="24"/>
          <w:szCs w:val="24"/>
        </w:rPr>
        <w:t>Com base nos objetivos desse projeto de pesquisa determinamos a classificação da pesquisa como exploratória pois temos como premissa a conscientização de profissionais de tecnologia e a pesquisa exploratória visa estabelecer uma maior proximidade com o problema em si e a análise de exemplos e estudos de caso para esclarecer todas as dúvidas que o leitor e profissional tem sobre o assunto estudado.</w:t>
      </w:r>
    </w:p>
    <w:p w14:paraId="0B57E5D2" w14:textId="77777777" w:rsidR="00881AA1" w:rsidRPr="00881AA1" w:rsidRDefault="00881AA1" w:rsidP="00881AA1">
      <w:pPr>
        <w:ind w:left="102"/>
        <w:jc w:val="both"/>
        <w:rPr>
          <w:sz w:val="24"/>
          <w:szCs w:val="24"/>
        </w:rPr>
      </w:pPr>
    </w:p>
    <w:p w14:paraId="312CCB8C" w14:textId="6F174F56" w:rsidR="00881AA1" w:rsidRDefault="00881AA1" w:rsidP="00881AA1">
      <w:pPr>
        <w:ind w:left="102" w:firstLine="618"/>
        <w:jc w:val="both"/>
        <w:rPr>
          <w:sz w:val="24"/>
          <w:szCs w:val="24"/>
        </w:rPr>
      </w:pPr>
      <w:r w:rsidRPr="00881AA1">
        <w:rPr>
          <w:sz w:val="24"/>
          <w:szCs w:val="24"/>
        </w:rPr>
        <w:t xml:space="preserve">Pesquisas exploratórias são desenvolvidas com o objetivo de proporcionar visão geral, de tipo aproximativo, acerca de determinado fato. Este tipo de pesquisa é realizado </w:t>
      </w:r>
      <w:r w:rsidRPr="00881AA1">
        <w:rPr>
          <w:sz w:val="24"/>
          <w:szCs w:val="24"/>
        </w:rPr>
        <w:lastRenderedPageBreak/>
        <w:t xml:space="preserve">especialmente quando o tema escolhido é pouco explorado e torna-se sobre ele formular hipóteses precisas e operacionalizáveis. </w:t>
      </w:r>
      <w:commentRangeStart w:id="275"/>
      <w:r w:rsidRPr="00881AA1">
        <w:rPr>
          <w:sz w:val="24"/>
          <w:szCs w:val="24"/>
        </w:rPr>
        <w:t>(GIL 1993, p. 27).</w:t>
      </w:r>
      <w:commentRangeEnd w:id="275"/>
      <w:r w:rsidRPr="00881AA1">
        <w:rPr>
          <w:rStyle w:val="Refdecomentrio"/>
          <w:sz w:val="24"/>
          <w:szCs w:val="24"/>
        </w:rPr>
        <w:commentReference w:id="275"/>
      </w:r>
    </w:p>
    <w:p w14:paraId="755DA16D" w14:textId="77777777" w:rsidR="009E7C2B" w:rsidRDefault="009E7C2B">
      <w:pPr>
        <w:pStyle w:val="Corpodetexto"/>
        <w:spacing w:before="1"/>
        <w:rPr>
          <w:sz w:val="21"/>
        </w:rPr>
      </w:pPr>
    </w:p>
    <w:p w14:paraId="2406BEB9" w14:textId="6F9A0871" w:rsidR="009E7C2B" w:rsidRDefault="00155C5A">
      <w:pPr>
        <w:pStyle w:val="Ttulo1"/>
        <w:numPr>
          <w:ilvl w:val="1"/>
          <w:numId w:val="2"/>
        </w:numPr>
        <w:tabs>
          <w:tab w:val="left" w:pos="677"/>
          <w:tab w:val="left" w:pos="678"/>
        </w:tabs>
        <w:ind w:left="678" w:hanging="576"/>
      </w:pPr>
      <w:r>
        <w:t>DESENVOLVIMENTO</w:t>
      </w:r>
      <w:r>
        <w:rPr>
          <w:spacing w:val="-4"/>
        </w:rPr>
        <w:t xml:space="preserve"> </w:t>
      </w:r>
      <w:r>
        <w:t>DA</w:t>
      </w:r>
      <w:r>
        <w:rPr>
          <w:spacing w:val="-4"/>
        </w:rPr>
        <w:t xml:space="preserve"> </w:t>
      </w:r>
      <w:r>
        <w:t>TEMÁTICA</w:t>
      </w:r>
    </w:p>
    <w:p w14:paraId="0342DA1B" w14:textId="77777777" w:rsidR="00881AA1" w:rsidRDefault="00881AA1" w:rsidP="00881AA1">
      <w:pPr>
        <w:pStyle w:val="Ttulo1"/>
        <w:tabs>
          <w:tab w:val="left" w:pos="677"/>
          <w:tab w:val="left" w:pos="678"/>
        </w:tabs>
        <w:ind w:left="678" w:firstLine="0"/>
      </w:pPr>
    </w:p>
    <w:p w14:paraId="62414FBB" w14:textId="77777777" w:rsidR="00881AA1" w:rsidRPr="00881AA1" w:rsidRDefault="00881AA1" w:rsidP="00881AA1">
      <w:pPr>
        <w:pStyle w:val="Corpodetexto"/>
        <w:ind w:left="102" w:firstLine="576"/>
        <w:jc w:val="both"/>
      </w:pPr>
      <w:r w:rsidRPr="00881AA1">
        <w:t xml:space="preserve">Quanto ao procedimento de pesquisa foi escolhido um procedimento de pesquisa de campo pois para suprir o projeto com dados consistentes a pesquisa bibliográfica não é o suficiente. De acordo com </w:t>
      </w:r>
      <w:commentRangeStart w:id="276"/>
      <w:r w:rsidRPr="00881AA1">
        <w:t>Fonseca (2002</w:t>
      </w:r>
      <w:commentRangeEnd w:id="276"/>
      <w:r w:rsidRPr="00881AA1">
        <w:rPr>
          <w:rStyle w:val="Refdecomentrio"/>
          <w:sz w:val="24"/>
          <w:szCs w:val="24"/>
        </w:rPr>
        <w:commentReference w:id="276"/>
      </w:r>
      <w:r w:rsidRPr="00881AA1">
        <w:t>) esse procedimento leva em conta uma coleta de informações presencial com os integrantes do domínio da aplicação além da pesquisa bibliográfica e documental.</w:t>
      </w:r>
    </w:p>
    <w:p w14:paraId="7F545B59" w14:textId="77777777" w:rsidR="00881AA1" w:rsidRPr="00881AA1" w:rsidRDefault="00881AA1" w:rsidP="00881AA1">
      <w:pPr>
        <w:pStyle w:val="Corpodetexto"/>
        <w:ind w:left="102"/>
        <w:jc w:val="both"/>
      </w:pPr>
    </w:p>
    <w:p w14:paraId="0A31EFB0" w14:textId="36B5E572" w:rsidR="00881AA1" w:rsidRDefault="00881AA1" w:rsidP="00881AA1">
      <w:pPr>
        <w:pStyle w:val="Corpodetexto"/>
        <w:ind w:left="102" w:firstLine="360"/>
        <w:jc w:val="both"/>
      </w:pPr>
      <w:r w:rsidRPr="00881AA1">
        <w:t xml:space="preserve">A ferramenta que escolhemos para levantar dados concretos para nossa pesquisa foi uma pesquisa de campo por meio de um formulário. Esse tipo de ferramenta é muito comum em projetos de pesquisa que se trata de uma investigação empírica de fenômeno relevante para o tema da pesquisa levando em conta as variáveis que podem inferir no resultado </w:t>
      </w:r>
      <w:commentRangeStart w:id="277"/>
      <w:r w:rsidRPr="00881AA1">
        <w:t>(Yin, 2001)</w:t>
      </w:r>
      <w:commentRangeEnd w:id="277"/>
      <w:r w:rsidRPr="00881AA1">
        <w:t>.</w:t>
      </w:r>
      <w:r w:rsidRPr="00881AA1">
        <w:rPr>
          <w:rStyle w:val="Refdecomentrio"/>
          <w:sz w:val="24"/>
          <w:szCs w:val="24"/>
        </w:rPr>
        <w:commentReference w:id="277"/>
      </w:r>
    </w:p>
    <w:p w14:paraId="7B3023A0" w14:textId="77777777" w:rsidR="00881AA1" w:rsidRPr="00881AA1" w:rsidRDefault="00881AA1" w:rsidP="00881AA1">
      <w:pPr>
        <w:pStyle w:val="Corpodetexto"/>
        <w:ind w:left="102" w:firstLine="360"/>
        <w:jc w:val="both"/>
      </w:pPr>
    </w:p>
    <w:p w14:paraId="3458F528" w14:textId="77777777" w:rsidR="009E7C2B" w:rsidRDefault="00155C5A">
      <w:pPr>
        <w:pStyle w:val="Ttulo1"/>
        <w:numPr>
          <w:ilvl w:val="1"/>
          <w:numId w:val="2"/>
        </w:numPr>
        <w:tabs>
          <w:tab w:val="left" w:pos="463"/>
        </w:tabs>
        <w:spacing w:before="161"/>
        <w:ind w:hanging="361"/>
      </w:pPr>
      <w:r>
        <w:t>D</w:t>
      </w:r>
      <w:r>
        <w:t>ESCRIÇÃO</w:t>
      </w:r>
      <w:r>
        <w:rPr>
          <w:spacing w:val="-2"/>
        </w:rPr>
        <w:t xml:space="preserve"> </w:t>
      </w:r>
      <w:r>
        <w:t>TÉCNICA</w:t>
      </w:r>
      <w:r>
        <w:rPr>
          <w:spacing w:val="-1"/>
        </w:rPr>
        <w:t xml:space="preserve"> </w:t>
      </w:r>
      <w:r>
        <w:t>DO</w:t>
      </w:r>
      <w:r>
        <w:rPr>
          <w:spacing w:val="-1"/>
        </w:rPr>
        <w:t xml:space="preserve"> </w:t>
      </w:r>
      <w:r>
        <w:t>PROJETO</w:t>
      </w:r>
    </w:p>
    <w:p w14:paraId="53C1BC72" w14:textId="77777777" w:rsidR="009E7C2B" w:rsidRDefault="009E7C2B">
      <w:pPr>
        <w:pStyle w:val="Corpodetexto"/>
        <w:spacing w:before="11"/>
        <w:rPr>
          <w:b/>
          <w:sz w:val="25"/>
        </w:rPr>
      </w:pPr>
    </w:p>
    <w:p w14:paraId="3ACB2D89" w14:textId="6D5EE9D1" w:rsidR="00881AA1" w:rsidRDefault="00881AA1" w:rsidP="00E52A69">
      <w:pPr>
        <w:pStyle w:val="Corpodetexto"/>
        <w:spacing w:line="360" w:lineRule="auto"/>
        <w:ind w:left="102" w:right="116" w:firstLine="719"/>
        <w:jc w:val="both"/>
      </w:pPr>
      <w:r>
        <w:t xml:space="preserve">A aplicação disponibiliza </w:t>
      </w:r>
      <w:r>
        <w:t xml:space="preserve">as informações sobre LER e DORTS para os usuários, além de </w:t>
      </w:r>
      <w:r w:rsidR="00E52A69">
        <w:t>recomendar alongamentos que podem tanto ajudar na prevenção de lesões</w:t>
      </w:r>
      <w:r>
        <w:t>.</w:t>
      </w:r>
    </w:p>
    <w:p w14:paraId="6D3CDE66" w14:textId="77777777" w:rsidR="00E52A69" w:rsidRDefault="00E52A69" w:rsidP="00E52A69">
      <w:pPr>
        <w:pStyle w:val="Corpodetexto"/>
        <w:spacing w:line="360" w:lineRule="auto"/>
        <w:ind w:left="102" w:right="116" w:firstLine="719"/>
        <w:jc w:val="both"/>
      </w:pPr>
    </w:p>
    <w:p w14:paraId="7938B1AA" w14:textId="77777777" w:rsidR="009E7C2B" w:rsidRDefault="00155C5A">
      <w:pPr>
        <w:pStyle w:val="Ttulo1"/>
        <w:numPr>
          <w:ilvl w:val="1"/>
          <w:numId w:val="2"/>
        </w:numPr>
        <w:tabs>
          <w:tab w:val="left" w:pos="463"/>
        </w:tabs>
        <w:spacing w:before="161"/>
        <w:ind w:hanging="361"/>
      </w:pPr>
      <w:r>
        <w:t>MODELAGEM</w:t>
      </w:r>
    </w:p>
    <w:p w14:paraId="0F04C431" w14:textId="77777777" w:rsidR="009E7C2B" w:rsidRDefault="00155C5A">
      <w:pPr>
        <w:pStyle w:val="PargrafodaLista"/>
        <w:numPr>
          <w:ilvl w:val="2"/>
          <w:numId w:val="2"/>
        </w:numPr>
        <w:tabs>
          <w:tab w:val="left" w:pos="643"/>
        </w:tabs>
        <w:spacing w:before="137"/>
        <w:ind w:hanging="541"/>
        <w:rPr>
          <w:b/>
          <w:sz w:val="24"/>
        </w:rPr>
      </w:pPr>
      <w:r>
        <w:rPr>
          <w:b/>
          <w:sz w:val="24"/>
        </w:rPr>
        <w:t>Requisitos</w:t>
      </w:r>
      <w:r>
        <w:rPr>
          <w:b/>
          <w:spacing w:val="-2"/>
          <w:sz w:val="24"/>
        </w:rPr>
        <w:t xml:space="preserve"> </w:t>
      </w:r>
      <w:r>
        <w:rPr>
          <w:b/>
          <w:sz w:val="24"/>
        </w:rPr>
        <w:t>de</w:t>
      </w:r>
      <w:r>
        <w:rPr>
          <w:b/>
          <w:spacing w:val="-2"/>
          <w:sz w:val="24"/>
        </w:rPr>
        <w:t xml:space="preserve"> </w:t>
      </w:r>
      <w:r>
        <w:rPr>
          <w:b/>
          <w:sz w:val="24"/>
        </w:rPr>
        <w:t>Negócio</w:t>
      </w:r>
    </w:p>
    <w:p w14:paraId="44E741F9" w14:textId="77777777" w:rsidR="009E7C2B" w:rsidRDefault="00155C5A">
      <w:pPr>
        <w:pStyle w:val="PargrafodaLista"/>
        <w:numPr>
          <w:ilvl w:val="0"/>
          <w:numId w:val="1"/>
        </w:numPr>
        <w:tabs>
          <w:tab w:val="left" w:pos="242"/>
        </w:tabs>
        <w:spacing w:before="139"/>
        <w:jc w:val="both"/>
        <w:rPr>
          <w:sz w:val="24"/>
        </w:rPr>
      </w:pPr>
      <w:r>
        <w:rPr>
          <w:sz w:val="24"/>
        </w:rPr>
        <w:t>Realizar</w:t>
      </w:r>
      <w:r>
        <w:rPr>
          <w:spacing w:val="-1"/>
          <w:sz w:val="24"/>
        </w:rPr>
        <w:t xml:space="preserve"> </w:t>
      </w:r>
      <w:r>
        <w:rPr>
          <w:sz w:val="24"/>
        </w:rPr>
        <w:t>o cadastro</w:t>
      </w:r>
      <w:r>
        <w:rPr>
          <w:spacing w:val="-1"/>
          <w:sz w:val="24"/>
        </w:rPr>
        <w:t xml:space="preserve"> </w:t>
      </w:r>
      <w:r>
        <w:rPr>
          <w:sz w:val="24"/>
        </w:rPr>
        <w:t>de</w:t>
      </w:r>
      <w:r>
        <w:rPr>
          <w:spacing w:val="-2"/>
          <w:sz w:val="24"/>
        </w:rPr>
        <w:t xml:space="preserve"> </w:t>
      </w:r>
      <w:r>
        <w:rPr>
          <w:sz w:val="24"/>
        </w:rPr>
        <w:t>peças</w:t>
      </w:r>
      <w:r>
        <w:rPr>
          <w:spacing w:val="-1"/>
          <w:sz w:val="24"/>
        </w:rPr>
        <w:t xml:space="preserve"> </w:t>
      </w:r>
      <w:r>
        <w:rPr>
          <w:sz w:val="24"/>
        </w:rPr>
        <w:t>de</w:t>
      </w:r>
      <w:r>
        <w:rPr>
          <w:spacing w:val="-2"/>
          <w:sz w:val="24"/>
        </w:rPr>
        <w:t xml:space="preserve"> </w:t>
      </w:r>
      <w:r>
        <w:rPr>
          <w:sz w:val="24"/>
        </w:rPr>
        <w:t>vestuário</w:t>
      </w:r>
      <w:r>
        <w:rPr>
          <w:spacing w:val="1"/>
          <w:sz w:val="24"/>
        </w:rPr>
        <w:t xml:space="preserve"> </w:t>
      </w:r>
      <w:r>
        <w:rPr>
          <w:sz w:val="24"/>
        </w:rPr>
        <w:t>a</w:t>
      </w:r>
      <w:r>
        <w:rPr>
          <w:spacing w:val="-2"/>
          <w:sz w:val="24"/>
        </w:rPr>
        <w:t xml:space="preserve"> </w:t>
      </w:r>
      <w:r>
        <w:rPr>
          <w:sz w:val="24"/>
        </w:rPr>
        <w:t>serem</w:t>
      </w:r>
      <w:r>
        <w:rPr>
          <w:spacing w:val="1"/>
          <w:sz w:val="24"/>
        </w:rPr>
        <w:t xml:space="preserve"> </w:t>
      </w:r>
      <w:r>
        <w:rPr>
          <w:sz w:val="24"/>
        </w:rPr>
        <w:t>ofertadas</w:t>
      </w:r>
      <w:r>
        <w:rPr>
          <w:spacing w:val="-1"/>
          <w:sz w:val="24"/>
        </w:rPr>
        <w:t xml:space="preserve"> </w:t>
      </w:r>
      <w:r>
        <w:rPr>
          <w:sz w:val="24"/>
        </w:rPr>
        <w:t>para</w:t>
      </w:r>
      <w:r>
        <w:rPr>
          <w:spacing w:val="-2"/>
          <w:sz w:val="24"/>
        </w:rPr>
        <w:t xml:space="preserve"> </w:t>
      </w:r>
      <w:r>
        <w:rPr>
          <w:sz w:val="24"/>
        </w:rPr>
        <w:t>troca entre</w:t>
      </w:r>
      <w:r>
        <w:rPr>
          <w:spacing w:val="-2"/>
          <w:sz w:val="24"/>
        </w:rPr>
        <w:t xml:space="preserve"> </w:t>
      </w:r>
      <w:r>
        <w:rPr>
          <w:sz w:val="24"/>
        </w:rPr>
        <w:t>os usuários.</w:t>
      </w:r>
    </w:p>
    <w:p w14:paraId="76DAD3CE" w14:textId="77777777" w:rsidR="009E7C2B" w:rsidRDefault="009E7C2B">
      <w:pPr>
        <w:pStyle w:val="Corpodetexto"/>
        <w:spacing w:before="10"/>
        <w:rPr>
          <w:sz w:val="25"/>
        </w:rPr>
      </w:pPr>
    </w:p>
    <w:p w14:paraId="43FC8AAF" w14:textId="77777777" w:rsidR="009E7C2B" w:rsidRDefault="00155C5A">
      <w:pPr>
        <w:pStyle w:val="PargrafodaLista"/>
        <w:numPr>
          <w:ilvl w:val="0"/>
          <w:numId w:val="1"/>
        </w:numPr>
        <w:tabs>
          <w:tab w:val="left" w:pos="242"/>
        </w:tabs>
        <w:jc w:val="both"/>
        <w:rPr>
          <w:sz w:val="24"/>
        </w:rPr>
      </w:pPr>
      <w:r>
        <w:rPr>
          <w:sz w:val="24"/>
        </w:rPr>
        <w:t>Permitir</w:t>
      </w:r>
      <w:r>
        <w:rPr>
          <w:spacing w:val="-1"/>
          <w:sz w:val="24"/>
        </w:rPr>
        <w:t xml:space="preserve"> </w:t>
      </w:r>
      <w:r>
        <w:rPr>
          <w:sz w:val="24"/>
        </w:rPr>
        <w:t>a</w:t>
      </w:r>
      <w:r>
        <w:rPr>
          <w:spacing w:val="-2"/>
          <w:sz w:val="24"/>
        </w:rPr>
        <w:t xml:space="preserve"> </w:t>
      </w:r>
      <w:r>
        <w:rPr>
          <w:sz w:val="24"/>
        </w:rPr>
        <w:t>consulta,</w:t>
      </w:r>
      <w:r>
        <w:rPr>
          <w:spacing w:val="-1"/>
          <w:sz w:val="24"/>
        </w:rPr>
        <w:t xml:space="preserve"> </w:t>
      </w:r>
      <w:r>
        <w:rPr>
          <w:sz w:val="24"/>
        </w:rPr>
        <w:t>alteração</w:t>
      </w:r>
      <w:r>
        <w:rPr>
          <w:spacing w:val="2"/>
          <w:sz w:val="24"/>
        </w:rPr>
        <w:t xml:space="preserve"> </w:t>
      </w:r>
      <w:r>
        <w:rPr>
          <w:sz w:val="24"/>
        </w:rPr>
        <w:t>e</w:t>
      </w:r>
      <w:r>
        <w:rPr>
          <w:spacing w:val="-2"/>
          <w:sz w:val="24"/>
        </w:rPr>
        <w:t xml:space="preserve"> </w:t>
      </w:r>
      <w:r>
        <w:rPr>
          <w:sz w:val="24"/>
        </w:rPr>
        <w:t>exclusão de</w:t>
      </w:r>
      <w:r>
        <w:rPr>
          <w:spacing w:val="-3"/>
          <w:sz w:val="24"/>
        </w:rPr>
        <w:t xml:space="preserve"> </w:t>
      </w:r>
      <w:r>
        <w:rPr>
          <w:sz w:val="24"/>
        </w:rPr>
        <w:t>dados.</w:t>
      </w:r>
    </w:p>
    <w:p w14:paraId="4A61375C" w14:textId="77777777" w:rsidR="009E7C2B" w:rsidRDefault="009E7C2B">
      <w:pPr>
        <w:jc w:val="both"/>
        <w:rPr>
          <w:sz w:val="24"/>
        </w:rPr>
        <w:sectPr w:rsidR="009E7C2B">
          <w:pgSz w:w="11910" w:h="16840"/>
          <w:pgMar w:top="2260" w:right="1020" w:bottom="1140" w:left="1600" w:header="1085" w:footer="892" w:gutter="0"/>
          <w:cols w:space="720"/>
        </w:sectPr>
      </w:pPr>
    </w:p>
    <w:p w14:paraId="0E95B1D2" w14:textId="77777777" w:rsidR="009E7C2B" w:rsidRDefault="009E7C2B">
      <w:pPr>
        <w:pStyle w:val="Corpodetexto"/>
        <w:rPr>
          <w:sz w:val="20"/>
        </w:rPr>
      </w:pPr>
    </w:p>
    <w:p w14:paraId="1FD38043" w14:textId="77777777" w:rsidR="009E7C2B" w:rsidRDefault="009E7C2B">
      <w:pPr>
        <w:pStyle w:val="Corpodetexto"/>
        <w:rPr>
          <w:sz w:val="20"/>
        </w:rPr>
      </w:pPr>
    </w:p>
    <w:p w14:paraId="0FEC3BF2" w14:textId="77777777" w:rsidR="009E7C2B" w:rsidRDefault="009E7C2B">
      <w:pPr>
        <w:pStyle w:val="Corpodetexto"/>
        <w:rPr>
          <w:sz w:val="20"/>
        </w:rPr>
      </w:pPr>
    </w:p>
    <w:p w14:paraId="74C46FD4" w14:textId="77777777" w:rsidR="009E7C2B" w:rsidRDefault="009E7C2B">
      <w:pPr>
        <w:pStyle w:val="Corpodetexto"/>
        <w:rPr>
          <w:sz w:val="22"/>
        </w:rPr>
      </w:pPr>
    </w:p>
    <w:p w14:paraId="2F030BB5" w14:textId="77777777" w:rsidR="009E7C2B" w:rsidRDefault="00155C5A">
      <w:pPr>
        <w:pStyle w:val="PargrafodaLista"/>
        <w:numPr>
          <w:ilvl w:val="0"/>
          <w:numId w:val="1"/>
        </w:numPr>
        <w:tabs>
          <w:tab w:val="left" w:pos="242"/>
        </w:tabs>
        <w:rPr>
          <w:sz w:val="24"/>
        </w:rPr>
      </w:pPr>
      <w:r>
        <w:rPr>
          <w:sz w:val="24"/>
        </w:rPr>
        <w:t>Permitir</w:t>
      </w:r>
      <w:r>
        <w:rPr>
          <w:spacing w:val="-2"/>
          <w:sz w:val="24"/>
        </w:rPr>
        <w:t xml:space="preserve"> </w:t>
      </w:r>
      <w:r>
        <w:rPr>
          <w:sz w:val="24"/>
        </w:rPr>
        <w:t>a</w:t>
      </w:r>
      <w:r>
        <w:rPr>
          <w:spacing w:val="-3"/>
          <w:sz w:val="24"/>
        </w:rPr>
        <w:t xml:space="preserve"> </w:t>
      </w:r>
      <w:r>
        <w:rPr>
          <w:sz w:val="24"/>
        </w:rPr>
        <w:t>comunicação</w:t>
      </w:r>
      <w:r>
        <w:rPr>
          <w:spacing w:val="1"/>
          <w:sz w:val="24"/>
        </w:rPr>
        <w:t xml:space="preserve"> </w:t>
      </w:r>
      <w:r>
        <w:rPr>
          <w:sz w:val="24"/>
        </w:rPr>
        <w:t>entre</w:t>
      </w:r>
      <w:r>
        <w:rPr>
          <w:spacing w:val="-3"/>
          <w:sz w:val="24"/>
        </w:rPr>
        <w:t xml:space="preserve"> </w:t>
      </w:r>
      <w:r>
        <w:rPr>
          <w:sz w:val="24"/>
        </w:rPr>
        <w:t>os</w:t>
      </w:r>
      <w:r>
        <w:rPr>
          <w:spacing w:val="-1"/>
          <w:sz w:val="24"/>
        </w:rPr>
        <w:t xml:space="preserve"> </w:t>
      </w:r>
      <w:r>
        <w:rPr>
          <w:sz w:val="24"/>
        </w:rPr>
        <w:t>usuários.</w:t>
      </w:r>
    </w:p>
    <w:p w14:paraId="22E4E39D" w14:textId="77777777" w:rsidR="009E7C2B" w:rsidRDefault="009E7C2B">
      <w:pPr>
        <w:pStyle w:val="Corpodetexto"/>
        <w:spacing w:before="10"/>
        <w:rPr>
          <w:sz w:val="25"/>
        </w:rPr>
      </w:pPr>
    </w:p>
    <w:p w14:paraId="41FCD51A" w14:textId="77777777" w:rsidR="009E7C2B" w:rsidRDefault="00155C5A">
      <w:pPr>
        <w:pStyle w:val="Ttulo1"/>
        <w:numPr>
          <w:ilvl w:val="2"/>
          <w:numId w:val="2"/>
        </w:numPr>
        <w:tabs>
          <w:tab w:val="left" w:pos="643"/>
        </w:tabs>
        <w:ind w:hanging="541"/>
        <w:jc w:val="both"/>
      </w:pPr>
      <w:r>
        <w:t>Requisitos</w:t>
      </w:r>
      <w:r>
        <w:rPr>
          <w:spacing w:val="-3"/>
        </w:rPr>
        <w:t xml:space="preserve"> </w:t>
      </w:r>
      <w:r>
        <w:t>Funcionais</w:t>
      </w:r>
    </w:p>
    <w:p w14:paraId="1B8822D6" w14:textId="77777777" w:rsidR="009E7C2B" w:rsidRDefault="00155C5A">
      <w:pPr>
        <w:pStyle w:val="Corpodetexto"/>
        <w:spacing w:before="139"/>
        <w:ind w:left="102"/>
      </w:pPr>
      <w:r>
        <w:t>RF</w:t>
      </w:r>
      <w:r>
        <w:rPr>
          <w:spacing w:val="-3"/>
        </w:rPr>
        <w:t xml:space="preserve"> </w:t>
      </w:r>
      <w:r>
        <w:t>01:</w:t>
      </w:r>
      <w:r>
        <w:rPr>
          <w:spacing w:val="-1"/>
        </w:rPr>
        <w:t xml:space="preserve"> </w:t>
      </w:r>
      <w:r>
        <w:t>A</w:t>
      </w:r>
      <w:r>
        <w:rPr>
          <w:spacing w:val="-1"/>
        </w:rPr>
        <w:t xml:space="preserve"> </w:t>
      </w:r>
      <w:r>
        <w:t>aplicação deve permitir</w:t>
      </w:r>
      <w:r>
        <w:rPr>
          <w:spacing w:val="-1"/>
        </w:rPr>
        <w:t xml:space="preserve"> </w:t>
      </w:r>
      <w:r>
        <w:t>cadastro</w:t>
      </w:r>
      <w:r>
        <w:rPr>
          <w:spacing w:val="1"/>
        </w:rPr>
        <w:t xml:space="preserve"> </w:t>
      </w:r>
      <w:r>
        <w:t>e</w:t>
      </w:r>
      <w:r>
        <w:rPr>
          <w:spacing w:val="-1"/>
        </w:rPr>
        <w:t xml:space="preserve"> </w:t>
      </w:r>
      <w:r>
        <w:t>login</w:t>
      </w:r>
      <w:r>
        <w:rPr>
          <w:spacing w:val="-1"/>
        </w:rPr>
        <w:t xml:space="preserve"> </w:t>
      </w:r>
      <w:r>
        <w:t>de</w:t>
      </w:r>
      <w:r>
        <w:rPr>
          <w:spacing w:val="-2"/>
        </w:rPr>
        <w:t xml:space="preserve"> </w:t>
      </w:r>
      <w:r>
        <w:t>usuários.</w:t>
      </w:r>
    </w:p>
    <w:p w14:paraId="50AD1DCB" w14:textId="77777777" w:rsidR="009E7C2B" w:rsidRDefault="009E7C2B">
      <w:pPr>
        <w:pStyle w:val="Corpodetexto"/>
        <w:spacing w:before="10"/>
        <w:rPr>
          <w:sz w:val="25"/>
        </w:rPr>
      </w:pPr>
    </w:p>
    <w:p w14:paraId="1C5CDB7A" w14:textId="77777777" w:rsidR="009E7C2B" w:rsidRDefault="00155C5A">
      <w:pPr>
        <w:pStyle w:val="Corpodetexto"/>
        <w:spacing w:before="1" w:line="360" w:lineRule="auto"/>
        <w:ind w:left="102" w:right="114"/>
        <w:jc w:val="both"/>
      </w:pPr>
      <w:r>
        <w:t>RF</w:t>
      </w:r>
      <w:r>
        <w:rPr>
          <w:spacing w:val="-13"/>
        </w:rPr>
        <w:t xml:space="preserve"> </w:t>
      </w:r>
      <w:r>
        <w:t>02:</w:t>
      </w:r>
      <w:r>
        <w:rPr>
          <w:spacing w:val="-11"/>
        </w:rPr>
        <w:t xml:space="preserve"> </w:t>
      </w:r>
      <w:r>
        <w:t>A</w:t>
      </w:r>
      <w:r>
        <w:rPr>
          <w:spacing w:val="-11"/>
        </w:rPr>
        <w:t xml:space="preserve"> </w:t>
      </w:r>
      <w:r>
        <w:t>aplicação</w:t>
      </w:r>
      <w:r>
        <w:rPr>
          <w:spacing w:val="-10"/>
        </w:rPr>
        <w:t xml:space="preserve"> </w:t>
      </w:r>
      <w:r>
        <w:t>deve</w:t>
      </w:r>
      <w:r>
        <w:rPr>
          <w:spacing w:val="-10"/>
        </w:rPr>
        <w:t xml:space="preserve"> </w:t>
      </w:r>
      <w:r>
        <w:t>permitir</w:t>
      </w:r>
      <w:r>
        <w:rPr>
          <w:spacing w:val="-11"/>
        </w:rPr>
        <w:t xml:space="preserve"> </w:t>
      </w:r>
      <w:r>
        <w:t>ao</w:t>
      </w:r>
      <w:r>
        <w:rPr>
          <w:spacing w:val="-11"/>
        </w:rPr>
        <w:t xml:space="preserve"> </w:t>
      </w:r>
      <w:r>
        <w:t>usuário</w:t>
      </w:r>
      <w:r>
        <w:rPr>
          <w:spacing w:val="-11"/>
        </w:rPr>
        <w:t xml:space="preserve"> </w:t>
      </w:r>
      <w:r>
        <w:t>cadastrar</w:t>
      </w:r>
      <w:r>
        <w:rPr>
          <w:spacing w:val="-11"/>
        </w:rPr>
        <w:t xml:space="preserve"> </w:t>
      </w:r>
      <w:r>
        <w:t>peças</w:t>
      </w:r>
      <w:r>
        <w:rPr>
          <w:spacing w:val="-11"/>
        </w:rPr>
        <w:t xml:space="preserve"> </w:t>
      </w:r>
      <w:r>
        <w:t>de</w:t>
      </w:r>
      <w:r>
        <w:rPr>
          <w:spacing w:val="-12"/>
        </w:rPr>
        <w:t xml:space="preserve"> </w:t>
      </w:r>
      <w:r>
        <w:t>vestuário</w:t>
      </w:r>
      <w:r>
        <w:rPr>
          <w:spacing w:val="-10"/>
        </w:rPr>
        <w:t xml:space="preserve"> </w:t>
      </w:r>
      <w:r>
        <w:t>a</w:t>
      </w:r>
      <w:r>
        <w:rPr>
          <w:spacing w:val="-12"/>
        </w:rPr>
        <w:t xml:space="preserve"> </w:t>
      </w:r>
      <w:r>
        <w:t>serem</w:t>
      </w:r>
      <w:r>
        <w:rPr>
          <w:spacing w:val="-11"/>
        </w:rPr>
        <w:t xml:space="preserve"> </w:t>
      </w:r>
      <w:r>
        <w:t>ofertadas</w:t>
      </w:r>
      <w:r>
        <w:rPr>
          <w:spacing w:val="-10"/>
        </w:rPr>
        <w:t xml:space="preserve"> </w:t>
      </w:r>
      <w:r>
        <w:t>para</w:t>
      </w:r>
      <w:r>
        <w:rPr>
          <w:spacing w:val="-58"/>
        </w:rPr>
        <w:t xml:space="preserve"> </w:t>
      </w:r>
      <w:r>
        <w:t>troca</w:t>
      </w:r>
      <w:r>
        <w:rPr>
          <w:spacing w:val="-2"/>
        </w:rPr>
        <w:t xml:space="preserve"> </w:t>
      </w:r>
      <w:r>
        <w:t>com os demais usuários da</w:t>
      </w:r>
      <w:r>
        <w:rPr>
          <w:spacing w:val="-1"/>
        </w:rPr>
        <w:t xml:space="preserve"> </w:t>
      </w:r>
      <w:r>
        <w:t>aplicação.</w:t>
      </w:r>
    </w:p>
    <w:p w14:paraId="315C8BEC" w14:textId="77777777" w:rsidR="009E7C2B" w:rsidRDefault="00155C5A">
      <w:pPr>
        <w:pStyle w:val="Corpodetexto"/>
        <w:spacing w:before="159" w:line="360" w:lineRule="auto"/>
        <w:ind w:left="102" w:right="115"/>
        <w:jc w:val="both"/>
      </w:pPr>
      <w:r>
        <w:rPr>
          <w:spacing w:val="-1"/>
        </w:rPr>
        <w:t>RF</w:t>
      </w:r>
      <w:r>
        <w:rPr>
          <w:spacing w:val="-14"/>
        </w:rPr>
        <w:t xml:space="preserve"> </w:t>
      </w:r>
      <w:r>
        <w:rPr>
          <w:spacing w:val="-1"/>
        </w:rPr>
        <w:t>03:</w:t>
      </w:r>
      <w:r>
        <w:rPr>
          <w:spacing w:val="-12"/>
        </w:rPr>
        <w:t xml:space="preserve"> </w:t>
      </w:r>
      <w:r>
        <w:rPr>
          <w:spacing w:val="-1"/>
        </w:rPr>
        <w:t>A</w:t>
      </w:r>
      <w:r>
        <w:rPr>
          <w:spacing w:val="-13"/>
        </w:rPr>
        <w:t xml:space="preserve"> </w:t>
      </w:r>
      <w:r>
        <w:rPr>
          <w:spacing w:val="-1"/>
        </w:rPr>
        <w:t>aplicação</w:t>
      </w:r>
      <w:r>
        <w:rPr>
          <w:spacing w:val="-12"/>
        </w:rPr>
        <w:t xml:space="preserve"> </w:t>
      </w:r>
      <w:r>
        <w:rPr>
          <w:spacing w:val="-1"/>
        </w:rPr>
        <w:t>deve</w:t>
      </w:r>
      <w:r>
        <w:rPr>
          <w:spacing w:val="-11"/>
        </w:rPr>
        <w:t xml:space="preserve"> </w:t>
      </w:r>
      <w:r>
        <w:t>permitir</w:t>
      </w:r>
      <w:r>
        <w:rPr>
          <w:spacing w:val="-12"/>
        </w:rPr>
        <w:t xml:space="preserve"> </w:t>
      </w:r>
      <w:r>
        <w:t>que</w:t>
      </w:r>
      <w:r>
        <w:rPr>
          <w:spacing w:val="-13"/>
        </w:rPr>
        <w:t xml:space="preserve"> </w:t>
      </w:r>
      <w:r>
        <w:t>o</w:t>
      </w:r>
      <w:r>
        <w:rPr>
          <w:spacing w:val="-12"/>
        </w:rPr>
        <w:t xml:space="preserve"> </w:t>
      </w:r>
      <w:r>
        <w:t>usuário</w:t>
      </w:r>
      <w:r>
        <w:rPr>
          <w:spacing w:val="-13"/>
        </w:rPr>
        <w:t xml:space="preserve"> </w:t>
      </w:r>
      <w:r>
        <w:t>disponibilize</w:t>
      </w:r>
      <w:r>
        <w:rPr>
          <w:spacing w:val="-13"/>
        </w:rPr>
        <w:t xml:space="preserve"> </w:t>
      </w:r>
      <w:r>
        <w:t>uma</w:t>
      </w:r>
      <w:r>
        <w:rPr>
          <w:spacing w:val="-12"/>
        </w:rPr>
        <w:t xml:space="preserve"> </w:t>
      </w:r>
      <w:r>
        <w:t>avaliação</w:t>
      </w:r>
      <w:r>
        <w:rPr>
          <w:spacing w:val="-10"/>
        </w:rPr>
        <w:t xml:space="preserve"> </w:t>
      </w:r>
      <w:r>
        <w:t>a</w:t>
      </w:r>
      <w:r>
        <w:rPr>
          <w:spacing w:val="-13"/>
        </w:rPr>
        <w:t xml:space="preserve"> </w:t>
      </w:r>
      <w:r>
        <w:t>respeito</w:t>
      </w:r>
      <w:r>
        <w:rPr>
          <w:spacing w:val="-12"/>
        </w:rPr>
        <w:t xml:space="preserve"> </w:t>
      </w:r>
      <w:r>
        <w:t>do</w:t>
      </w:r>
      <w:r>
        <w:rPr>
          <w:spacing w:val="-12"/>
        </w:rPr>
        <w:t xml:space="preserve"> </w:t>
      </w:r>
      <w:r>
        <w:t>estado</w:t>
      </w:r>
      <w:r>
        <w:rPr>
          <w:spacing w:val="-57"/>
        </w:rPr>
        <w:t xml:space="preserve"> </w:t>
      </w:r>
      <w:r>
        <w:t>de</w:t>
      </w:r>
      <w:r>
        <w:rPr>
          <w:spacing w:val="-2"/>
        </w:rPr>
        <w:t xml:space="preserve"> </w:t>
      </w:r>
      <w:r>
        <w:t>conservação da</w:t>
      </w:r>
      <w:r>
        <w:rPr>
          <w:spacing w:val="-1"/>
        </w:rPr>
        <w:t xml:space="preserve"> </w:t>
      </w:r>
      <w:r>
        <w:t>peça</w:t>
      </w:r>
      <w:r>
        <w:rPr>
          <w:spacing w:val="-1"/>
        </w:rPr>
        <w:t xml:space="preserve"> </w:t>
      </w:r>
      <w:r>
        <w:t>de</w:t>
      </w:r>
      <w:r>
        <w:rPr>
          <w:spacing w:val="-1"/>
        </w:rPr>
        <w:t xml:space="preserve"> </w:t>
      </w:r>
      <w:r>
        <w:t>vestuário</w:t>
      </w:r>
      <w:r>
        <w:rPr>
          <w:spacing w:val="-1"/>
        </w:rPr>
        <w:t xml:space="preserve"> </w:t>
      </w:r>
      <w:r>
        <w:t>que</w:t>
      </w:r>
      <w:r>
        <w:rPr>
          <w:spacing w:val="3"/>
        </w:rPr>
        <w:t xml:space="preserve"> </w:t>
      </w:r>
      <w:r>
        <w:t>ele está</w:t>
      </w:r>
      <w:r>
        <w:rPr>
          <w:spacing w:val="1"/>
        </w:rPr>
        <w:t xml:space="preserve"> </w:t>
      </w:r>
      <w:r>
        <w:t>cadastrando no sistema.</w:t>
      </w:r>
    </w:p>
    <w:p w14:paraId="4670A3D7" w14:textId="77777777" w:rsidR="009E7C2B" w:rsidRDefault="00155C5A">
      <w:pPr>
        <w:pStyle w:val="Corpodetexto"/>
        <w:spacing w:before="161" w:line="360" w:lineRule="auto"/>
        <w:ind w:left="102" w:right="118"/>
        <w:jc w:val="both"/>
      </w:pPr>
      <w:r>
        <w:t>RF 04: A aplicação deve permitir que o usuário atu</w:t>
      </w:r>
      <w:r>
        <w:t>alize informações a respeito das peças de</w:t>
      </w:r>
      <w:r>
        <w:rPr>
          <w:spacing w:val="1"/>
        </w:rPr>
        <w:t xml:space="preserve"> </w:t>
      </w:r>
      <w:r>
        <w:t>vestuário</w:t>
      </w:r>
      <w:r>
        <w:rPr>
          <w:spacing w:val="-1"/>
        </w:rPr>
        <w:t xml:space="preserve"> </w:t>
      </w:r>
      <w:r>
        <w:t>disponíveis pelo mesmo para</w:t>
      </w:r>
      <w:r>
        <w:rPr>
          <w:spacing w:val="-2"/>
        </w:rPr>
        <w:t xml:space="preserve"> </w:t>
      </w:r>
      <w:r>
        <w:t>troca.</w:t>
      </w:r>
    </w:p>
    <w:p w14:paraId="6A4A5767" w14:textId="77777777" w:rsidR="009E7C2B" w:rsidRDefault="00155C5A">
      <w:pPr>
        <w:pStyle w:val="Corpodetexto"/>
        <w:spacing w:before="160" w:line="360" w:lineRule="auto"/>
        <w:ind w:left="102" w:right="111"/>
        <w:jc w:val="both"/>
      </w:pPr>
      <w:r>
        <w:t>RF 05: A aplicação deve permitir aos usuários a troca de mensagens para a negociação a</w:t>
      </w:r>
      <w:r>
        <w:rPr>
          <w:spacing w:val="1"/>
        </w:rPr>
        <w:t xml:space="preserve"> </w:t>
      </w:r>
      <w:r>
        <w:t>respeito de ofertas, bem como a consolidação de trocas de peças de vestuário entre as partes</w:t>
      </w:r>
      <w:r>
        <w:rPr>
          <w:spacing w:val="1"/>
        </w:rPr>
        <w:t xml:space="preserve"> </w:t>
      </w:r>
      <w:r>
        <w:t>interessadas.</w:t>
      </w:r>
    </w:p>
    <w:p w14:paraId="410804A0" w14:textId="77777777" w:rsidR="009E7C2B" w:rsidRDefault="00155C5A">
      <w:pPr>
        <w:pStyle w:val="Corpodetexto"/>
        <w:spacing w:before="161" w:line="360" w:lineRule="auto"/>
        <w:ind w:left="102" w:right="113"/>
        <w:jc w:val="both"/>
      </w:pPr>
      <w:r>
        <w:t>RF 06: A aplicação deve permitir que os usuários avaliem uns a</w:t>
      </w:r>
      <w:r>
        <w:t>os outros após a realização de</w:t>
      </w:r>
      <w:r>
        <w:rPr>
          <w:spacing w:val="1"/>
        </w:rPr>
        <w:t xml:space="preserve"> </w:t>
      </w:r>
      <w:r>
        <w:t>uma</w:t>
      </w:r>
      <w:r>
        <w:rPr>
          <w:spacing w:val="-11"/>
        </w:rPr>
        <w:t xml:space="preserve"> </w:t>
      </w:r>
      <w:r>
        <w:t>troca</w:t>
      </w:r>
      <w:r>
        <w:rPr>
          <w:spacing w:val="-11"/>
        </w:rPr>
        <w:t xml:space="preserve"> </w:t>
      </w:r>
      <w:r>
        <w:t>de</w:t>
      </w:r>
      <w:r>
        <w:rPr>
          <w:spacing w:val="-8"/>
        </w:rPr>
        <w:t xml:space="preserve"> </w:t>
      </w:r>
      <w:r>
        <w:t>peça(s)</w:t>
      </w:r>
      <w:r>
        <w:rPr>
          <w:spacing w:val="-11"/>
        </w:rPr>
        <w:t xml:space="preserve"> </w:t>
      </w:r>
      <w:r>
        <w:t>de</w:t>
      </w:r>
      <w:r>
        <w:rPr>
          <w:spacing w:val="-7"/>
        </w:rPr>
        <w:t xml:space="preserve"> </w:t>
      </w:r>
      <w:r>
        <w:t>vestuário,</w:t>
      </w:r>
      <w:r>
        <w:rPr>
          <w:spacing w:val="-9"/>
        </w:rPr>
        <w:t xml:space="preserve"> </w:t>
      </w:r>
      <w:r>
        <w:t>de</w:t>
      </w:r>
      <w:r>
        <w:rPr>
          <w:spacing w:val="-9"/>
        </w:rPr>
        <w:t xml:space="preserve"> </w:t>
      </w:r>
      <w:r>
        <w:t>modo</w:t>
      </w:r>
      <w:r>
        <w:rPr>
          <w:spacing w:val="-10"/>
        </w:rPr>
        <w:t xml:space="preserve"> </w:t>
      </w:r>
      <w:r>
        <w:t>que</w:t>
      </w:r>
      <w:r>
        <w:rPr>
          <w:spacing w:val="-8"/>
        </w:rPr>
        <w:t xml:space="preserve"> </w:t>
      </w:r>
      <w:r>
        <w:t>cada</w:t>
      </w:r>
      <w:r>
        <w:rPr>
          <w:spacing w:val="-11"/>
        </w:rPr>
        <w:t xml:space="preserve"> </w:t>
      </w:r>
      <w:r>
        <w:t>um</w:t>
      </w:r>
      <w:r>
        <w:rPr>
          <w:spacing w:val="-9"/>
        </w:rPr>
        <w:t xml:space="preserve"> </w:t>
      </w:r>
      <w:r>
        <w:t>passe</w:t>
      </w:r>
      <w:r>
        <w:rPr>
          <w:spacing w:val="-8"/>
        </w:rPr>
        <w:t xml:space="preserve"> </w:t>
      </w:r>
      <w:r>
        <w:t>a</w:t>
      </w:r>
      <w:r>
        <w:rPr>
          <w:spacing w:val="-11"/>
        </w:rPr>
        <w:t xml:space="preserve"> </w:t>
      </w:r>
      <w:r>
        <w:t>ter</w:t>
      </w:r>
      <w:r>
        <w:rPr>
          <w:spacing w:val="-10"/>
        </w:rPr>
        <w:t xml:space="preserve"> </w:t>
      </w:r>
      <w:r>
        <w:t>um</w:t>
      </w:r>
      <w:r>
        <w:rPr>
          <w:spacing w:val="-10"/>
        </w:rPr>
        <w:t xml:space="preserve"> </w:t>
      </w:r>
      <w:r>
        <w:t>nível</w:t>
      </w:r>
      <w:r>
        <w:rPr>
          <w:spacing w:val="-10"/>
        </w:rPr>
        <w:t xml:space="preserve"> </w:t>
      </w:r>
      <w:r>
        <w:t>de</w:t>
      </w:r>
      <w:r>
        <w:rPr>
          <w:spacing w:val="-10"/>
        </w:rPr>
        <w:t xml:space="preserve"> </w:t>
      </w:r>
      <w:r>
        <w:t>reputação,</w:t>
      </w:r>
      <w:r>
        <w:rPr>
          <w:spacing w:val="-10"/>
        </w:rPr>
        <w:t xml:space="preserve"> </w:t>
      </w:r>
      <w:r>
        <w:t>para</w:t>
      </w:r>
      <w:r>
        <w:rPr>
          <w:spacing w:val="-57"/>
        </w:rPr>
        <w:t xml:space="preserve"> </w:t>
      </w:r>
      <w:r>
        <w:t>definir seu grau de confiabilidade aos demais usuários que venham a desejar futura(s) troca(s)</w:t>
      </w:r>
      <w:r>
        <w:rPr>
          <w:spacing w:val="-57"/>
        </w:rPr>
        <w:t xml:space="preserve"> </w:t>
      </w:r>
      <w:r>
        <w:t>com</w:t>
      </w:r>
      <w:r>
        <w:rPr>
          <w:spacing w:val="-1"/>
        </w:rPr>
        <w:t xml:space="preserve"> </w:t>
      </w:r>
      <w:r>
        <w:t>ele.</w:t>
      </w:r>
    </w:p>
    <w:p w14:paraId="6BA651C7" w14:textId="77777777" w:rsidR="009E7C2B" w:rsidRDefault="00155C5A">
      <w:pPr>
        <w:pStyle w:val="Corpodetexto"/>
        <w:spacing w:before="158"/>
        <w:ind w:left="102"/>
        <w:jc w:val="both"/>
      </w:pPr>
      <w:r>
        <w:t>RF</w:t>
      </w:r>
      <w:r>
        <w:rPr>
          <w:spacing w:val="-3"/>
        </w:rPr>
        <w:t xml:space="preserve"> </w:t>
      </w:r>
      <w:r>
        <w:t>07: A aplicação deve at</w:t>
      </w:r>
      <w:r>
        <w:t>ribuir um nível a</w:t>
      </w:r>
      <w:r>
        <w:rPr>
          <w:spacing w:val="-2"/>
        </w:rPr>
        <w:t xml:space="preserve"> </w:t>
      </w:r>
      <w:r>
        <w:t>cada usuário que</w:t>
      </w:r>
      <w:r>
        <w:rPr>
          <w:spacing w:val="-2"/>
        </w:rPr>
        <w:t xml:space="preserve"> </w:t>
      </w:r>
      <w:r>
        <w:t>realizar seu cadastro.</w:t>
      </w:r>
    </w:p>
    <w:p w14:paraId="669C2F75" w14:textId="77777777" w:rsidR="009E7C2B" w:rsidRDefault="009E7C2B">
      <w:pPr>
        <w:pStyle w:val="Corpodetexto"/>
        <w:spacing w:before="10"/>
        <w:rPr>
          <w:sz w:val="25"/>
        </w:rPr>
      </w:pPr>
    </w:p>
    <w:p w14:paraId="10D59890" w14:textId="77777777" w:rsidR="009E7C2B" w:rsidRDefault="00155C5A">
      <w:pPr>
        <w:pStyle w:val="Corpodetexto"/>
        <w:spacing w:line="360" w:lineRule="auto"/>
        <w:ind w:left="102" w:right="114"/>
        <w:jc w:val="both"/>
      </w:pPr>
      <w:r>
        <w:t>RF 08: A aplicação deve disponibilizar um determinado número de cabides para que o usuário</w:t>
      </w:r>
      <w:r>
        <w:rPr>
          <w:spacing w:val="-57"/>
        </w:rPr>
        <w:t xml:space="preserve"> </w:t>
      </w:r>
      <w:r>
        <w:t>possa</w:t>
      </w:r>
      <w:r>
        <w:rPr>
          <w:spacing w:val="-1"/>
        </w:rPr>
        <w:t xml:space="preserve"> </w:t>
      </w:r>
      <w:r>
        <w:t>ofertar a(s) peça(s)</w:t>
      </w:r>
      <w:r>
        <w:rPr>
          <w:spacing w:val="-1"/>
        </w:rPr>
        <w:t xml:space="preserve"> </w:t>
      </w:r>
      <w:r>
        <w:t>de</w:t>
      </w:r>
      <w:r>
        <w:rPr>
          <w:spacing w:val="-1"/>
        </w:rPr>
        <w:t xml:space="preserve"> </w:t>
      </w:r>
      <w:r>
        <w:t>roupa</w:t>
      </w:r>
      <w:r>
        <w:rPr>
          <w:spacing w:val="-1"/>
        </w:rPr>
        <w:t xml:space="preserve"> </w:t>
      </w:r>
      <w:r>
        <w:t>que</w:t>
      </w:r>
      <w:r>
        <w:rPr>
          <w:spacing w:val="1"/>
        </w:rPr>
        <w:t xml:space="preserve"> </w:t>
      </w:r>
      <w:r>
        <w:t>ele</w:t>
      </w:r>
      <w:r>
        <w:rPr>
          <w:spacing w:val="-1"/>
        </w:rPr>
        <w:t xml:space="preserve"> </w:t>
      </w:r>
      <w:r>
        <w:t>deseje trocar, de</w:t>
      </w:r>
      <w:r>
        <w:rPr>
          <w:spacing w:val="-2"/>
        </w:rPr>
        <w:t xml:space="preserve"> </w:t>
      </w:r>
      <w:r>
        <w:t>acordo</w:t>
      </w:r>
      <w:r>
        <w:rPr>
          <w:spacing w:val="-1"/>
        </w:rPr>
        <w:t xml:space="preserve"> </w:t>
      </w:r>
      <w:r>
        <w:t>com o seu</w:t>
      </w:r>
      <w:r>
        <w:rPr>
          <w:spacing w:val="-1"/>
        </w:rPr>
        <w:t xml:space="preserve"> </w:t>
      </w:r>
      <w:r>
        <w:t>nível.</w:t>
      </w:r>
    </w:p>
    <w:p w14:paraId="6D4A85DB" w14:textId="77777777" w:rsidR="009E7C2B" w:rsidRDefault="00155C5A">
      <w:pPr>
        <w:pStyle w:val="Corpodetexto"/>
        <w:spacing w:before="162" w:line="360" w:lineRule="auto"/>
        <w:ind w:left="102" w:right="112"/>
        <w:jc w:val="both"/>
      </w:pPr>
      <w:r>
        <w:t>RF 09: A aplicação d</w:t>
      </w:r>
      <w:r>
        <w:t>eve atribuir pontos a cada usuário de acordo com a quantidade de trocas</w:t>
      </w:r>
      <w:r>
        <w:rPr>
          <w:spacing w:val="1"/>
        </w:rPr>
        <w:t xml:space="preserve"> </w:t>
      </w:r>
      <w:r>
        <w:rPr>
          <w:spacing w:val="-1"/>
        </w:rPr>
        <w:t>que</w:t>
      </w:r>
      <w:r>
        <w:rPr>
          <w:spacing w:val="-16"/>
        </w:rPr>
        <w:t xml:space="preserve"> </w:t>
      </w:r>
      <w:r>
        <w:rPr>
          <w:spacing w:val="-1"/>
        </w:rPr>
        <w:t>ele</w:t>
      </w:r>
      <w:r>
        <w:rPr>
          <w:spacing w:val="-15"/>
        </w:rPr>
        <w:t xml:space="preserve"> </w:t>
      </w:r>
      <w:r>
        <w:rPr>
          <w:spacing w:val="-1"/>
        </w:rPr>
        <w:t>venha</w:t>
      </w:r>
      <w:r>
        <w:rPr>
          <w:spacing w:val="-13"/>
        </w:rPr>
        <w:t xml:space="preserve"> </w:t>
      </w:r>
      <w:r>
        <w:t>a</w:t>
      </w:r>
      <w:r>
        <w:rPr>
          <w:spacing w:val="-15"/>
        </w:rPr>
        <w:t xml:space="preserve"> </w:t>
      </w:r>
      <w:r>
        <w:t>realizar,</w:t>
      </w:r>
      <w:r>
        <w:rPr>
          <w:spacing w:val="-13"/>
        </w:rPr>
        <w:t xml:space="preserve"> </w:t>
      </w:r>
      <w:r>
        <w:t>de</w:t>
      </w:r>
      <w:r>
        <w:rPr>
          <w:spacing w:val="-16"/>
        </w:rPr>
        <w:t xml:space="preserve"> </w:t>
      </w:r>
      <w:r>
        <w:t>modo</w:t>
      </w:r>
      <w:r>
        <w:rPr>
          <w:spacing w:val="-13"/>
        </w:rPr>
        <w:t xml:space="preserve"> </w:t>
      </w:r>
      <w:r>
        <w:t>a</w:t>
      </w:r>
      <w:r>
        <w:rPr>
          <w:spacing w:val="-16"/>
        </w:rPr>
        <w:t xml:space="preserve"> </w:t>
      </w:r>
      <w:r>
        <w:t>aumentar</w:t>
      </w:r>
      <w:r>
        <w:rPr>
          <w:spacing w:val="-16"/>
        </w:rPr>
        <w:t xml:space="preserve"> </w:t>
      </w:r>
      <w:r>
        <w:t>seu</w:t>
      </w:r>
      <w:r>
        <w:rPr>
          <w:spacing w:val="-15"/>
        </w:rPr>
        <w:t xml:space="preserve"> </w:t>
      </w:r>
      <w:r>
        <w:t>nível</w:t>
      </w:r>
      <w:r>
        <w:rPr>
          <w:spacing w:val="-14"/>
        </w:rPr>
        <w:t xml:space="preserve"> </w:t>
      </w:r>
      <w:r>
        <w:t>e</w:t>
      </w:r>
      <w:r>
        <w:rPr>
          <w:spacing w:val="-16"/>
        </w:rPr>
        <w:t xml:space="preserve"> </w:t>
      </w:r>
      <w:r>
        <w:t>consequentemente</w:t>
      </w:r>
      <w:r>
        <w:rPr>
          <w:spacing w:val="-13"/>
        </w:rPr>
        <w:t xml:space="preserve"> </w:t>
      </w:r>
      <w:r>
        <w:t>o</w:t>
      </w:r>
      <w:r>
        <w:rPr>
          <w:spacing w:val="-12"/>
        </w:rPr>
        <w:t xml:space="preserve"> </w:t>
      </w:r>
      <w:r>
        <w:t>número</w:t>
      </w:r>
      <w:r>
        <w:rPr>
          <w:spacing w:val="-15"/>
        </w:rPr>
        <w:t xml:space="preserve"> </w:t>
      </w:r>
      <w:r>
        <w:t>de</w:t>
      </w:r>
      <w:r>
        <w:rPr>
          <w:spacing w:val="-13"/>
        </w:rPr>
        <w:t xml:space="preserve"> </w:t>
      </w:r>
      <w:r>
        <w:t>cabides</w:t>
      </w:r>
      <w:r>
        <w:rPr>
          <w:spacing w:val="-57"/>
        </w:rPr>
        <w:t xml:space="preserve"> </w:t>
      </w:r>
      <w:r>
        <w:t>disponíveis</w:t>
      </w:r>
      <w:r>
        <w:rPr>
          <w:spacing w:val="-1"/>
        </w:rPr>
        <w:t xml:space="preserve"> </w:t>
      </w:r>
      <w:r>
        <w:t>para</w:t>
      </w:r>
      <w:r>
        <w:rPr>
          <w:spacing w:val="-2"/>
        </w:rPr>
        <w:t xml:space="preserve"> </w:t>
      </w:r>
      <w:r>
        <w:t>que</w:t>
      </w:r>
      <w:r>
        <w:rPr>
          <w:spacing w:val="-1"/>
        </w:rPr>
        <w:t xml:space="preserve"> </w:t>
      </w:r>
      <w:r>
        <w:t>ele</w:t>
      </w:r>
      <w:r>
        <w:rPr>
          <w:spacing w:val="1"/>
        </w:rPr>
        <w:t xml:space="preserve"> </w:t>
      </w:r>
      <w:r>
        <w:t>oferte</w:t>
      </w:r>
      <w:r>
        <w:rPr>
          <w:spacing w:val="-2"/>
        </w:rPr>
        <w:t xml:space="preserve"> </w:t>
      </w:r>
      <w:r>
        <w:t>peças de</w:t>
      </w:r>
      <w:r>
        <w:rPr>
          <w:spacing w:val="-1"/>
        </w:rPr>
        <w:t xml:space="preserve"> </w:t>
      </w:r>
      <w:r>
        <w:t>roupa</w:t>
      </w:r>
      <w:r>
        <w:rPr>
          <w:spacing w:val="1"/>
        </w:rPr>
        <w:t xml:space="preserve"> </w:t>
      </w:r>
      <w:r>
        <w:t>a</w:t>
      </w:r>
      <w:r>
        <w:rPr>
          <w:spacing w:val="-1"/>
        </w:rPr>
        <w:t xml:space="preserve"> </w:t>
      </w:r>
      <w:r>
        <w:t>serem trocadas.</w:t>
      </w:r>
    </w:p>
    <w:p w14:paraId="5EFE0F94" w14:textId="77777777" w:rsidR="009E7C2B" w:rsidRDefault="00155C5A">
      <w:pPr>
        <w:pStyle w:val="Ttulo1"/>
        <w:numPr>
          <w:ilvl w:val="2"/>
          <w:numId w:val="2"/>
        </w:numPr>
        <w:tabs>
          <w:tab w:val="left" w:pos="643"/>
        </w:tabs>
        <w:spacing w:before="159"/>
        <w:ind w:hanging="541"/>
        <w:jc w:val="both"/>
      </w:pPr>
      <w:r>
        <w:t>Requisitos</w:t>
      </w:r>
      <w:r>
        <w:rPr>
          <w:spacing w:val="-2"/>
        </w:rPr>
        <w:t xml:space="preserve"> </w:t>
      </w:r>
      <w:r>
        <w:t>Não</w:t>
      </w:r>
      <w:r>
        <w:rPr>
          <w:spacing w:val="-1"/>
        </w:rPr>
        <w:t xml:space="preserve"> </w:t>
      </w:r>
      <w:r>
        <w:t>Funcionais</w:t>
      </w:r>
    </w:p>
    <w:p w14:paraId="53A885B1" w14:textId="77777777" w:rsidR="009E7C2B" w:rsidRDefault="00155C5A">
      <w:pPr>
        <w:pStyle w:val="Corpodetexto"/>
        <w:spacing w:before="140"/>
        <w:ind w:left="102"/>
        <w:jc w:val="both"/>
      </w:pPr>
      <w:r>
        <w:t>RNF</w:t>
      </w:r>
      <w:r>
        <w:rPr>
          <w:spacing w:val="-3"/>
        </w:rPr>
        <w:t xml:space="preserve"> </w:t>
      </w:r>
      <w:r>
        <w:t>01: A</w:t>
      </w:r>
      <w:r>
        <w:rPr>
          <w:spacing w:val="-1"/>
        </w:rPr>
        <w:t xml:space="preserve"> </w:t>
      </w:r>
      <w:r>
        <w:t>aplicação será</w:t>
      </w:r>
      <w:r>
        <w:rPr>
          <w:spacing w:val="-1"/>
        </w:rPr>
        <w:t xml:space="preserve"> </w:t>
      </w:r>
      <w:r>
        <w:t>em</w:t>
      </w:r>
      <w:r>
        <w:rPr>
          <w:spacing w:val="-1"/>
        </w:rPr>
        <w:t xml:space="preserve"> </w:t>
      </w:r>
      <w:r>
        <w:t>plataforma</w:t>
      </w:r>
      <w:r>
        <w:rPr>
          <w:spacing w:val="-2"/>
        </w:rPr>
        <w:t xml:space="preserve"> </w:t>
      </w:r>
      <w:r>
        <w:t>mobile.</w:t>
      </w:r>
    </w:p>
    <w:p w14:paraId="031DCAD8" w14:textId="77777777" w:rsidR="009E7C2B" w:rsidRDefault="009E7C2B">
      <w:pPr>
        <w:pStyle w:val="Corpodetexto"/>
        <w:spacing w:before="4"/>
        <w:rPr>
          <w:sz w:val="25"/>
        </w:rPr>
      </w:pPr>
    </w:p>
    <w:p w14:paraId="28FB7765" w14:textId="77777777" w:rsidR="009E7C2B" w:rsidRDefault="00155C5A">
      <w:pPr>
        <w:pStyle w:val="Corpodetexto"/>
        <w:spacing w:line="360" w:lineRule="auto"/>
        <w:ind w:left="102" w:right="115"/>
        <w:jc w:val="both"/>
      </w:pPr>
      <w:r>
        <w:t>RNF 02: O desenvolvimento da aplicação será utilizando a linguagem Dart, fazendo uso do</w:t>
      </w:r>
      <w:r>
        <w:rPr>
          <w:spacing w:val="1"/>
        </w:rPr>
        <w:t xml:space="preserve"> </w:t>
      </w:r>
      <w:r>
        <w:t>framework</w:t>
      </w:r>
      <w:r>
        <w:rPr>
          <w:spacing w:val="-1"/>
        </w:rPr>
        <w:t xml:space="preserve"> </w:t>
      </w:r>
      <w:r>
        <w:t>Flutter.</w:t>
      </w:r>
    </w:p>
    <w:p w14:paraId="522016A3" w14:textId="77777777" w:rsidR="009E7C2B" w:rsidRDefault="009E7C2B">
      <w:pPr>
        <w:spacing w:line="360" w:lineRule="auto"/>
        <w:jc w:val="both"/>
        <w:sectPr w:rsidR="009E7C2B">
          <w:pgSz w:w="11910" w:h="16840"/>
          <w:pgMar w:top="2260" w:right="1020" w:bottom="1140" w:left="1600" w:header="1085" w:footer="892" w:gutter="0"/>
          <w:cols w:space="720"/>
        </w:sectPr>
      </w:pPr>
    </w:p>
    <w:p w14:paraId="34115DDB" w14:textId="77777777" w:rsidR="009E7C2B" w:rsidRDefault="009E7C2B">
      <w:pPr>
        <w:pStyle w:val="Corpodetexto"/>
        <w:rPr>
          <w:sz w:val="20"/>
        </w:rPr>
      </w:pPr>
    </w:p>
    <w:p w14:paraId="194A70F4" w14:textId="77777777" w:rsidR="009E7C2B" w:rsidRDefault="009E7C2B">
      <w:pPr>
        <w:pStyle w:val="Corpodetexto"/>
        <w:rPr>
          <w:sz w:val="20"/>
        </w:rPr>
      </w:pPr>
    </w:p>
    <w:p w14:paraId="57DC04AD" w14:textId="77777777" w:rsidR="009E7C2B" w:rsidRDefault="009E7C2B">
      <w:pPr>
        <w:pStyle w:val="Corpodetexto"/>
        <w:rPr>
          <w:sz w:val="20"/>
        </w:rPr>
      </w:pPr>
    </w:p>
    <w:p w14:paraId="2EAC37FE" w14:textId="77777777" w:rsidR="009E7C2B" w:rsidRDefault="009E7C2B">
      <w:pPr>
        <w:pStyle w:val="Corpodetexto"/>
        <w:rPr>
          <w:sz w:val="22"/>
        </w:rPr>
      </w:pPr>
    </w:p>
    <w:p w14:paraId="1FECC844" w14:textId="77777777" w:rsidR="009E7C2B" w:rsidRDefault="00155C5A">
      <w:pPr>
        <w:pStyle w:val="Corpodetexto"/>
        <w:ind w:left="102"/>
        <w:jc w:val="both"/>
      </w:pPr>
      <w:r>
        <w:t>RNF</w:t>
      </w:r>
      <w:r>
        <w:rPr>
          <w:spacing w:val="-3"/>
        </w:rPr>
        <w:t xml:space="preserve"> </w:t>
      </w:r>
      <w:r>
        <w:t>03: O banco de</w:t>
      </w:r>
      <w:r>
        <w:rPr>
          <w:spacing w:val="-1"/>
        </w:rPr>
        <w:t xml:space="preserve"> </w:t>
      </w:r>
      <w:r>
        <w:t>dados</w:t>
      </w:r>
      <w:r>
        <w:rPr>
          <w:spacing w:val="-1"/>
        </w:rPr>
        <w:t xml:space="preserve"> </w:t>
      </w:r>
      <w:r>
        <w:t>e</w:t>
      </w:r>
      <w:r>
        <w:rPr>
          <w:spacing w:val="-1"/>
        </w:rPr>
        <w:t xml:space="preserve"> </w:t>
      </w:r>
      <w:r>
        <w:t>infraestrutura</w:t>
      </w:r>
      <w:r>
        <w:rPr>
          <w:spacing w:val="-2"/>
        </w:rPr>
        <w:t xml:space="preserve"> </w:t>
      </w:r>
      <w:r>
        <w:t>de</w:t>
      </w:r>
      <w:r>
        <w:rPr>
          <w:spacing w:val="-1"/>
        </w:rPr>
        <w:t xml:space="preserve"> </w:t>
      </w:r>
      <w:r>
        <w:t>back-end a</w:t>
      </w:r>
      <w:r>
        <w:rPr>
          <w:spacing w:val="-2"/>
        </w:rPr>
        <w:t xml:space="preserve"> </w:t>
      </w:r>
      <w:r>
        <w:t>ser utilizado é</w:t>
      </w:r>
      <w:r>
        <w:rPr>
          <w:spacing w:val="-1"/>
        </w:rPr>
        <w:t xml:space="preserve"> </w:t>
      </w:r>
      <w:r>
        <w:t>o</w:t>
      </w:r>
      <w:r>
        <w:rPr>
          <w:spacing w:val="2"/>
        </w:rPr>
        <w:t xml:space="preserve"> </w:t>
      </w:r>
      <w:r>
        <w:t>Google</w:t>
      </w:r>
      <w:r>
        <w:rPr>
          <w:spacing w:val="-2"/>
        </w:rPr>
        <w:t xml:space="preserve"> </w:t>
      </w:r>
      <w:r>
        <w:t>Firebase.</w:t>
      </w:r>
    </w:p>
    <w:p w14:paraId="59CBACFF" w14:textId="77777777" w:rsidR="009E7C2B" w:rsidRDefault="009E7C2B">
      <w:pPr>
        <w:pStyle w:val="Corpodetexto"/>
        <w:spacing w:before="10"/>
        <w:rPr>
          <w:sz w:val="25"/>
        </w:rPr>
      </w:pPr>
    </w:p>
    <w:p w14:paraId="75B899BC" w14:textId="77777777" w:rsidR="009E7C2B" w:rsidRDefault="00155C5A">
      <w:pPr>
        <w:pStyle w:val="Ttulo1"/>
        <w:numPr>
          <w:ilvl w:val="2"/>
          <w:numId w:val="2"/>
        </w:numPr>
        <w:tabs>
          <w:tab w:val="left" w:pos="643"/>
        </w:tabs>
        <w:ind w:hanging="541"/>
        <w:jc w:val="both"/>
      </w:pPr>
      <w:r>
        <w:t>Diagrama</w:t>
      </w:r>
      <w:r>
        <w:rPr>
          <w:spacing w:val="-1"/>
        </w:rPr>
        <w:t xml:space="preserve"> </w:t>
      </w:r>
      <w:r>
        <w:t>de</w:t>
      </w:r>
      <w:r>
        <w:rPr>
          <w:spacing w:val="-1"/>
        </w:rPr>
        <w:t xml:space="preserve"> </w:t>
      </w:r>
      <w:r>
        <w:t>Caso de</w:t>
      </w:r>
      <w:r>
        <w:rPr>
          <w:spacing w:val="-1"/>
        </w:rPr>
        <w:t xml:space="preserve"> </w:t>
      </w:r>
      <w:r>
        <w:t>Uso</w:t>
      </w:r>
    </w:p>
    <w:p w14:paraId="45EEBF1A" w14:textId="77777777" w:rsidR="009E7C2B" w:rsidRDefault="00155C5A">
      <w:pPr>
        <w:pStyle w:val="Corpodetexto"/>
        <w:spacing w:before="139" w:line="360" w:lineRule="auto"/>
        <w:ind w:left="102" w:right="114" w:firstLine="719"/>
        <w:jc w:val="both"/>
      </w:pPr>
      <w:r>
        <w:t>A figura 1 mostra o diagrama de caso de uso em uma visão geral da aplicação, no qual</w:t>
      </w:r>
      <w:r>
        <w:rPr>
          <w:spacing w:val="-57"/>
        </w:rPr>
        <w:t xml:space="preserve"> </w:t>
      </w:r>
      <w:r>
        <w:t>o</w:t>
      </w:r>
      <w:r>
        <w:rPr>
          <w:spacing w:val="-6"/>
        </w:rPr>
        <w:t xml:space="preserve"> </w:t>
      </w:r>
      <w:r>
        <w:t>usuário</w:t>
      </w:r>
      <w:r>
        <w:rPr>
          <w:spacing w:val="-7"/>
        </w:rPr>
        <w:t xml:space="preserve"> </w:t>
      </w:r>
      <w:r>
        <w:t>pode</w:t>
      </w:r>
      <w:r>
        <w:rPr>
          <w:spacing w:val="-7"/>
        </w:rPr>
        <w:t xml:space="preserve"> </w:t>
      </w:r>
      <w:r>
        <w:t>realizar</w:t>
      </w:r>
      <w:r>
        <w:rPr>
          <w:spacing w:val="-7"/>
        </w:rPr>
        <w:t xml:space="preserve"> </w:t>
      </w:r>
      <w:r>
        <w:t>o</w:t>
      </w:r>
      <w:r>
        <w:rPr>
          <w:spacing w:val="-4"/>
        </w:rPr>
        <w:t xml:space="preserve"> </w:t>
      </w:r>
      <w:r>
        <w:t>cadastro</w:t>
      </w:r>
      <w:r>
        <w:rPr>
          <w:spacing w:val="-6"/>
        </w:rPr>
        <w:t xml:space="preserve"> </w:t>
      </w:r>
      <w:r>
        <w:t>de</w:t>
      </w:r>
      <w:r>
        <w:rPr>
          <w:spacing w:val="-7"/>
        </w:rPr>
        <w:t xml:space="preserve"> </w:t>
      </w:r>
      <w:r>
        <w:t>peças</w:t>
      </w:r>
      <w:r>
        <w:rPr>
          <w:spacing w:val="-6"/>
        </w:rPr>
        <w:t xml:space="preserve"> </w:t>
      </w:r>
      <w:r>
        <w:t>de</w:t>
      </w:r>
      <w:r>
        <w:rPr>
          <w:spacing w:val="-7"/>
        </w:rPr>
        <w:t xml:space="preserve"> </w:t>
      </w:r>
      <w:r>
        <w:t>vestuário,</w:t>
      </w:r>
      <w:r>
        <w:rPr>
          <w:spacing w:val="-6"/>
        </w:rPr>
        <w:t xml:space="preserve"> </w:t>
      </w:r>
      <w:r>
        <w:t>assim</w:t>
      </w:r>
      <w:r>
        <w:rPr>
          <w:spacing w:val="-6"/>
        </w:rPr>
        <w:t xml:space="preserve"> </w:t>
      </w:r>
      <w:r>
        <w:t>como</w:t>
      </w:r>
      <w:r>
        <w:rPr>
          <w:spacing w:val="-6"/>
        </w:rPr>
        <w:t xml:space="preserve"> </w:t>
      </w:r>
      <w:r>
        <w:t>alterar,</w:t>
      </w:r>
      <w:r>
        <w:rPr>
          <w:spacing w:val="-6"/>
        </w:rPr>
        <w:t xml:space="preserve"> </w:t>
      </w:r>
      <w:r>
        <w:t>consultar</w:t>
      </w:r>
      <w:r>
        <w:rPr>
          <w:spacing w:val="-6"/>
        </w:rPr>
        <w:t xml:space="preserve"> </w:t>
      </w:r>
      <w:r>
        <w:t>e</w:t>
      </w:r>
      <w:r>
        <w:rPr>
          <w:spacing w:val="-7"/>
        </w:rPr>
        <w:t xml:space="preserve"> </w:t>
      </w:r>
      <w:r>
        <w:t>deletar</w:t>
      </w:r>
      <w:r>
        <w:rPr>
          <w:spacing w:val="-58"/>
        </w:rPr>
        <w:t xml:space="preserve"> </w:t>
      </w:r>
      <w:r>
        <w:t>as peças, com</w:t>
      </w:r>
      <w:r>
        <w:t>o exemplificado no caso de uso Manter Vestuário e Manter Usuário, o usuário</w:t>
      </w:r>
      <w:r>
        <w:rPr>
          <w:spacing w:val="1"/>
        </w:rPr>
        <w:t xml:space="preserve"> </w:t>
      </w:r>
      <w:r>
        <w:t>poderá avaliar a troca. O usuário poderá visualizar peças cadastradas por outros usuários, é</w:t>
      </w:r>
      <w:r>
        <w:rPr>
          <w:spacing w:val="1"/>
        </w:rPr>
        <w:t xml:space="preserve"> </w:t>
      </w:r>
      <w:r>
        <w:t>possível</w:t>
      </w:r>
      <w:r>
        <w:rPr>
          <w:spacing w:val="-1"/>
        </w:rPr>
        <w:t xml:space="preserve"> </w:t>
      </w:r>
      <w:r>
        <w:t>o envio e</w:t>
      </w:r>
      <w:r>
        <w:rPr>
          <w:spacing w:val="-1"/>
        </w:rPr>
        <w:t xml:space="preserve"> </w:t>
      </w:r>
      <w:r>
        <w:t>o recebimento de mensagens.</w:t>
      </w:r>
    </w:p>
    <w:p w14:paraId="73262162" w14:textId="77777777" w:rsidR="009E7C2B" w:rsidRDefault="00155C5A">
      <w:pPr>
        <w:pStyle w:val="Ttulo1"/>
        <w:spacing w:line="276" w:lineRule="exact"/>
        <w:ind w:left="102" w:firstLine="0"/>
        <w:jc w:val="both"/>
      </w:pPr>
      <w:r>
        <w:t>Figura</w:t>
      </w:r>
      <w:r>
        <w:rPr>
          <w:spacing w:val="-1"/>
        </w:rPr>
        <w:t xml:space="preserve"> </w:t>
      </w:r>
      <w:r>
        <w:t>1. Diagrama de</w:t>
      </w:r>
      <w:r>
        <w:rPr>
          <w:spacing w:val="-2"/>
        </w:rPr>
        <w:t xml:space="preserve"> </w:t>
      </w:r>
      <w:r>
        <w:t>caso de</w:t>
      </w:r>
      <w:r>
        <w:rPr>
          <w:spacing w:val="-1"/>
        </w:rPr>
        <w:t xml:space="preserve"> </w:t>
      </w:r>
      <w:r>
        <w:t>uso</w:t>
      </w:r>
    </w:p>
    <w:p w14:paraId="18DB9DBF" w14:textId="77777777" w:rsidR="009E7C2B" w:rsidRDefault="00155C5A">
      <w:pPr>
        <w:pStyle w:val="Corpodetexto"/>
        <w:spacing w:before="11"/>
        <w:rPr>
          <w:b/>
          <w:sz w:val="15"/>
        </w:rPr>
      </w:pPr>
      <w:r>
        <w:rPr>
          <w:noProof/>
        </w:rPr>
        <w:drawing>
          <wp:anchor distT="0" distB="0" distL="0" distR="0" simplePos="0" relativeHeight="251659264" behindDoc="0" locked="0" layoutInCell="1" allowOverlap="1" wp14:anchorId="7CD0824E" wp14:editId="6623D27C">
            <wp:simplePos x="0" y="0"/>
            <wp:positionH relativeFrom="page">
              <wp:posOffset>2041317</wp:posOffset>
            </wp:positionH>
            <wp:positionV relativeFrom="paragraph">
              <wp:posOffset>141349</wp:posOffset>
            </wp:positionV>
            <wp:extent cx="3361318" cy="3030855"/>
            <wp:effectExtent l="0" t="0" r="0" b="0"/>
            <wp:wrapTopAndBottom/>
            <wp:docPr id="5" name="image3.jpeg" descr="Diagram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3361318" cy="3030855"/>
                    </a:xfrm>
                    <a:prstGeom prst="rect">
                      <a:avLst/>
                    </a:prstGeom>
                  </pic:spPr>
                </pic:pic>
              </a:graphicData>
            </a:graphic>
          </wp:anchor>
        </w:drawing>
      </w:r>
    </w:p>
    <w:p w14:paraId="3C3F66A7" w14:textId="77777777" w:rsidR="009E7C2B" w:rsidRDefault="00155C5A">
      <w:pPr>
        <w:spacing w:before="158"/>
        <w:ind w:left="2982"/>
        <w:rPr>
          <w:b/>
          <w:sz w:val="24"/>
        </w:rPr>
      </w:pPr>
      <w:r>
        <w:rPr>
          <w:b/>
          <w:sz w:val="24"/>
        </w:rPr>
        <w:t>Fonte:</w:t>
      </w:r>
      <w:r>
        <w:rPr>
          <w:b/>
          <w:spacing w:val="-2"/>
          <w:sz w:val="24"/>
        </w:rPr>
        <w:t xml:space="preserve"> </w:t>
      </w:r>
      <w:r>
        <w:rPr>
          <w:b/>
          <w:sz w:val="24"/>
        </w:rPr>
        <w:t>próprios</w:t>
      </w:r>
      <w:r>
        <w:rPr>
          <w:b/>
          <w:spacing w:val="-1"/>
          <w:sz w:val="24"/>
        </w:rPr>
        <w:t xml:space="preserve"> </w:t>
      </w:r>
      <w:r>
        <w:rPr>
          <w:b/>
          <w:sz w:val="24"/>
        </w:rPr>
        <w:t>autores.</w:t>
      </w:r>
    </w:p>
    <w:p w14:paraId="6751EC55" w14:textId="77777777" w:rsidR="009E7C2B" w:rsidRDefault="009E7C2B">
      <w:pPr>
        <w:rPr>
          <w:sz w:val="24"/>
        </w:rPr>
        <w:sectPr w:rsidR="009E7C2B">
          <w:pgSz w:w="11910" w:h="16840"/>
          <w:pgMar w:top="2260" w:right="1020" w:bottom="1140" w:left="1600" w:header="1085" w:footer="892" w:gutter="0"/>
          <w:cols w:space="720"/>
        </w:sectPr>
      </w:pPr>
    </w:p>
    <w:p w14:paraId="4CE466A6" w14:textId="77777777" w:rsidR="009E7C2B" w:rsidRDefault="009E7C2B">
      <w:pPr>
        <w:pStyle w:val="Corpodetexto"/>
        <w:rPr>
          <w:b/>
          <w:sz w:val="20"/>
        </w:rPr>
      </w:pPr>
    </w:p>
    <w:p w14:paraId="7142CC1D" w14:textId="77777777" w:rsidR="009E7C2B" w:rsidRDefault="009E7C2B">
      <w:pPr>
        <w:pStyle w:val="Corpodetexto"/>
        <w:rPr>
          <w:b/>
          <w:sz w:val="20"/>
        </w:rPr>
      </w:pPr>
    </w:p>
    <w:p w14:paraId="2A9D5E43" w14:textId="77777777" w:rsidR="009E7C2B" w:rsidRDefault="009E7C2B">
      <w:pPr>
        <w:pStyle w:val="Corpodetexto"/>
        <w:rPr>
          <w:b/>
          <w:sz w:val="20"/>
        </w:rPr>
      </w:pPr>
    </w:p>
    <w:p w14:paraId="7235EF34" w14:textId="77777777" w:rsidR="009E7C2B" w:rsidRDefault="009E7C2B">
      <w:pPr>
        <w:pStyle w:val="Corpodetexto"/>
        <w:rPr>
          <w:b/>
          <w:sz w:val="22"/>
        </w:rPr>
      </w:pPr>
    </w:p>
    <w:p w14:paraId="1A2686F1" w14:textId="77777777" w:rsidR="009E7C2B" w:rsidRDefault="00155C5A">
      <w:pPr>
        <w:pStyle w:val="Ttulo1"/>
        <w:numPr>
          <w:ilvl w:val="2"/>
          <w:numId w:val="2"/>
        </w:numPr>
        <w:tabs>
          <w:tab w:val="left" w:pos="643"/>
        </w:tabs>
        <w:ind w:hanging="541"/>
      </w:pPr>
      <w:r>
        <w:t>Interface</w:t>
      </w:r>
      <w:r>
        <w:rPr>
          <w:spacing w:val="-3"/>
        </w:rPr>
        <w:t xml:space="preserve"> </w:t>
      </w:r>
      <w:r>
        <w:t>da</w:t>
      </w:r>
      <w:r>
        <w:rPr>
          <w:spacing w:val="-2"/>
        </w:rPr>
        <w:t xml:space="preserve"> </w:t>
      </w:r>
      <w:r>
        <w:t>Aplicação</w:t>
      </w:r>
    </w:p>
    <w:p w14:paraId="53139880" w14:textId="77777777" w:rsidR="009E7C2B" w:rsidRDefault="00155C5A">
      <w:pPr>
        <w:tabs>
          <w:tab w:val="left" w:pos="5982"/>
        </w:tabs>
        <w:spacing w:before="137"/>
        <w:ind w:left="102"/>
        <w:rPr>
          <w:b/>
          <w:sz w:val="24"/>
        </w:rPr>
      </w:pPr>
      <w:r>
        <w:rPr>
          <w:b/>
          <w:sz w:val="24"/>
        </w:rPr>
        <w:t>Figura</w:t>
      </w:r>
      <w:r>
        <w:rPr>
          <w:b/>
          <w:spacing w:val="-1"/>
          <w:sz w:val="24"/>
        </w:rPr>
        <w:t xml:space="preserve"> </w:t>
      </w:r>
      <w:r>
        <w:rPr>
          <w:b/>
          <w:sz w:val="24"/>
        </w:rPr>
        <w:t>2:</w:t>
      </w:r>
      <w:r>
        <w:rPr>
          <w:b/>
          <w:spacing w:val="-1"/>
          <w:sz w:val="24"/>
        </w:rPr>
        <w:t xml:space="preserve"> </w:t>
      </w:r>
      <w:r>
        <w:rPr>
          <w:b/>
          <w:sz w:val="24"/>
        </w:rPr>
        <w:t>Tela de</w:t>
      </w:r>
      <w:r>
        <w:rPr>
          <w:b/>
          <w:spacing w:val="-1"/>
          <w:sz w:val="24"/>
        </w:rPr>
        <w:t xml:space="preserve"> </w:t>
      </w:r>
      <w:r>
        <w:rPr>
          <w:b/>
          <w:sz w:val="24"/>
        </w:rPr>
        <w:t>Login</w:t>
      </w:r>
      <w:r>
        <w:rPr>
          <w:b/>
          <w:sz w:val="24"/>
        </w:rPr>
        <w:tab/>
        <w:t>Figura</w:t>
      </w:r>
      <w:r>
        <w:rPr>
          <w:b/>
          <w:spacing w:val="-1"/>
          <w:sz w:val="24"/>
        </w:rPr>
        <w:t xml:space="preserve"> </w:t>
      </w:r>
      <w:r>
        <w:rPr>
          <w:b/>
          <w:sz w:val="24"/>
        </w:rPr>
        <w:t>3: Tela</w:t>
      </w:r>
      <w:r>
        <w:rPr>
          <w:b/>
          <w:spacing w:val="-1"/>
          <w:sz w:val="24"/>
        </w:rPr>
        <w:t xml:space="preserve"> </w:t>
      </w:r>
      <w:r>
        <w:rPr>
          <w:b/>
          <w:sz w:val="24"/>
        </w:rPr>
        <w:t>de</w:t>
      </w:r>
      <w:r>
        <w:rPr>
          <w:b/>
          <w:spacing w:val="-2"/>
          <w:sz w:val="24"/>
        </w:rPr>
        <w:t xml:space="preserve"> </w:t>
      </w:r>
      <w:r>
        <w:rPr>
          <w:b/>
          <w:sz w:val="24"/>
        </w:rPr>
        <w:t>Perfil</w:t>
      </w:r>
    </w:p>
    <w:p w14:paraId="31CE553F" w14:textId="77777777" w:rsidR="009E7C2B" w:rsidRDefault="00155C5A">
      <w:pPr>
        <w:pStyle w:val="Corpodetexto"/>
        <w:tabs>
          <w:tab w:val="left" w:pos="5982"/>
        </w:tabs>
        <w:spacing w:before="43" w:line="276" w:lineRule="auto"/>
        <w:ind w:left="102" w:right="169"/>
      </w:pPr>
      <w:r>
        <w:t>Na</w:t>
      </w:r>
      <w:r>
        <w:rPr>
          <w:spacing w:val="-3"/>
        </w:rPr>
        <w:t xml:space="preserve"> </w:t>
      </w:r>
      <w:r>
        <w:t>figura</w:t>
      </w:r>
      <w:r>
        <w:rPr>
          <w:spacing w:val="-1"/>
        </w:rPr>
        <w:t xml:space="preserve"> </w:t>
      </w:r>
      <w:r>
        <w:t>2 o usuário tem acesso a tela</w:t>
      </w:r>
      <w:r>
        <w:rPr>
          <w:spacing w:val="-1"/>
        </w:rPr>
        <w:t xml:space="preserve"> </w:t>
      </w:r>
      <w:r>
        <w:t>de</w:t>
      </w:r>
      <w:r>
        <w:rPr>
          <w:spacing w:val="-1"/>
        </w:rPr>
        <w:t xml:space="preserve"> </w:t>
      </w:r>
      <w:r>
        <w:t>login</w:t>
      </w:r>
      <w:r>
        <w:tab/>
        <w:t>Na figura 3 o usuário visualiza o</w:t>
      </w:r>
      <w:r>
        <w:rPr>
          <w:spacing w:val="-57"/>
        </w:rPr>
        <w:t xml:space="preserve"> </w:t>
      </w:r>
      <w:r>
        <w:t>do</w:t>
      </w:r>
      <w:r>
        <w:rPr>
          <w:spacing w:val="-1"/>
        </w:rPr>
        <w:t xml:space="preserve"> </w:t>
      </w:r>
      <w:r>
        <w:t>aplicativo.</w:t>
      </w:r>
      <w:r>
        <w:tab/>
        <w:t>seu</w:t>
      </w:r>
      <w:r>
        <w:rPr>
          <w:spacing w:val="-1"/>
        </w:rPr>
        <w:t xml:space="preserve"> </w:t>
      </w:r>
      <w:r>
        <w:t>perfil.</w:t>
      </w:r>
    </w:p>
    <w:p w14:paraId="53A91732" w14:textId="77777777" w:rsidR="009E7C2B" w:rsidRDefault="00155C5A">
      <w:pPr>
        <w:tabs>
          <w:tab w:val="left" w:pos="5971"/>
        </w:tabs>
        <w:ind w:left="101"/>
        <w:rPr>
          <w:sz w:val="20"/>
        </w:rPr>
      </w:pPr>
      <w:r>
        <w:rPr>
          <w:noProof/>
          <w:sz w:val="20"/>
        </w:rPr>
        <w:drawing>
          <wp:inline distT="0" distB="0" distL="0" distR="0" wp14:anchorId="074ECB79" wp14:editId="74E08E10">
            <wp:extent cx="1740023" cy="2431732"/>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6" cstate="print"/>
                    <a:stretch>
                      <a:fillRect/>
                    </a:stretch>
                  </pic:blipFill>
                  <pic:spPr>
                    <a:xfrm>
                      <a:off x="0" y="0"/>
                      <a:ext cx="1740023" cy="2431732"/>
                    </a:xfrm>
                    <a:prstGeom prst="rect">
                      <a:avLst/>
                    </a:prstGeom>
                  </pic:spPr>
                </pic:pic>
              </a:graphicData>
            </a:graphic>
          </wp:inline>
        </w:drawing>
      </w:r>
      <w:r>
        <w:rPr>
          <w:sz w:val="20"/>
        </w:rPr>
        <w:tab/>
      </w:r>
      <w:r>
        <w:rPr>
          <w:noProof/>
          <w:position w:val="5"/>
          <w:sz w:val="20"/>
        </w:rPr>
        <w:drawing>
          <wp:inline distT="0" distB="0" distL="0" distR="0" wp14:anchorId="65B6E2FD" wp14:editId="342EE265">
            <wp:extent cx="1714138" cy="2642235"/>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7" cstate="print"/>
                    <a:stretch>
                      <a:fillRect/>
                    </a:stretch>
                  </pic:blipFill>
                  <pic:spPr>
                    <a:xfrm>
                      <a:off x="0" y="0"/>
                      <a:ext cx="1714138" cy="2642235"/>
                    </a:xfrm>
                    <a:prstGeom prst="rect">
                      <a:avLst/>
                    </a:prstGeom>
                  </pic:spPr>
                </pic:pic>
              </a:graphicData>
            </a:graphic>
          </wp:inline>
        </w:drawing>
      </w:r>
    </w:p>
    <w:p w14:paraId="18EBB3AE" w14:textId="77777777" w:rsidR="009E7C2B" w:rsidRDefault="00155C5A">
      <w:pPr>
        <w:pStyle w:val="Corpodetexto"/>
        <w:tabs>
          <w:tab w:val="left" w:pos="6222"/>
        </w:tabs>
        <w:spacing w:before="26"/>
        <w:ind w:left="342"/>
      </w:pPr>
      <w:r>
        <w:t>Fonte:</w:t>
      </w:r>
      <w:r>
        <w:rPr>
          <w:spacing w:val="-1"/>
        </w:rPr>
        <w:t xml:space="preserve"> </w:t>
      </w:r>
      <w:r>
        <w:t>Próprios</w:t>
      </w:r>
      <w:r>
        <w:rPr>
          <w:spacing w:val="-1"/>
        </w:rPr>
        <w:t xml:space="preserve"> </w:t>
      </w:r>
      <w:r>
        <w:t>autores.</w:t>
      </w:r>
      <w:r>
        <w:tab/>
        <w:t>Fonte:</w:t>
      </w:r>
      <w:r>
        <w:rPr>
          <w:spacing w:val="-2"/>
        </w:rPr>
        <w:t xml:space="preserve"> </w:t>
      </w:r>
      <w:r>
        <w:t>Próprios</w:t>
      </w:r>
      <w:r>
        <w:rPr>
          <w:spacing w:val="-2"/>
        </w:rPr>
        <w:t xml:space="preserve"> </w:t>
      </w:r>
      <w:r>
        <w:t>autores.</w:t>
      </w:r>
    </w:p>
    <w:p w14:paraId="2558DDE0" w14:textId="77777777" w:rsidR="009E7C2B" w:rsidRDefault="009E7C2B">
      <w:pPr>
        <w:pStyle w:val="Corpodetexto"/>
        <w:spacing w:before="4"/>
        <w:rPr>
          <w:sz w:val="31"/>
        </w:rPr>
      </w:pPr>
    </w:p>
    <w:p w14:paraId="5D448EAC" w14:textId="77777777" w:rsidR="009E7C2B" w:rsidRDefault="00155C5A">
      <w:pPr>
        <w:pStyle w:val="Ttulo1"/>
        <w:tabs>
          <w:tab w:val="left" w:pos="5982"/>
        </w:tabs>
        <w:ind w:left="102" w:firstLine="0"/>
      </w:pPr>
      <w:r>
        <w:t>Figura</w:t>
      </w:r>
      <w:r>
        <w:rPr>
          <w:spacing w:val="-1"/>
        </w:rPr>
        <w:t xml:space="preserve"> </w:t>
      </w:r>
      <w:r>
        <w:t>4:</w:t>
      </w:r>
      <w:r>
        <w:rPr>
          <w:spacing w:val="-1"/>
        </w:rPr>
        <w:t xml:space="preserve"> </w:t>
      </w:r>
      <w:r>
        <w:t>Tela</w:t>
      </w:r>
      <w:r>
        <w:rPr>
          <w:spacing w:val="-1"/>
        </w:rPr>
        <w:t xml:space="preserve"> </w:t>
      </w:r>
      <w:r>
        <w:t>de</w:t>
      </w:r>
      <w:r>
        <w:rPr>
          <w:spacing w:val="-1"/>
        </w:rPr>
        <w:t xml:space="preserve"> </w:t>
      </w:r>
      <w:r>
        <w:t>Feed</w:t>
      </w:r>
      <w:r>
        <w:tab/>
        <w:t>Figura</w:t>
      </w:r>
      <w:r>
        <w:rPr>
          <w:spacing w:val="-1"/>
        </w:rPr>
        <w:t xml:space="preserve"> </w:t>
      </w:r>
      <w:r>
        <w:t>5:</w:t>
      </w:r>
      <w:r>
        <w:rPr>
          <w:spacing w:val="-1"/>
        </w:rPr>
        <w:t xml:space="preserve"> </w:t>
      </w:r>
      <w:r>
        <w:t>Tela de</w:t>
      </w:r>
      <w:r>
        <w:rPr>
          <w:spacing w:val="-2"/>
        </w:rPr>
        <w:t xml:space="preserve"> </w:t>
      </w:r>
      <w:r>
        <w:t>Peça</w:t>
      </w:r>
    </w:p>
    <w:p w14:paraId="2A225472" w14:textId="77777777" w:rsidR="009E7C2B" w:rsidRDefault="00155C5A">
      <w:pPr>
        <w:pStyle w:val="Corpodetexto"/>
        <w:tabs>
          <w:tab w:val="left" w:pos="5961"/>
        </w:tabs>
        <w:spacing w:before="41" w:line="276" w:lineRule="auto"/>
        <w:ind w:left="102" w:right="348"/>
      </w:pPr>
      <w:r>
        <w:t>Na</w:t>
      </w:r>
      <w:r>
        <w:rPr>
          <w:spacing w:val="-3"/>
        </w:rPr>
        <w:t xml:space="preserve"> </w:t>
      </w:r>
      <w:r>
        <w:t>figura</w:t>
      </w:r>
      <w:r>
        <w:rPr>
          <w:spacing w:val="-1"/>
        </w:rPr>
        <w:t xml:space="preserve"> </w:t>
      </w:r>
      <w:r>
        <w:t>4 o</w:t>
      </w:r>
      <w:r>
        <w:rPr>
          <w:spacing w:val="-1"/>
        </w:rPr>
        <w:t xml:space="preserve"> </w:t>
      </w:r>
      <w:r>
        <w:t>usuário tem acesso a</w:t>
      </w:r>
      <w:r>
        <w:rPr>
          <w:spacing w:val="-1"/>
        </w:rPr>
        <w:t xml:space="preserve"> </w:t>
      </w:r>
      <w:r>
        <w:t>um feed de</w:t>
      </w:r>
      <w:r>
        <w:tab/>
        <w:t>Na figura 5 o usuário visualiza</w:t>
      </w:r>
      <w:r>
        <w:rPr>
          <w:spacing w:val="-57"/>
        </w:rPr>
        <w:t xml:space="preserve"> </w:t>
      </w:r>
      <w:r>
        <w:t>postagens</w:t>
      </w:r>
      <w:r>
        <w:rPr>
          <w:spacing w:val="-1"/>
        </w:rPr>
        <w:t xml:space="preserve"> </w:t>
      </w:r>
      <w:r>
        <w:t>com</w:t>
      </w:r>
      <w:r>
        <w:rPr>
          <w:spacing w:val="-1"/>
        </w:rPr>
        <w:t xml:space="preserve"> </w:t>
      </w:r>
      <w:r>
        <w:t>peças</w:t>
      </w:r>
      <w:r>
        <w:rPr>
          <w:spacing w:val="-1"/>
        </w:rPr>
        <w:t xml:space="preserve"> </w:t>
      </w:r>
      <w:r>
        <w:t>de</w:t>
      </w:r>
      <w:r>
        <w:rPr>
          <w:spacing w:val="1"/>
        </w:rPr>
        <w:t xml:space="preserve"> </w:t>
      </w:r>
      <w:r>
        <w:t>outros</w:t>
      </w:r>
      <w:r>
        <w:rPr>
          <w:spacing w:val="-1"/>
        </w:rPr>
        <w:t xml:space="preserve"> </w:t>
      </w:r>
      <w:r>
        <w:t>usuários.</w:t>
      </w:r>
      <w:r>
        <w:tab/>
        <w:t>a</w:t>
      </w:r>
      <w:r>
        <w:rPr>
          <w:spacing w:val="-1"/>
        </w:rPr>
        <w:t xml:space="preserve"> </w:t>
      </w:r>
      <w:r>
        <w:t>descrição</w:t>
      </w:r>
      <w:r>
        <w:rPr>
          <w:spacing w:val="-1"/>
        </w:rPr>
        <w:t xml:space="preserve"> </w:t>
      </w:r>
      <w:r>
        <w:t>da</w:t>
      </w:r>
      <w:r>
        <w:rPr>
          <w:spacing w:val="1"/>
        </w:rPr>
        <w:t xml:space="preserve"> </w:t>
      </w:r>
      <w:r>
        <w:t>peça</w:t>
      </w:r>
      <w:r>
        <w:rPr>
          <w:spacing w:val="-1"/>
        </w:rPr>
        <w:t xml:space="preserve"> </w:t>
      </w:r>
      <w:r>
        <w:t>de</w:t>
      </w:r>
      <w:r>
        <w:rPr>
          <w:spacing w:val="-2"/>
        </w:rPr>
        <w:t xml:space="preserve"> </w:t>
      </w:r>
      <w:r>
        <w:t>outro.</w:t>
      </w:r>
    </w:p>
    <w:p w14:paraId="020E6BD7" w14:textId="77777777" w:rsidR="009E7C2B" w:rsidRDefault="00155C5A">
      <w:pPr>
        <w:tabs>
          <w:tab w:val="left" w:pos="6001"/>
        </w:tabs>
        <w:ind w:left="101"/>
        <w:rPr>
          <w:sz w:val="20"/>
        </w:rPr>
      </w:pPr>
      <w:r>
        <w:rPr>
          <w:noProof/>
          <w:sz w:val="20"/>
        </w:rPr>
        <w:drawing>
          <wp:inline distT="0" distB="0" distL="0" distR="0" wp14:anchorId="05B01868" wp14:editId="4FA50DD8">
            <wp:extent cx="1703935" cy="3004185"/>
            <wp:effectExtent l="0" t="0" r="0" b="0"/>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8" cstate="print"/>
                    <a:stretch>
                      <a:fillRect/>
                    </a:stretch>
                  </pic:blipFill>
                  <pic:spPr>
                    <a:xfrm>
                      <a:off x="0" y="0"/>
                      <a:ext cx="1703935" cy="3004185"/>
                    </a:xfrm>
                    <a:prstGeom prst="rect">
                      <a:avLst/>
                    </a:prstGeom>
                  </pic:spPr>
                </pic:pic>
              </a:graphicData>
            </a:graphic>
          </wp:inline>
        </w:drawing>
      </w:r>
      <w:r>
        <w:rPr>
          <w:sz w:val="20"/>
        </w:rPr>
        <w:tab/>
      </w:r>
      <w:r>
        <w:rPr>
          <w:noProof/>
          <w:position w:val="1"/>
          <w:sz w:val="20"/>
        </w:rPr>
        <w:drawing>
          <wp:inline distT="0" distB="0" distL="0" distR="0" wp14:anchorId="0A10FCED" wp14:editId="48C3C153">
            <wp:extent cx="1698654" cy="3004185"/>
            <wp:effectExtent l="0" t="0" r="0" b="0"/>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jpeg"/>
                    <pic:cNvPicPr/>
                  </pic:nvPicPr>
                  <pic:blipFill>
                    <a:blip r:embed="rId19" cstate="print"/>
                    <a:stretch>
                      <a:fillRect/>
                    </a:stretch>
                  </pic:blipFill>
                  <pic:spPr>
                    <a:xfrm>
                      <a:off x="0" y="0"/>
                      <a:ext cx="1698654" cy="3004185"/>
                    </a:xfrm>
                    <a:prstGeom prst="rect">
                      <a:avLst/>
                    </a:prstGeom>
                  </pic:spPr>
                </pic:pic>
              </a:graphicData>
            </a:graphic>
          </wp:inline>
        </w:drawing>
      </w:r>
    </w:p>
    <w:p w14:paraId="7E4BC316" w14:textId="77777777" w:rsidR="009E7C2B" w:rsidRDefault="009E7C2B">
      <w:pPr>
        <w:rPr>
          <w:sz w:val="20"/>
        </w:rPr>
        <w:sectPr w:rsidR="009E7C2B">
          <w:headerReference w:type="default" r:id="rId20"/>
          <w:footerReference w:type="default" r:id="rId21"/>
          <w:pgSz w:w="11910" w:h="16840"/>
          <w:pgMar w:top="2260" w:right="1020" w:bottom="1480" w:left="1600" w:header="1085" w:footer="1294" w:gutter="0"/>
          <w:cols w:space="720"/>
        </w:sectPr>
      </w:pPr>
    </w:p>
    <w:p w14:paraId="3B8814BC" w14:textId="77777777" w:rsidR="009E7C2B" w:rsidRDefault="009E7C2B">
      <w:pPr>
        <w:pStyle w:val="Corpodetexto"/>
        <w:rPr>
          <w:sz w:val="20"/>
        </w:rPr>
      </w:pPr>
    </w:p>
    <w:p w14:paraId="6E9056DF" w14:textId="77777777" w:rsidR="009E7C2B" w:rsidRDefault="009E7C2B">
      <w:pPr>
        <w:pStyle w:val="Corpodetexto"/>
        <w:rPr>
          <w:sz w:val="20"/>
        </w:rPr>
      </w:pPr>
    </w:p>
    <w:p w14:paraId="32619C67" w14:textId="77777777" w:rsidR="009E7C2B" w:rsidRDefault="009E7C2B">
      <w:pPr>
        <w:pStyle w:val="Corpodetexto"/>
        <w:rPr>
          <w:sz w:val="20"/>
        </w:rPr>
      </w:pPr>
    </w:p>
    <w:p w14:paraId="65B9EAC4" w14:textId="77777777" w:rsidR="009E7C2B" w:rsidRDefault="009E7C2B">
      <w:pPr>
        <w:pStyle w:val="Corpodetexto"/>
        <w:rPr>
          <w:sz w:val="22"/>
        </w:rPr>
      </w:pPr>
    </w:p>
    <w:p w14:paraId="287048C1" w14:textId="77777777" w:rsidR="009E7C2B" w:rsidRDefault="00155C5A">
      <w:pPr>
        <w:pStyle w:val="Ttulo1"/>
        <w:tabs>
          <w:tab w:val="left" w:pos="5982"/>
        </w:tabs>
        <w:ind w:left="102" w:firstLine="0"/>
      </w:pPr>
      <w:r>
        <w:t>Figura</w:t>
      </w:r>
      <w:r>
        <w:rPr>
          <w:spacing w:val="-1"/>
        </w:rPr>
        <w:t xml:space="preserve"> </w:t>
      </w:r>
      <w:r>
        <w:t>6:</w:t>
      </w:r>
      <w:r>
        <w:rPr>
          <w:spacing w:val="-1"/>
        </w:rPr>
        <w:t xml:space="preserve"> </w:t>
      </w:r>
      <w:r>
        <w:t>Tela de</w:t>
      </w:r>
      <w:r>
        <w:rPr>
          <w:spacing w:val="-2"/>
        </w:rPr>
        <w:t xml:space="preserve"> </w:t>
      </w:r>
      <w:r>
        <w:t>oferta</w:t>
      </w:r>
      <w:r>
        <w:tab/>
        <w:t>Figura</w:t>
      </w:r>
      <w:r>
        <w:rPr>
          <w:spacing w:val="-1"/>
        </w:rPr>
        <w:t xml:space="preserve"> </w:t>
      </w:r>
      <w:r>
        <w:t>7:</w:t>
      </w:r>
      <w:r>
        <w:rPr>
          <w:spacing w:val="-1"/>
        </w:rPr>
        <w:t xml:space="preserve"> </w:t>
      </w:r>
      <w:r>
        <w:t>Tela</w:t>
      </w:r>
      <w:r>
        <w:rPr>
          <w:spacing w:val="-1"/>
        </w:rPr>
        <w:t xml:space="preserve"> </w:t>
      </w:r>
      <w:r>
        <w:t>de</w:t>
      </w:r>
      <w:r>
        <w:rPr>
          <w:spacing w:val="-2"/>
        </w:rPr>
        <w:t xml:space="preserve"> </w:t>
      </w:r>
      <w:r>
        <w:t>Mensagens</w:t>
      </w:r>
    </w:p>
    <w:p w14:paraId="76A3EF00" w14:textId="77777777" w:rsidR="009E7C2B" w:rsidRDefault="00155C5A">
      <w:pPr>
        <w:pStyle w:val="Corpodetexto"/>
        <w:tabs>
          <w:tab w:val="left" w:pos="5982"/>
        </w:tabs>
        <w:spacing w:before="41"/>
        <w:ind w:left="102"/>
      </w:pPr>
      <w:r>
        <w:t>Na</w:t>
      </w:r>
      <w:r>
        <w:rPr>
          <w:spacing w:val="-3"/>
        </w:rPr>
        <w:t xml:space="preserve"> </w:t>
      </w:r>
      <w:r>
        <w:t>figura</w:t>
      </w:r>
      <w:r>
        <w:rPr>
          <w:spacing w:val="-1"/>
        </w:rPr>
        <w:t xml:space="preserve"> </w:t>
      </w:r>
      <w:r>
        <w:t>6 o usuário</w:t>
      </w:r>
      <w:r>
        <w:rPr>
          <w:spacing w:val="-1"/>
        </w:rPr>
        <w:t xml:space="preserve"> </w:t>
      </w:r>
      <w:r>
        <w:t>pode</w:t>
      </w:r>
      <w:r>
        <w:rPr>
          <w:spacing w:val="-1"/>
        </w:rPr>
        <w:t xml:space="preserve"> </w:t>
      </w:r>
      <w:r>
        <w:t>realizar uma</w:t>
      </w:r>
      <w:r>
        <w:tab/>
        <w:t>Na</w:t>
      </w:r>
      <w:r>
        <w:rPr>
          <w:spacing w:val="-2"/>
        </w:rPr>
        <w:t xml:space="preserve"> </w:t>
      </w:r>
      <w:r>
        <w:t>figura</w:t>
      </w:r>
      <w:r>
        <w:rPr>
          <w:spacing w:val="-2"/>
        </w:rPr>
        <w:t xml:space="preserve"> </w:t>
      </w:r>
      <w:r>
        <w:t>7 os usuários podem</w:t>
      </w:r>
    </w:p>
    <w:p w14:paraId="0A14B981" w14:textId="77777777" w:rsidR="009E7C2B" w:rsidRDefault="00155C5A">
      <w:pPr>
        <w:pStyle w:val="Corpodetexto"/>
        <w:tabs>
          <w:tab w:val="left" w:pos="5982"/>
        </w:tabs>
        <w:spacing w:before="41"/>
        <w:ind w:left="102"/>
      </w:pPr>
      <w:r>
        <w:rPr>
          <w:noProof/>
        </w:rPr>
        <w:drawing>
          <wp:anchor distT="0" distB="0" distL="0" distR="0" simplePos="0" relativeHeight="251655168" behindDoc="0" locked="0" layoutInCell="1" allowOverlap="1" wp14:anchorId="18DC73F5" wp14:editId="5C593992">
            <wp:simplePos x="0" y="0"/>
            <wp:positionH relativeFrom="page">
              <wp:posOffset>1080135</wp:posOffset>
            </wp:positionH>
            <wp:positionV relativeFrom="paragraph">
              <wp:posOffset>266485</wp:posOffset>
            </wp:positionV>
            <wp:extent cx="1790042" cy="2948940"/>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2" cstate="print"/>
                    <a:stretch>
                      <a:fillRect/>
                    </a:stretch>
                  </pic:blipFill>
                  <pic:spPr>
                    <a:xfrm>
                      <a:off x="0" y="0"/>
                      <a:ext cx="1790042" cy="2948940"/>
                    </a:xfrm>
                    <a:prstGeom prst="rect">
                      <a:avLst/>
                    </a:prstGeom>
                  </pic:spPr>
                </pic:pic>
              </a:graphicData>
            </a:graphic>
          </wp:anchor>
        </w:drawing>
      </w:r>
      <w:r>
        <w:rPr>
          <w:noProof/>
        </w:rPr>
        <w:drawing>
          <wp:anchor distT="0" distB="0" distL="0" distR="0" simplePos="0" relativeHeight="251656192" behindDoc="0" locked="0" layoutInCell="1" allowOverlap="1" wp14:anchorId="66027F63" wp14:editId="08DDE1A5">
            <wp:simplePos x="0" y="0"/>
            <wp:positionH relativeFrom="page">
              <wp:posOffset>4862195</wp:posOffset>
            </wp:positionH>
            <wp:positionV relativeFrom="paragraph">
              <wp:posOffset>228385</wp:posOffset>
            </wp:positionV>
            <wp:extent cx="1794280" cy="2980944"/>
            <wp:effectExtent l="0" t="0" r="0" b="0"/>
            <wp:wrapTopAndBottom/>
            <wp:docPr id="2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jpeg"/>
                    <pic:cNvPicPr/>
                  </pic:nvPicPr>
                  <pic:blipFill>
                    <a:blip r:embed="rId23" cstate="print"/>
                    <a:stretch>
                      <a:fillRect/>
                    </a:stretch>
                  </pic:blipFill>
                  <pic:spPr>
                    <a:xfrm>
                      <a:off x="0" y="0"/>
                      <a:ext cx="1794280" cy="2980944"/>
                    </a:xfrm>
                    <a:prstGeom prst="rect">
                      <a:avLst/>
                    </a:prstGeom>
                  </pic:spPr>
                </pic:pic>
              </a:graphicData>
            </a:graphic>
          </wp:anchor>
        </w:drawing>
      </w:r>
      <w:r>
        <w:t>oferta</w:t>
      </w:r>
      <w:r>
        <w:rPr>
          <w:spacing w:val="-3"/>
        </w:rPr>
        <w:t xml:space="preserve"> </w:t>
      </w:r>
      <w:r>
        <w:t>de</w:t>
      </w:r>
      <w:r>
        <w:rPr>
          <w:spacing w:val="-1"/>
        </w:rPr>
        <w:t xml:space="preserve"> </w:t>
      </w:r>
      <w:r>
        <w:t>troca</w:t>
      </w:r>
      <w:r>
        <w:rPr>
          <w:spacing w:val="-1"/>
        </w:rPr>
        <w:t xml:space="preserve"> </w:t>
      </w:r>
      <w:r>
        <w:t>para</w:t>
      </w:r>
      <w:r>
        <w:rPr>
          <w:spacing w:val="-1"/>
        </w:rPr>
        <w:t xml:space="preserve"> </w:t>
      </w:r>
      <w:r>
        <w:t>outro</w:t>
      </w:r>
      <w:r>
        <w:rPr>
          <w:spacing w:val="1"/>
        </w:rPr>
        <w:t xml:space="preserve"> </w:t>
      </w:r>
      <w:r>
        <w:t>usuário.</w:t>
      </w:r>
      <w:r>
        <w:tab/>
        <w:t>trocar</w:t>
      </w:r>
      <w:r>
        <w:rPr>
          <w:spacing w:val="22"/>
        </w:rPr>
        <w:t xml:space="preserve"> </w:t>
      </w:r>
      <w:r>
        <w:t>mensagens</w:t>
      </w:r>
      <w:r>
        <w:rPr>
          <w:spacing w:val="22"/>
        </w:rPr>
        <w:t xml:space="preserve"> </w:t>
      </w:r>
      <w:r>
        <w:t>sobre</w:t>
      </w:r>
      <w:r>
        <w:rPr>
          <w:spacing w:val="21"/>
        </w:rPr>
        <w:t xml:space="preserve"> </w:t>
      </w:r>
      <w:r>
        <w:t>a</w:t>
      </w:r>
      <w:r>
        <w:rPr>
          <w:spacing w:val="23"/>
        </w:rPr>
        <w:t xml:space="preserve"> </w:t>
      </w:r>
      <w:r>
        <w:t>oferta.</w:t>
      </w:r>
    </w:p>
    <w:p w14:paraId="581D4FEC" w14:textId="77777777" w:rsidR="009E7C2B" w:rsidRDefault="00155C5A">
      <w:pPr>
        <w:pStyle w:val="Corpodetexto"/>
        <w:tabs>
          <w:tab w:val="left" w:pos="6162"/>
        </w:tabs>
        <w:spacing w:before="18"/>
        <w:ind w:left="342"/>
      </w:pPr>
      <w:r>
        <w:t>Fonte:</w:t>
      </w:r>
      <w:r>
        <w:rPr>
          <w:spacing w:val="-1"/>
        </w:rPr>
        <w:t xml:space="preserve"> </w:t>
      </w:r>
      <w:r>
        <w:t>Próprios</w:t>
      </w:r>
      <w:r>
        <w:rPr>
          <w:spacing w:val="-1"/>
        </w:rPr>
        <w:t xml:space="preserve"> </w:t>
      </w:r>
      <w:r>
        <w:t>autores.</w:t>
      </w:r>
      <w:r>
        <w:tab/>
        <w:t>Fonte: Próprios</w:t>
      </w:r>
      <w:r>
        <w:rPr>
          <w:spacing w:val="-2"/>
        </w:rPr>
        <w:t xml:space="preserve"> </w:t>
      </w:r>
      <w:r>
        <w:t>autores.</w:t>
      </w:r>
    </w:p>
    <w:p w14:paraId="778FE434" w14:textId="77777777" w:rsidR="009E7C2B" w:rsidRDefault="009E7C2B">
      <w:pPr>
        <w:pStyle w:val="Corpodetexto"/>
        <w:spacing w:before="3"/>
        <w:rPr>
          <w:sz w:val="31"/>
        </w:rPr>
      </w:pPr>
    </w:p>
    <w:p w14:paraId="66328611" w14:textId="77777777" w:rsidR="009E7C2B" w:rsidRDefault="00155C5A">
      <w:pPr>
        <w:pStyle w:val="Ttulo1"/>
        <w:tabs>
          <w:tab w:val="left" w:pos="5862"/>
        </w:tabs>
        <w:ind w:left="102" w:firstLine="0"/>
      </w:pPr>
      <w:r>
        <w:t>Figura</w:t>
      </w:r>
      <w:r>
        <w:rPr>
          <w:spacing w:val="-1"/>
        </w:rPr>
        <w:t xml:space="preserve"> </w:t>
      </w:r>
      <w:r>
        <w:t>8:</w:t>
      </w:r>
      <w:r>
        <w:rPr>
          <w:spacing w:val="-1"/>
        </w:rPr>
        <w:t xml:space="preserve"> </w:t>
      </w:r>
      <w:r>
        <w:t>Tela de</w:t>
      </w:r>
      <w:r>
        <w:rPr>
          <w:spacing w:val="-1"/>
        </w:rPr>
        <w:t xml:space="preserve"> </w:t>
      </w:r>
      <w:r>
        <w:t>Troca</w:t>
      </w:r>
      <w:r>
        <w:tab/>
        <w:t>Figura</w:t>
      </w:r>
      <w:r>
        <w:rPr>
          <w:spacing w:val="-1"/>
        </w:rPr>
        <w:t xml:space="preserve"> </w:t>
      </w:r>
      <w:r>
        <w:t>9: Tela de</w:t>
      </w:r>
      <w:r>
        <w:rPr>
          <w:spacing w:val="-1"/>
        </w:rPr>
        <w:t xml:space="preserve"> </w:t>
      </w:r>
      <w:r>
        <w:t>Avaliação</w:t>
      </w:r>
    </w:p>
    <w:p w14:paraId="3B4E18A9" w14:textId="77777777" w:rsidR="009E7C2B" w:rsidRDefault="00155C5A">
      <w:pPr>
        <w:pStyle w:val="Corpodetexto"/>
        <w:tabs>
          <w:tab w:val="left" w:pos="5862"/>
        </w:tabs>
        <w:spacing w:before="41"/>
        <w:ind w:left="102"/>
      </w:pPr>
      <w:r>
        <w:t>Na</w:t>
      </w:r>
      <w:r>
        <w:rPr>
          <w:spacing w:val="-3"/>
        </w:rPr>
        <w:t xml:space="preserve"> </w:t>
      </w:r>
      <w:r>
        <w:t>figura</w:t>
      </w:r>
      <w:r>
        <w:rPr>
          <w:spacing w:val="-1"/>
        </w:rPr>
        <w:t xml:space="preserve"> </w:t>
      </w:r>
      <w:r>
        <w:t>8 os usuários confirmam a</w:t>
      </w:r>
      <w:r>
        <w:tab/>
        <w:t>Na</w:t>
      </w:r>
      <w:r>
        <w:rPr>
          <w:spacing w:val="-2"/>
        </w:rPr>
        <w:t xml:space="preserve"> </w:t>
      </w:r>
      <w:r>
        <w:t>figura</w:t>
      </w:r>
      <w:r>
        <w:rPr>
          <w:spacing w:val="-1"/>
        </w:rPr>
        <w:t xml:space="preserve"> </w:t>
      </w:r>
      <w:r>
        <w:t>9 os usuários avaliam</w:t>
      </w:r>
      <w:r>
        <w:rPr>
          <w:spacing w:val="-1"/>
        </w:rPr>
        <w:t xml:space="preserve"> </w:t>
      </w:r>
      <w:r>
        <w:t>a</w:t>
      </w:r>
    </w:p>
    <w:p w14:paraId="3E14E71B" w14:textId="77777777" w:rsidR="009E7C2B" w:rsidRDefault="00155C5A">
      <w:pPr>
        <w:pStyle w:val="Corpodetexto"/>
        <w:tabs>
          <w:tab w:val="left" w:pos="5862"/>
        </w:tabs>
        <w:spacing w:before="41"/>
        <w:ind w:left="102"/>
      </w:pPr>
      <w:r>
        <w:rPr>
          <w:noProof/>
        </w:rPr>
        <w:drawing>
          <wp:anchor distT="0" distB="0" distL="0" distR="0" simplePos="0" relativeHeight="251657216" behindDoc="0" locked="0" layoutInCell="1" allowOverlap="1" wp14:anchorId="432620E7" wp14:editId="28C90CF8">
            <wp:simplePos x="0" y="0"/>
            <wp:positionH relativeFrom="page">
              <wp:posOffset>1080135</wp:posOffset>
            </wp:positionH>
            <wp:positionV relativeFrom="paragraph">
              <wp:posOffset>228322</wp:posOffset>
            </wp:positionV>
            <wp:extent cx="1801373" cy="2931795"/>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4" cstate="print"/>
                    <a:stretch>
                      <a:fillRect/>
                    </a:stretch>
                  </pic:blipFill>
                  <pic:spPr>
                    <a:xfrm>
                      <a:off x="0" y="0"/>
                      <a:ext cx="1801373" cy="2931795"/>
                    </a:xfrm>
                    <a:prstGeom prst="rect">
                      <a:avLst/>
                    </a:prstGeom>
                  </pic:spPr>
                </pic:pic>
              </a:graphicData>
            </a:graphic>
          </wp:anchor>
        </w:drawing>
      </w:r>
      <w:r>
        <w:rPr>
          <w:noProof/>
        </w:rPr>
        <w:drawing>
          <wp:anchor distT="0" distB="0" distL="0" distR="0" simplePos="0" relativeHeight="251658240" behindDoc="0" locked="0" layoutInCell="1" allowOverlap="1" wp14:anchorId="440351C5" wp14:editId="4E64DDF0">
            <wp:simplePos x="0" y="0"/>
            <wp:positionH relativeFrom="page">
              <wp:posOffset>4807584</wp:posOffset>
            </wp:positionH>
            <wp:positionV relativeFrom="paragraph">
              <wp:posOffset>228322</wp:posOffset>
            </wp:positionV>
            <wp:extent cx="1759762" cy="2896457"/>
            <wp:effectExtent l="0" t="0" r="0" b="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25" cstate="print"/>
                    <a:stretch>
                      <a:fillRect/>
                    </a:stretch>
                  </pic:blipFill>
                  <pic:spPr>
                    <a:xfrm>
                      <a:off x="0" y="0"/>
                      <a:ext cx="1759762" cy="2896457"/>
                    </a:xfrm>
                    <a:prstGeom prst="rect">
                      <a:avLst/>
                    </a:prstGeom>
                  </pic:spPr>
                </pic:pic>
              </a:graphicData>
            </a:graphic>
          </wp:anchor>
        </w:drawing>
      </w:r>
      <w:r>
        <w:t>realização</w:t>
      </w:r>
      <w:r>
        <w:rPr>
          <w:spacing w:val="-1"/>
        </w:rPr>
        <w:t xml:space="preserve"> </w:t>
      </w:r>
      <w:r>
        <w:t>da</w:t>
      </w:r>
      <w:r>
        <w:rPr>
          <w:spacing w:val="-2"/>
        </w:rPr>
        <w:t xml:space="preserve"> </w:t>
      </w:r>
      <w:r>
        <w:t>troca em</w:t>
      </w:r>
      <w:r>
        <w:rPr>
          <w:spacing w:val="-1"/>
        </w:rPr>
        <w:t xml:space="preserve"> </w:t>
      </w:r>
      <w:r>
        <w:t>caso</w:t>
      </w:r>
      <w:r>
        <w:rPr>
          <w:spacing w:val="-1"/>
        </w:rPr>
        <w:t xml:space="preserve"> </w:t>
      </w:r>
      <w:r>
        <w:t>de</w:t>
      </w:r>
      <w:r>
        <w:rPr>
          <w:spacing w:val="-2"/>
        </w:rPr>
        <w:t xml:space="preserve"> </w:t>
      </w:r>
      <w:r>
        <w:t>acordo.</w:t>
      </w:r>
      <w:r>
        <w:tab/>
        <w:t>troca</w:t>
      </w:r>
      <w:r>
        <w:rPr>
          <w:spacing w:val="-3"/>
        </w:rPr>
        <w:t xml:space="preserve"> </w:t>
      </w:r>
      <w:r>
        <w:t>realizada.</w:t>
      </w:r>
    </w:p>
    <w:p w14:paraId="42F2DD3C" w14:textId="77777777" w:rsidR="009E7C2B" w:rsidRDefault="009E7C2B">
      <w:pPr>
        <w:sectPr w:rsidR="009E7C2B">
          <w:pgSz w:w="11910" w:h="16840"/>
          <w:pgMar w:top="2260" w:right="1020" w:bottom="1500" w:left="1600" w:header="1085" w:footer="1294" w:gutter="0"/>
          <w:cols w:space="720"/>
        </w:sectPr>
      </w:pPr>
    </w:p>
    <w:p w14:paraId="7A1E2C3F" w14:textId="77777777" w:rsidR="009E7C2B" w:rsidRDefault="009E7C2B">
      <w:pPr>
        <w:pStyle w:val="Corpodetexto"/>
        <w:rPr>
          <w:sz w:val="20"/>
        </w:rPr>
      </w:pPr>
    </w:p>
    <w:p w14:paraId="72946AD7" w14:textId="77777777" w:rsidR="009E7C2B" w:rsidRDefault="009E7C2B">
      <w:pPr>
        <w:pStyle w:val="Corpodetexto"/>
        <w:rPr>
          <w:sz w:val="20"/>
        </w:rPr>
      </w:pPr>
    </w:p>
    <w:p w14:paraId="42D3A0FB" w14:textId="77777777" w:rsidR="009E7C2B" w:rsidRDefault="009E7C2B">
      <w:pPr>
        <w:pStyle w:val="Corpodetexto"/>
        <w:rPr>
          <w:sz w:val="20"/>
        </w:rPr>
      </w:pPr>
    </w:p>
    <w:p w14:paraId="4BD3A628" w14:textId="77777777" w:rsidR="009E7C2B" w:rsidRDefault="009E7C2B">
      <w:pPr>
        <w:pStyle w:val="Corpodetexto"/>
        <w:rPr>
          <w:sz w:val="22"/>
        </w:rPr>
      </w:pPr>
    </w:p>
    <w:p w14:paraId="119A38BB" w14:textId="77777777" w:rsidR="009E7C2B" w:rsidRDefault="00155C5A">
      <w:pPr>
        <w:pStyle w:val="Ttulo1"/>
        <w:numPr>
          <w:ilvl w:val="0"/>
          <w:numId w:val="2"/>
        </w:numPr>
        <w:tabs>
          <w:tab w:val="left" w:pos="533"/>
          <w:tab w:val="left" w:pos="534"/>
        </w:tabs>
      </w:pPr>
      <w:r>
        <w:t>RESULTADOS</w:t>
      </w:r>
      <w:r>
        <w:rPr>
          <w:spacing w:val="-1"/>
        </w:rPr>
        <w:t xml:space="preserve"> </w:t>
      </w:r>
      <w:r>
        <w:t>E</w:t>
      </w:r>
      <w:r>
        <w:rPr>
          <w:spacing w:val="-1"/>
        </w:rPr>
        <w:t xml:space="preserve"> </w:t>
      </w:r>
      <w:r>
        <w:t>DISCUSSÃO</w:t>
      </w:r>
    </w:p>
    <w:p w14:paraId="647F1C7F" w14:textId="77777777" w:rsidR="009E7C2B" w:rsidRDefault="00155C5A">
      <w:pPr>
        <w:pStyle w:val="Corpodetexto"/>
        <w:spacing w:before="137" w:line="360" w:lineRule="auto"/>
        <w:ind w:left="102" w:right="110" w:firstLine="707"/>
        <w:jc w:val="both"/>
      </w:pPr>
      <w:r>
        <w:t>Tendo em vista as informações obtidas, torna-se viável a criação de uma aplicação</w:t>
      </w:r>
      <w:r>
        <w:rPr>
          <w:spacing w:val="1"/>
        </w:rPr>
        <w:t xml:space="preserve"> </w:t>
      </w:r>
      <w:r>
        <w:t>voltada a trocas de peças de vestuário com o desenvolvimento baseado em plataformas web, o</w:t>
      </w:r>
      <w:r>
        <w:rPr>
          <w:spacing w:val="-57"/>
        </w:rPr>
        <w:t xml:space="preserve"> </w:t>
      </w:r>
      <w:r>
        <w:t xml:space="preserve">conceito foi aplicado a </w:t>
      </w:r>
      <w:r>
        <w:rPr>
          <w:i/>
        </w:rPr>
        <w:t xml:space="preserve">layouts </w:t>
      </w:r>
      <w:r>
        <w:t>com o intuito de oferecer uma ideia conceitual da f</w:t>
      </w:r>
      <w:r>
        <w:t>utura</w:t>
      </w:r>
      <w:r>
        <w:rPr>
          <w:spacing w:val="1"/>
        </w:rPr>
        <w:t xml:space="preserve"> </w:t>
      </w:r>
      <w:r>
        <w:t>aplicação. O design escolhido para a demonstração conceitual foi o de dispositivos móveis, o</w:t>
      </w:r>
      <w:r>
        <w:rPr>
          <w:spacing w:val="1"/>
        </w:rPr>
        <w:t xml:space="preserve"> </w:t>
      </w:r>
      <w:r>
        <w:t>desenvolvimento</w:t>
      </w:r>
      <w:r>
        <w:rPr>
          <w:spacing w:val="1"/>
        </w:rPr>
        <w:t xml:space="preserve"> </w:t>
      </w:r>
      <w:r>
        <w:rPr>
          <w:i/>
        </w:rPr>
        <w:t>mobile</w:t>
      </w:r>
      <w:r>
        <w:rPr>
          <w:i/>
          <w:spacing w:val="1"/>
        </w:rPr>
        <w:t xml:space="preserve"> </w:t>
      </w:r>
      <w:r>
        <w:t>dar-se-á</w:t>
      </w:r>
      <w:r>
        <w:rPr>
          <w:spacing w:val="1"/>
        </w:rPr>
        <w:t xml:space="preserve"> </w:t>
      </w:r>
      <w:r>
        <w:t>natural</w:t>
      </w:r>
      <w:r>
        <w:rPr>
          <w:spacing w:val="1"/>
        </w:rPr>
        <w:t xml:space="preserve"> </w:t>
      </w:r>
      <w:r>
        <w:t>pois</w:t>
      </w:r>
      <w:r>
        <w:rPr>
          <w:spacing w:val="1"/>
        </w:rPr>
        <w:t xml:space="preserve"> </w:t>
      </w:r>
      <w:r>
        <w:t>técnicas</w:t>
      </w:r>
      <w:r>
        <w:rPr>
          <w:spacing w:val="1"/>
        </w:rPr>
        <w:t xml:space="preserve"> </w:t>
      </w:r>
      <w:r>
        <w:t>de</w:t>
      </w:r>
      <w:r>
        <w:rPr>
          <w:spacing w:val="1"/>
        </w:rPr>
        <w:t xml:space="preserve"> </w:t>
      </w:r>
      <w:r>
        <w:t>responsividade</w:t>
      </w:r>
      <w:r>
        <w:rPr>
          <w:spacing w:val="1"/>
        </w:rPr>
        <w:t xml:space="preserve"> </w:t>
      </w:r>
      <w:r>
        <w:t>(adaptação</w:t>
      </w:r>
      <w:r>
        <w:rPr>
          <w:spacing w:val="1"/>
        </w:rPr>
        <w:t xml:space="preserve"> </w:t>
      </w:r>
      <w:r>
        <w:t>do</w:t>
      </w:r>
      <w:r>
        <w:rPr>
          <w:spacing w:val="1"/>
        </w:rPr>
        <w:t xml:space="preserve"> </w:t>
      </w:r>
      <w:r>
        <w:rPr>
          <w:i/>
        </w:rPr>
        <w:t>software</w:t>
      </w:r>
      <w:r>
        <w:rPr>
          <w:i/>
          <w:spacing w:val="-11"/>
        </w:rPr>
        <w:t xml:space="preserve"> </w:t>
      </w:r>
      <w:r>
        <w:t>a</w:t>
      </w:r>
      <w:r>
        <w:rPr>
          <w:spacing w:val="-12"/>
        </w:rPr>
        <w:t xml:space="preserve"> </w:t>
      </w:r>
      <w:r>
        <w:t>qualquer</w:t>
      </w:r>
      <w:r>
        <w:rPr>
          <w:spacing w:val="-11"/>
        </w:rPr>
        <w:t xml:space="preserve"> </w:t>
      </w:r>
      <w:r>
        <w:t>tela</w:t>
      </w:r>
      <w:r>
        <w:rPr>
          <w:spacing w:val="-12"/>
        </w:rPr>
        <w:t xml:space="preserve"> </w:t>
      </w:r>
      <w:r>
        <w:t>que</w:t>
      </w:r>
      <w:r>
        <w:rPr>
          <w:spacing w:val="-11"/>
        </w:rPr>
        <w:t xml:space="preserve"> </w:t>
      </w:r>
      <w:r>
        <w:t>o</w:t>
      </w:r>
      <w:r>
        <w:rPr>
          <w:spacing w:val="-11"/>
        </w:rPr>
        <w:t xml:space="preserve"> </w:t>
      </w:r>
      <w:r>
        <w:t>usuário</w:t>
      </w:r>
      <w:r>
        <w:rPr>
          <w:spacing w:val="-10"/>
        </w:rPr>
        <w:t xml:space="preserve"> </w:t>
      </w:r>
      <w:r>
        <w:t>esteja</w:t>
      </w:r>
      <w:r>
        <w:rPr>
          <w:spacing w:val="-12"/>
        </w:rPr>
        <w:t xml:space="preserve"> </w:t>
      </w:r>
      <w:r>
        <w:t>utilizando)</w:t>
      </w:r>
      <w:r>
        <w:rPr>
          <w:spacing w:val="-12"/>
        </w:rPr>
        <w:t xml:space="preserve"> </w:t>
      </w:r>
      <w:r>
        <w:t>serão</w:t>
      </w:r>
      <w:r>
        <w:rPr>
          <w:spacing w:val="-10"/>
        </w:rPr>
        <w:t xml:space="preserve"> </w:t>
      </w:r>
      <w:r>
        <w:t>aplicad</w:t>
      </w:r>
      <w:r>
        <w:t>as,</w:t>
      </w:r>
      <w:r>
        <w:rPr>
          <w:spacing w:val="-11"/>
        </w:rPr>
        <w:t xml:space="preserve"> </w:t>
      </w:r>
      <w:r>
        <w:t>pode-se</w:t>
      </w:r>
      <w:r>
        <w:rPr>
          <w:spacing w:val="-11"/>
        </w:rPr>
        <w:t xml:space="preserve"> </w:t>
      </w:r>
      <w:r>
        <w:t>notar</w:t>
      </w:r>
      <w:r>
        <w:rPr>
          <w:spacing w:val="-12"/>
        </w:rPr>
        <w:t xml:space="preserve"> </w:t>
      </w:r>
      <w:r>
        <w:t>na</w:t>
      </w:r>
      <w:r>
        <w:rPr>
          <w:spacing w:val="-11"/>
        </w:rPr>
        <w:t xml:space="preserve"> </w:t>
      </w:r>
      <w:r>
        <w:t>figura</w:t>
      </w:r>
      <w:r>
        <w:rPr>
          <w:spacing w:val="-58"/>
        </w:rPr>
        <w:t xml:space="preserve"> </w:t>
      </w:r>
      <w:r>
        <w:t>2 o design moderno e</w:t>
      </w:r>
      <w:r>
        <w:rPr>
          <w:spacing w:val="-1"/>
        </w:rPr>
        <w:t xml:space="preserve"> </w:t>
      </w:r>
      <w:r>
        <w:t>intuitivo.</w:t>
      </w:r>
    </w:p>
    <w:p w14:paraId="7B7527AC" w14:textId="77777777" w:rsidR="009E7C2B" w:rsidRDefault="009E7C2B">
      <w:pPr>
        <w:pStyle w:val="Corpodetexto"/>
        <w:spacing w:before="1"/>
        <w:rPr>
          <w:sz w:val="36"/>
        </w:rPr>
      </w:pPr>
    </w:p>
    <w:p w14:paraId="587FF522" w14:textId="77777777" w:rsidR="009E7C2B" w:rsidRDefault="00155C5A">
      <w:pPr>
        <w:pStyle w:val="Ttulo1"/>
        <w:numPr>
          <w:ilvl w:val="0"/>
          <w:numId w:val="2"/>
        </w:numPr>
        <w:tabs>
          <w:tab w:val="left" w:pos="533"/>
          <w:tab w:val="left" w:pos="534"/>
        </w:tabs>
      </w:pPr>
      <w:r>
        <w:t>CONSIDERAÇÕES</w:t>
      </w:r>
      <w:r>
        <w:rPr>
          <w:spacing w:val="-3"/>
        </w:rPr>
        <w:t xml:space="preserve"> </w:t>
      </w:r>
      <w:r>
        <w:t>FINAIS</w:t>
      </w:r>
    </w:p>
    <w:p w14:paraId="3FEBF8BC" w14:textId="77777777" w:rsidR="009E7C2B" w:rsidRDefault="009E7C2B">
      <w:pPr>
        <w:pStyle w:val="Corpodetexto"/>
        <w:spacing w:before="6"/>
        <w:rPr>
          <w:b/>
          <w:sz w:val="22"/>
        </w:rPr>
      </w:pPr>
    </w:p>
    <w:p w14:paraId="5AB226E7" w14:textId="77777777" w:rsidR="009E7C2B" w:rsidRDefault="00155C5A">
      <w:pPr>
        <w:pStyle w:val="Corpodetexto"/>
        <w:spacing w:line="360" w:lineRule="auto"/>
        <w:ind w:left="102" w:right="109"/>
        <w:jc w:val="both"/>
      </w:pPr>
      <w:r>
        <w:t>O projeto se mostrou eficiente em suas atribuições, as referências teóricas foram utilizadas de</w:t>
      </w:r>
      <w:r>
        <w:rPr>
          <w:spacing w:val="1"/>
        </w:rPr>
        <w:t xml:space="preserve"> </w:t>
      </w:r>
      <w:r>
        <w:t>maneira a maximizar os resultados futuros e embasar fortemente as noções de t</w:t>
      </w:r>
      <w:r>
        <w:t>emas antes</w:t>
      </w:r>
      <w:r>
        <w:rPr>
          <w:spacing w:val="1"/>
        </w:rPr>
        <w:t xml:space="preserve"> </w:t>
      </w:r>
      <w:r>
        <w:t>inexplorados pelos desenvolvedores deste. Conceitos fundamentais como: sustentabilidade,</w:t>
      </w:r>
      <w:r>
        <w:rPr>
          <w:spacing w:val="1"/>
        </w:rPr>
        <w:t xml:space="preserve"> </w:t>
      </w:r>
      <w:r>
        <w:t>consumo</w:t>
      </w:r>
      <w:r>
        <w:rPr>
          <w:spacing w:val="-13"/>
        </w:rPr>
        <w:t xml:space="preserve"> </w:t>
      </w:r>
      <w:r>
        <w:t>colaborativo,</w:t>
      </w:r>
      <w:r>
        <w:rPr>
          <w:spacing w:val="-13"/>
        </w:rPr>
        <w:t xml:space="preserve"> </w:t>
      </w:r>
      <w:r>
        <w:t>trocas</w:t>
      </w:r>
      <w:r>
        <w:rPr>
          <w:spacing w:val="-13"/>
        </w:rPr>
        <w:t xml:space="preserve"> </w:t>
      </w:r>
      <w:r>
        <w:t>de</w:t>
      </w:r>
      <w:r>
        <w:rPr>
          <w:spacing w:val="-12"/>
        </w:rPr>
        <w:t xml:space="preserve"> </w:t>
      </w:r>
      <w:r>
        <w:t>roupas,</w:t>
      </w:r>
      <w:r>
        <w:rPr>
          <w:spacing w:val="-13"/>
        </w:rPr>
        <w:t xml:space="preserve"> </w:t>
      </w:r>
      <w:r>
        <w:t>motivações</w:t>
      </w:r>
      <w:r>
        <w:rPr>
          <w:spacing w:val="-13"/>
        </w:rPr>
        <w:t xml:space="preserve"> </w:t>
      </w:r>
      <w:r>
        <w:t>ao</w:t>
      </w:r>
      <w:r>
        <w:rPr>
          <w:spacing w:val="-13"/>
        </w:rPr>
        <w:t xml:space="preserve"> </w:t>
      </w:r>
      <w:r>
        <w:t>descarte,</w:t>
      </w:r>
      <w:r>
        <w:rPr>
          <w:spacing w:val="-13"/>
        </w:rPr>
        <w:t xml:space="preserve"> </w:t>
      </w:r>
      <w:r>
        <w:t>participação</w:t>
      </w:r>
      <w:r>
        <w:rPr>
          <w:spacing w:val="-12"/>
        </w:rPr>
        <w:t xml:space="preserve"> </w:t>
      </w:r>
      <w:r>
        <w:t>negativa</w:t>
      </w:r>
      <w:r>
        <w:rPr>
          <w:spacing w:val="-12"/>
        </w:rPr>
        <w:t xml:space="preserve"> </w:t>
      </w:r>
      <w:r>
        <w:t>da</w:t>
      </w:r>
      <w:r>
        <w:rPr>
          <w:spacing w:val="-9"/>
        </w:rPr>
        <w:t xml:space="preserve"> </w:t>
      </w:r>
      <w:r>
        <w:t>moda</w:t>
      </w:r>
      <w:r>
        <w:rPr>
          <w:spacing w:val="-58"/>
        </w:rPr>
        <w:t xml:space="preserve"> </w:t>
      </w:r>
      <w:r>
        <w:t>no</w:t>
      </w:r>
      <w:r>
        <w:rPr>
          <w:spacing w:val="1"/>
        </w:rPr>
        <w:t xml:space="preserve"> </w:t>
      </w:r>
      <w:r>
        <w:t>descarte</w:t>
      </w:r>
      <w:r>
        <w:rPr>
          <w:spacing w:val="1"/>
        </w:rPr>
        <w:t xml:space="preserve"> </w:t>
      </w:r>
      <w:r>
        <w:t>de</w:t>
      </w:r>
      <w:r>
        <w:rPr>
          <w:spacing w:val="1"/>
        </w:rPr>
        <w:t xml:space="preserve"> </w:t>
      </w:r>
      <w:r>
        <w:t>dejetos</w:t>
      </w:r>
      <w:r>
        <w:rPr>
          <w:spacing w:val="1"/>
        </w:rPr>
        <w:t xml:space="preserve"> </w:t>
      </w:r>
      <w:r>
        <w:t>ambientais,</w:t>
      </w:r>
      <w:r>
        <w:rPr>
          <w:spacing w:val="1"/>
        </w:rPr>
        <w:t xml:space="preserve"> </w:t>
      </w:r>
      <w:r>
        <w:t>e</w:t>
      </w:r>
      <w:r>
        <w:rPr>
          <w:spacing w:val="1"/>
        </w:rPr>
        <w:t xml:space="preserve"> </w:t>
      </w:r>
      <w:r>
        <w:t>plataformas</w:t>
      </w:r>
      <w:r>
        <w:rPr>
          <w:spacing w:val="1"/>
        </w:rPr>
        <w:t xml:space="preserve"> </w:t>
      </w:r>
      <w:r>
        <w:t>viáveis</w:t>
      </w:r>
      <w:r>
        <w:rPr>
          <w:spacing w:val="1"/>
        </w:rPr>
        <w:t xml:space="preserve"> </w:t>
      </w:r>
      <w:r>
        <w:t>ao</w:t>
      </w:r>
      <w:r>
        <w:rPr>
          <w:spacing w:val="1"/>
        </w:rPr>
        <w:t xml:space="preserve"> </w:t>
      </w:r>
      <w:r>
        <w:t>desenvolvimento,</w:t>
      </w:r>
      <w:r>
        <w:rPr>
          <w:spacing w:val="1"/>
        </w:rPr>
        <w:t xml:space="preserve"> </w:t>
      </w:r>
      <w:r>
        <w:t>foram</w:t>
      </w:r>
      <w:r>
        <w:rPr>
          <w:spacing w:val="1"/>
        </w:rPr>
        <w:t xml:space="preserve"> </w:t>
      </w:r>
      <w:r>
        <w:t>devidamente pesquisados e reiterados neste. O desenvolvimento futuro de uma aplicação com</w:t>
      </w:r>
      <w:r>
        <w:rPr>
          <w:spacing w:val="1"/>
        </w:rPr>
        <w:t xml:space="preserve"> </w:t>
      </w:r>
      <w:r>
        <w:t>o intuito de realizar e facilitar a troca de peças de vestuário se faz viável e, os próximos passos</w:t>
      </w:r>
      <w:r>
        <w:rPr>
          <w:spacing w:val="-57"/>
        </w:rPr>
        <w:t xml:space="preserve"> </w:t>
      </w:r>
      <w:r>
        <w:t>seriam</w:t>
      </w:r>
      <w:r>
        <w:rPr>
          <w:spacing w:val="-11"/>
        </w:rPr>
        <w:t xml:space="preserve"> </w:t>
      </w:r>
      <w:r>
        <w:t>o</w:t>
      </w:r>
      <w:r>
        <w:rPr>
          <w:spacing w:val="-11"/>
        </w:rPr>
        <w:t xml:space="preserve"> </w:t>
      </w:r>
      <w:r>
        <w:t>desenvolvimento,</w:t>
      </w:r>
      <w:r>
        <w:rPr>
          <w:spacing w:val="-10"/>
        </w:rPr>
        <w:t xml:space="preserve"> </w:t>
      </w:r>
      <w:r>
        <w:t>testes</w:t>
      </w:r>
      <w:r>
        <w:t>,</w:t>
      </w:r>
      <w:r>
        <w:rPr>
          <w:spacing w:val="-11"/>
        </w:rPr>
        <w:t xml:space="preserve"> </w:t>
      </w:r>
      <w:r>
        <w:t>aceitação</w:t>
      </w:r>
      <w:r>
        <w:rPr>
          <w:spacing w:val="-11"/>
        </w:rPr>
        <w:t xml:space="preserve"> </w:t>
      </w:r>
      <w:r>
        <w:t>dos</w:t>
      </w:r>
      <w:r>
        <w:rPr>
          <w:spacing w:val="-10"/>
        </w:rPr>
        <w:t xml:space="preserve"> </w:t>
      </w:r>
      <w:r>
        <w:t>usuários,</w:t>
      </w:r>
      <w:r>
        <w:rPr>
          <w:spacing w:val="-11"/>
        </w:rPr>
        <w:t xml:space="preserve"> </w:t>
      </w:r>
      <w:r>
        <w:t>e</w:t>
      </w:r>
      <w:r>
        <w:rPr>
          <w:spacing w:val="-12"/>
        </w:rPr>
        <w:t xml:space="preserve"> </w:t>
      </w:r>
      <w:r>
        <w:t>o</w:t>
      </w:r>
      <w:r>
        <w:rPr>
          <w:spacing w:val="-8"/>
        </w:rPr>
        <w:t xml:space="preserve"> </w:t>
      </w:r>
      <w:r>
        <w:t>estabelecimento</w:t>
      </w:r>
      <w:r>
        <w:rPr>
          <w:spacing w:val="-11"/>
        </w:rPr>
        <w:t xml:space="preserve"> </w:t>
      </w:r>
      <w:r>
        <w:t>de</w:t>
      </w:r>
      <w:r>
        <w:rPr>
          <w:spacing w:val="-12"/>
        </w:rPr>
        <w:t xml:space="preserve"> </w:t>
      </w:r>
      <w:r>
        <w:t>uma</w:t>
      </w:r>
      <w:r>
        <w:rPr>
          <w:spacing w:val="-8"/>
        </w:rPr>
        <w:t xml:space="preserve"> </w:t>
      </w:r>
      <w:r>
        <w:t>aplicação</w:t>
      </w:r>
      <w:r>
        <w:rPr>
          <w:spacing w:val="-58"/>
        </w:rPr>
        <w:t xml:space="preserve"> </w:t>
      </w:r>
      <w:r>
        <w:t>funcional,</w:t>
      </w:r>
      <w:r>
        <w:rPr>
          <w:spacing w:val="1"/>
        </w:rPr>
        <w:t xml:space="preserve"> </w:t>
      </w:r>
      <w:r>
        <w:t>que</w:t>
      </w:r>
      <w:r>
        <w:rPr>
          <w:spacing w:val="1"/>
        </w:rPr>
        <w:t xml:space="preserve"> </w:t>
      </w:r>
      <w:r>
        <w:t>serão</w:t>
      </w:r>
      <w:r>
        <w:rPr>
          <w:spacing w:val="1"/>
        </w:rPr>
        <w:t xml:space="preserve"> </w:t>
      </w:r>
      <w:r>
        <w:t>com</w:t>
      </w:r>
      <w:r>
        <w:rPr>
          <w:spacing w:val="1"/>
        </w:rPr>
        <w:t xml:space="preserve"> </w:t>
      </w:r>
      <w:r>
        <w:t>certeza</w:t>
      </w:r>
      <w:r>
        <w:rPr>
          <w:spacing w:val="1"/>
        </w:rPr>
        <w:t xml:space="preserve"> </w:t>
      </w:r>
      <w:r>
        <w:t>facilitados</w:t>
      </w:r>
      <w:r>
        <w:rPr>
          <w:spacing w:val="1"/>
        </w:rPr>
        <w:t xml:space="preserve"> </w:t>
      </w:r>
      <w:r>
        <w:t>pois</w:t>
      </w:r>
      <w:r>
        <w:rPr>
          <w:spacing w:val="1"/>
        </w:rPr>
        <w:t xml:space="preserve"> </w:t>
      </w:r>
      <w:r>
        <w:t>contam</w:t>
      </w:r>
      <w:r>
        <w:rPr>
          <w:spacing w:val="1"/>
        </w:rPr>
        <w:t xml:space="preserve"> </w:t>
      </w:r>
      <w:r>
        <w:t>agora</w:t>
      </w:r>
      <w:r>
        <w:rPr>
          <w:spacing w:val="1"/>
        </w:rPr>
        <w:t xml:space="preserve"> </w:t>
      </w:r>
      <w:r>
        <w:t>com</w:t>
      </w:r>
      <w:r>
        <w:rPr>
          <w:spacing w:val="1"/>
        </w:rPr>
        <w:t xml:space="preserve"> </w:t>
      </w:r>
      <w:r>
        <w:t>uma</w:t>
      </w:r>
      <w:r>
        <w:rPr>
          <w:spacing w:val="1"/>
        </w:rPr>
        <w:t xml:space="preserve"> </w:t>
      </w:r>
      <w:r>
        <w:t>base</w:t>
      </w:r>
      <w:r>
        <w:rPr>
          <w:spacing w:val="1"/>
        </w:rPr>
        <w:t xml:space="preserve"> </w:t>
      </w:r>
      <w:r>
        <w:t>sólida</w:t>
      </w:r>
      <w:r>
        <w:rPr>
          <w:spacing w:val="1"/>
        </w:rPr>
        <w:t xml:space="preserve"> </w:t>
      </w:r>
      <w:r>
        <w:t>estabelecida,</w:t>
      </w:r>
      <w:r>
        <w:rPr>
          <w:spacing w:val="-9"/>
        </w:rPr>
        <w:t xml:space="preserve"> </w:t>
      </w:r>
      <w:r>
        <w:t>e</w:t>
      </w:r>
      <w:r>
        <w:rPr>
          <w:spacing w:val="-6"/>
        </w:rPr>
        <w:t xml:space="preserve"> </w:t>
      </w:r>
      <w:r>
        <w:t>benéfica</w:t>
      </w:r>
      <w:r>
        <w:rPr>
          <w:spacing w:val="-7"/>
        </w:rPr>
        <w:t xml:space="preserve"> </w:t>
      </w:r>
      <w:r>
        <w:t>ao</w:t>
      </w:r>
      <w:r>
        <w:rPr>
          <w:spacing w:val="-8"/>
        </w:rPr>
        <w:t xml:space="preserve"> </w:t>
      </w:r>
      <w:r>
        <w:t>ambiente</w:t>
      </w:r>
      <w:r>
        <w:rPr>
          <w:spacing w:val="-9"/>
        </w:rPr>
        <w:t xml:space="preserve"> </w:t>
      </w:r>
      <w:r>
        <w:t>de</w:t>
      </w:r>
      <w:r>
        <w:rPr>
          <w:spacing w:val="-6"/>
        </w:rPr>
        <w:t xml:space="preserve"> </w:t>
      </w:r>
      <w:r>
        <w:t>desenvolvimento,</w:t>
      </w:r>
      <w:r>
        <w:rPr>
          <w:spacing w:val="-8"/>
        </w:rPr>
        <w:t xml:space="preserve"> </w:t>
      </w:r>
      <w:r>
        <w:t>pois</w:t>
      </w:r>
      <w:r>
        <w:rPr>
          <w:spacing w:val="-8"/>
        </w:rPr>
        <w:t xml:space="preserve"> </w:t>
      </w:r>
      <w:r>
        <w:t>com</w:t>
      </w:r>
      <w:r>
        <w:rPr>
          <w:spacing w:val="-7"/>
        </w:rPr>
        <w:t xml:space="preserve"> </w:t>
      </w:r>
      <w:r>
        <w:t>isso,</w:t>
      </w:r>
      <w:r>
        <w:rPr>
          <w:spacing w:val="-9"/>
        </w:rPr>
        <w:t xml:space="preserve"> </w:t>
      </w:r>
      <w:r>
        <w:t>tornar-se-á</w:t>
      </w:r>
      <w:r>
        <w:rPr>
          <w:spacing w:val="-9"/>
        </w:rPr>
        <w:t xml:space="preserve"> </w:t>
      </w:r>
      <w:r>
        <w:t>o</w:t>
      </w:r>
      <w:r>
        <w:rPr>
          <w:spacing w:val="-7"/>
        </w:rPr>
        <w:t xml:space="preserve"> </w:t>
      </w:r>
      <w:r>
        <w:t>processo</w:t>
      </w:r>
      <w:r>
        <w:rPr>
          <w:spacing w:val="-57"/>
        </w:rPr>
        <w:t xml:space="preserve"> </w:t>
      </w:r>
      <w:r>
        <w:t>um</w:t>
      </w:r>
      <w:r>
        <w:rPr>
          <w:spacing w:val="-1"/>
        </w:rPr>
        <w:t xml:space="preserve"> </w:t>
      </w:r>
      <w:r>
        <w:t>caminho menos árduo e</w:t>
      </w:r>
      <w:r>
        <w:rPr>
          <w:spacing w:val="-1"/>
        </w:rPr>
        <w:t xml:space="preserve"> </w:t>
      </w:r>
      <w:r>
        <w:t>mais assertivo.</w:t>
      </w:r>
    </w:p>
    <w:p w14:paraId="7F8B4741" w14:textId="77777777" w:rsidR="009E7C2B" w:rsidRDefault="00155C5A">
      <w:pPr>
        <w:pStyle w:val="Ttulo1"/>
        <w:numPr>
          <w:ilvl w:val="0"/>
          <w:numId w:val="2"/>
        </w:numPr>
        <w:tabs>
          <w:tab w:val="left" w:pos="533"/>
          <w:tab w:val="left" w:pos="534"/>
        </w:tabs>
        <w:spacing w:before="161"/>
      </w:pPr>
      <w:r>
        <w:t>REFERÊNCIAS</w:t>
      </w:r>
    </w:p>
    <w:p w14:paraId="27237427" w14:textId="77777777" w:rsidR="00E52A69" w:rsidRPr="00E52A69" w:rsidRDefault="00E52A69" w:rsidP="00E52A69">
      <w:pPr>
        <w:pStyle w:val="Corpodetexto"/>
        <w:rPr>
          <w:ins w:id="278" w:author="Usuário Convidado" w:date="2019-10-05T19:02:00Z"/>
          <w:rPrChange w:id="279" w:author="Usuário Convidado" w:date="2019-10-05T19:02:00Z">
            <w:rPr>
              <w:ins w:id="280" w:author="Usuário Convidado" w:date="2019-10-05T19:02:00Z"/>
            </w:rPr>
          </w:rPrChange>
        </w:rPr>
        <w:pPrChange w:id="281" w:author="Usuário Convidado" w:date="2019-10-05T19:02:00Z">
          <w:pPr/>
        </w:pPrChange>
      </w:pPr>
    </w:p>
    <w:p w14:paraId="162BC095" w14:textId="77777777" w:rsidR="00E52A69" w:rsidRPr="00E52A69" w:rsidRDefault="00E52A69" w:rsidP="00E52A69">
      <w:pPr>
        <w:pStyle w:val="Corpodetexto"/>
        <w:rPr>
          <w:ins w:id="282" w:author="Usuário Convidado" w:date="2019-10-05T19:02:00Z"/>
          <w:rFonts w:eastAsia="Arial" w:cs="Arial"/>
          <w:color w:val="222222"/>
          <w:rPrChange w:id="283" w:author="Usuário Convidado" w:date="2019-10-05T19:02:00Z">
            <w:rPr>
              <w:ins w:id="284" w:author="Usuário Convidado" w:date="2019-10-05T19:02:00Z"/>
            </w:rPr>
          </w:rPrChange>
        </w:rPr>
        <w:pPrChange w:id="285" w:author="Usuário Convidado" w:date="2019-10-05T19:02:00Z">
          <w:pPr/>
        </w:pPrChange>
      </w:pPr>
      <w:ins w:id="286" w:author="Usuário Convidado" w:date="2019-10-05T19:02:00Z">
        <w:r w:rsidRPr="00E52A69">
          <w:rPr>
            <w:rFonts w:eastAsia="Arial" w:cs="Arial"/>
            <w:color w:val="222222"/>
            <w:lang w:val="en-US"/>
            <w:rPrChange w:id="287" w:author="Usuário Convidado" w:date="2019-10-05T19:15:00Z">
              <w:rPr/>
            </w:rPrChange>
          </w:rPr>
          <w:t xml:space="preserve">Birrell, N.D. (1985). A Practical Handbook for Software Development. </w:t>
        </w:r>
        <w:r w:rsidRPr="00E52A69">
          <w:rPr>
            <w:rFonts w:eastAsia="Arial" w:cs="Arial"/>
            <w:color w:val="222222"/>
            <w:rPrChange w:id="288" w:author="Usuário Convidado" w:date="2019-10-05T19:15:00Z">
              <w:rPr/>
            </w:rPrChange>
          </w:rPr>
          <w:t>[S.l.]: Cambridge University Press.</w:t>
        </w:r>
      </w:ins>
    </w:p>
    <w:p w14:paraId="2787C163" w14:textId="77777777" w:rsidR="00E52A69" w:rsidRPr="00E52A69" w:rsidRDefault="00E52A69" w:rsidP="00E52A69">
      <w:pPr>
        <w:pStyle w:val="Corpodetexto"/>
        <w:rPr>
          <w:rFonts w:eastAsia="Arial" w:cs="Arial"/>
          <w:color w:val="222222"/>
          <w:rPrChange w:id="289" w:author="Usuário Convidado" w:date="2019-10-05T19:03:00Z">
            <w:rPr/>
          </w:rPrChange>
        </w:rPr>
        <w:pPrChange w:id="290" w:author="Usuário Convidado" w:date="2019-10-05T19:03:00Z">
          <w:pPr/>
        </w:pPrChange>
      </w:pPr>
    </w:p>
    <w:p w14:paraId="1E12C1B8" w14:textId="77777777" w:rsidR="00E52A69" w:rsidRPr="00E52A69" w:rsidDel="3EEEB390" w:rsidRDefault="00E52A69" w:rsidP="00E52A69">
      <w:pPr>
        <w:pStyle w:val="Corpodetexto"/>
        <w:rPr>
          <w:del w:id="291" w:author="Usuário Convidado" w:date="2019-10-05T19:03:00Z"/>
          <w:rFonts w:eastAsia="Arial" w:cs="Arial"/>
          <w:color w:val="222222"/>
          <w:rPrChange w:id="292" w:author="Usuário Convidado" w:date="2019-10-05T19:02:00Z">
            <w:rPr>
              <w:del w:id="293" w:author="Usuário Convidado" w:date="2019-10-05T19:03:00Z"/>
            </w:rPr>
          </w:rPrChange>
        </w:rPr>
        <w:pPrChange w:id="294" w:author="Usuário Convidado" w:date="2019-10-05T19:02:00Z">
          <w:pPr/>
        </w:pPrChange>
      </w:pPr>
    </w:p>
    <w:p w14:paraId="509E5FA6" w14:textId="77777777" w:rsidR="00E52A69" w:rsidDel="3EEEB390" w:rsidRDefault="00E52A69" w:rsidP="00E52A69">
      <w:pPr>
        <w:pStyle w:val="Corpodetexto"/>
        <w:rPr>
          <w:del w:id="295" w:author="Usuário Convidado" w:date="2019-10-05T19:03:00Z"/>
          <w:rPrChange w:id="296" w:author="Guest User" w:date="2019-09-09T09:48:00Z">
            <w:rPr>
              <w:del w:id="297" w:author="Usuário Convidado" w:date="2019-10-05T19:03:00Z"/>
            </w:rPr>
          </w:rPrChange>
        </w:rPr>
        <w:pPrChange w:id="298" w:author="Guest User" w:date="2019-09-09T09:48:00Z">
          <w:pPr/>
        </w:pPrChange>
      </w:pPr>
    </w:p>
    <w:p w14:paraId="66C838CC" w14:textId="77777777" w:rsidR="00E52A69" w:rsidRDefault="00E52A69" w:rsidP="00E52A69">
      <w:pPr>
        <w:pStyle w:val="Corpodetexto"/>
        <w:rPr>
          <w:ins w:id="299" w:author="Usuário Convidado" w:date="2019-10-05T19:03:00Z"/>
        </w:rPr>
        <w:pPrChange w:id="300" w:author="Usuário Convidado" w:date="2019-10-05T19:03:00Z">
          <w:pPr/>
        </w:pPrChange>
      </w:pPr>
      <w:ins w:id="301" w:author="Usuário Convidado" w:date="2019-10-05T19:03:00Z">
        <w:r w:rsidRPr="3EEEB390">
          <w:rPr>
            <w:rFonts w:eastAsia="Arial"/>
            <w:rPrChange w:id="302" w:author="Usuário Convidado" w:date="2019-10-05T19:03:00Z">
              <w:rPr/>
            </w:rPrChange>
          </w:rPr>
          <w:t>Brandão AG, horta BL, Tomasi E. Sintomas de distúrbios osteomusculares em bancários de Pelotas e região: prevalência e fatores associados. Rev Bras Epidemiolog, 2005.</w:t>
        </w:r>
      </w:ins>
    </w:p>
    <w:p w14:paraId="2A37CD9E" w14:textId="77777777" w:rsidR="00E52A69" w:rsidRPr="00E52A69" w:rsidRDefault="00E52A69" w:rsidP="00E52A69">
      <w:pPr>
        <w:pStyle w:val="Corpodetexto"/>
        <w:rPr>
          <w:rFonts w:eastAsia="Arial" w:cs="Arial"/>
          <w:color w:val="222222"/>
          <w:rPrChange w:id="303" w:author="Usuário Convidado" w:date="2019-10-05T19:03:00Z">
            <w:rPr/>
          </w:rPrChange>
        </w:rPr>
        <w:pPrChange w:id="304" w:author="Usuário Convidado" w:date="2019-10-05T19:03:00Z">
          <w:pPr/>
        </w:pPrChange>
      </w:pPr>
    </w:p>
    <w:p w14:paraId="39D7E244" w14:textId="77777777" w:rsidR="00E52A69" w:rsidRPr="00E52A69" w:rsidRDefault="00E52A69" w:rsidP="00E52A69">
      <w:pPr>
        <w:pStyle w:val="Corpodetexto"/>
        <w:rPr>
          <w:ins w:id="305" w:author="Usuário Convidado" w:date="2019-10-05T19:03:00Z"/>
          <w:rFonts w:eastAsia="Arial" w:cs="Arial"/>
          <w:rPrChange w:id="306" w:author="Usuário Convidado" w:date="2019-10-05T19:03:00Z">
            <w:rPr>
              <w:ins w:id="307" w:author="Usuário Convidado" w:date="2019-10-05T19:03:00Z"/>
            </w:rPr>
          </w:rPrChange>
        </w:rPr>
      </w:pPr>
      <w:ins w:id="308" w:author="Usuário Convidado" w:date="2019-10-05T19:03:00Z">
        <w:r w:rsidRPr="00E52A69">
          <w:rPr>
            <w:rFonts w:eastAsia="Arial" w:cs="Arial"/>
            <w:rPrChange w:id="309" w:author="Usuário Convidado" w:date="2019-10-05T19:03:00Z">
              <w:rPr/>
            </w:rPrChange>
          </w:rPr>
          <w:t xml:space="preserve">MAENO, Maria. ALMEIDA, Ildeberto. TOLEDO, Lúcia e PAPARELLI, Renata. Diagnóstico, Tratamento, Reabilitação, Prevenção e Fisiopatologia das LER/DORT. Brasília, (2001).Dísponivel em: &lt;http://bvsms.saude.gov.br/bvs/publicacoes/diag_tratamento_ler_dort.pdf&gt;. Acesso em: 09 de </w:t>
        </w:r>
        <w:r w:rsidRPr="00E52A69">
          <w:rPr>
            <w:rFonts w:eastAsia="Arial" w:cs="Arial"/>
            <w:rPrChange w:id="310" w:author="Usuário Convidado" w:date="2019-10-05T19:03:00Z">
              <w:rPr/>
            </w:rPrChange>
          </w:rPr>
          <w:lastRenderedPageBreak/>
          <w:t>setembro de 2019.</w:t>
        </w:r>
      </w:ins>
    </w:p>
    <w:p w14:paraId="2A102990" w14:textId="77777777" w:rsidR="00E52A69" w:rsidRPr="00E52A69" w:rsidRDefault="00E52A69" w:rsidP="00E52A69">
      <w:pPr>
        <w:pStyle w:val="Corpodetexto"/>
        <w:rPr>
          <w:rPrChange w:id="311" w:author="Usuário Convidado" w:date="2019-10-05T19:03:00Z">
            <w:rPr/>
          </w:rPrChange>
        </w:rPr>
        <w:pPrChange w:id="312" w:author="Usuário Convidado" w:date="2019-10-05T19:03:00Z">
          <w:pPr/>
        </w:pPrChange>
      </w:pPr>
    </w:p>
    <w:p w14:paraId="49175181" w14:textId="77777777" w:rsidR="00E52A69" w:rsidRPr="00E52A69" w:rsidDel="0056AD89" w:rsidRDefault="00E52A69" w:rsidP="00E52A69">
      <w:pPr>
        <w:pStyle w:val="Corpodetexto"/>
        <w:rPr>
          <w:del w:id="313" w:author="Guest User" w:date="2019-09-09T09:43:00Z"/>
          <w:rPrChange w:id="314" w:author="Guest User" w:date="2019-09-09T09:43:00Z">
            <w:rPr>
              <w:del w:id="315" w:author="Guest User" w:date="2019-09-09T09:43:00Z"/>
            </w:rPr>
          </w:rPrChange>
        </w:rPr>
        <w:pPrChange w:id="316" w:author="Guest User" w:date="2019-09-09T09:43:00Z">
          <w:pPr/>
        </w:pPrChange>
      </w:pPr>
    </w:p>
    <w:p w14:paraId="1E9E93B0" w14:textId="77777777" w:rsidR="00E52A69" w:rsidRDefault="00E52A69" w:rsidP="00E52A69">
      <w:pPr>
        <w:pStyle w:val="Corpodetexto"/>
        <w:rPr>
          <w:ins w:id="317" w:author="Guest User" w:date="2019-09-09T11:21:00Z"/>
          <w:rFonts w:eastAsia="Arial" w:cs="Arial"/>
          <w:rPrChange w:id="318" w:author="Guest User" w:date="2019-09-09T11:21:00Z">
            <w:rPr>
              <w:ins w:id="319" w:author="Guest User" w:date="2019-09-09T11:21:00Z"/>
            </w:rPr>
          </w:rPrChange>
        </w:rPr>
      </w:pPr>
      <w:ins w:id="320" w:author="Guest User" w:date="2019-09-09T10:37:00Z">
        <w:r w:rsidRPr="2D8ABC19">
          <w:rPr>
            <w:rFonts w:eastAsia="Arial" w:cs="Arial"/>
            <w:color w:val="000000" w:themeColor="text1"/>
            <w:rPrChange w:id="321" w:author="Guest User" w:date="2019-09-09T12:07:00Z">
              <w:rPr/>
            </w:rPrChange>
          </w:rPr>
          <w:t>Magnano TS, Lisboa MT, Griep</w:t>
        </w:r>
      </w:ins>
      <w:ins w:id="322" w:author="Guest User" w:date="2019-09-09T10:38:00Z">
        <w:r w:rsidRPr="2D8ABC19">
          <w:rPr>
            <w:rFonts w:eastAsia="Arial" w:cs="Arial"/>
            <w:color w:val="000000" w:themeColor="text1"/>
            <w:rPrChange w:id="323" w:author="Guest User" w:date="2019-09-09T12:07:00Z">
              <w:rPr/>
            </w:rPrChange>
          </w:rPr>
          <w:t xml:space="preserve"> RH. </w:t>
        </w:r>
        <w:r w:rsidRPr="007332B7">
          <w:rPr>
            <w:rFonts w:eastAsia="Arial" w:cs="Arial"/>
            <w:color w:val="000000" w:themeColor="text1"/>
            <w:lang w:val="en-US"/>
            <w:rPrChange w:id="324" w:author="Guest User" w:date="2019-09-09T12:07:00Z">
              <w:rPr/>
            </w:rPrChange>
          </w:rPr>
          <w:t xml:space="preserve">Stress, </w:t>
        </w:r>
      </w:ins>
      <w:ins w:id="325" w:author="Guest User" w:date="2019-09-09T10:37:00Z">
        <w:r w:rsidRPr="007332B7">
          <w:rPr>
            <w:rFonts w:eastAsia="Arial" w:cs="Arial"/>
            <w:color w:val="000000" w:themeColor="text1"/>
            <w:lang w:val="en-US"/>
            <w:rPrChange w:id="326" w:author="Guest User" w:date="2019-09-09T12:07:00Z">
              <w:rPr/>
            </w:rPrChange>
          </w:rPr>
          <w:t xml:space="preserve">psychosocial aspects of the work and musculoskeletal disorders in nursing workers. </w:t>
        </w:r>
        <w:r w:rsidRPr="2D8ABC19">
          <w:rPr>
            <w:rFonts w:eastAsia="Arial" w:cs="Arial"/>
            <w:color w:val="000000" w:themeColor="text1"/>
            <w:rPrChange w:id="327" w:author="Guest User" w:date="2019-09-09T12:07:00Z">
              <w:rPr/>
            </w:rPrChange>
          </w:rPr>
          <w:t>Rev Enferm UERJ</w:t>
        </w:r>
      </w:ins>
      <w:ins w:id="328" w:author="Guest User" w:date="2019-09-09T10:40:00Z">
        <w:r w:rsidRPr="2D8ABC19">
          <w:rPr>
            <w:rFonts w:eastAsia="Arial" w:cs="Arial"/>
            <w:color w:val="000000" w:themeColor="text1"/>
            <w:rPrChange w:id="329" w:author="Guest User" w:date="2019-09-09T12:07:00Z">
              <w:rPr/>
            </w:rPrChange>
          </w:rPr>
          <w:t>,</w:t>
        </w:r>
      </w:ins>
      <w:ins w:id="330" w:author="Guest User" w:date="2019-09-09T10:37:00Z">
        <w:r w:rsidRPr="2D8ABC19">
          <w:rPr>
            <w:rFonts w:eastAsia="Arial" w:cs="Arial"/>
            <w:color w:val="000000" w:themeColor="text1"/>
            <w:rPrChange w:id="331" w:author="Guest User" w:date="2019-09-09T12:07:00Z">
              <w:rPr/>
            </w:rPrChange>
          </w:rPr>
          <w:t xml:space="preserve"> 2009</w:t>
        </w:r>
      </w:ins>
      <w:ins w:id="332" w:author="Guest User" w:date="2019-09-09T10:40:00Z">
        <w:r w:rsidRPr="2D8ABC19">
          <w:rPr>
            <w:rFonts w:eastAsia="Arial" w:cs="Arial"/>
            <w:color w:val="000000" w:themeColor="text1"/>
            <w:rPrChange w:id="333" w:author="Guest User" w:date="2019-09-09T12:07:00Z">
              <w:rPr/>
            </w:rPrChange>
          </w:rPr>
          <w:t>.</w:t>
        </w:r>
      </w:ins>
    </w:p>
    <w:p w14:paraId="449487E6" w14:textId="77777777" w:rsidR="00E52A69" w:rsidRPr="00E52A69" w:rsidRDefault="00E52A69" w:rsidP="00E52A69">
      <w:pPr>
        <w:pStyle w:val="Corpodetexto"/>
        <w:rPr>
          <w:rFonts w:eastAsia="Arial" w:cs="Arial"/>
          <w:color w:val="000000" w:themeColor="text1"/>
          <w:rPrChange w:id="334" w:author="Usuário Convidado" w:date="2019-10-05T19:03:00Z">
            <w:rPr/>
          </w:rPrChange>
        </w:rPr>
        <w:pPrChange w:id="335" w:author="Usuário Convidado" w:date="2019-10-05T19:03:00Z">
          <w:pPr/>
        </w:pPrChange>
      </w:pPr>
    </w:p>
    <w:p w14:paraId="112E6EE7" w14:textId="77777777" w:rsidR="00E52A69" w:rsidDel="3EEEB390" w:rsidRDefault="00E52A69" w:rsidP="00E52A69">
      <w:pPr>
        <w:pStyle w:val="Corpodetexto"/>
        <w:rPr>
          <w:ins w:id="336" w:author="Guest User" w:date="2019-09-09T18:03:00Z"/>
          <w:del w:id="337" w:author="Usuário Convidado" w:date="2019-10-05T19:03:00Z"/>
        </w:rPr>
        <w:pPrChange w:id="338" w:author="Guest User" w:date="2019-09-09T11:21:00Z">
          <w:pPr/>
        </w:pPrChange>
      </w:pPr>
      <w:ins w:id="339" w:author="Guest User" w:date="2019-09-09T11:21:00Z">
        <w:del w:id="340" w:author="Usuário Convidado" w:date="2019-10-05T19:03:00Z">
          <w:r w:rsidRPr="00E52A69" w:rsidDel="3EEEB390">
            <w:rPr>
              <w:rFonts w:eastAsia="Arial" w:cs="Arial"/>
              <w:rPrChange w:id="341" w:author="Guest User" w:date="2019-09-09T11:21:00Z">
                <w:rPr/>
              </w:rPrChange>
            </w:rPr>
            <w:delText>Brandão AG, horta BL, Tomasi E. Sintomas de distúrbios osteomusculares em bancários de Pelotas e região: prevalência e fatores associados. Rev Bras Epidemiolog, 2005.</w:delText>
          </w:r>
        </w:del>
      </w:ins>
    </w:p>
    <w:p w14:paraId="3D61606C" w14:textId="77777777" w:rsidR="00E52A69" w:rsidDel="50FBFDC2" w:rsidRDefault="00E52A69" w:rsidP="00E52A69">
      <w:pPr>
        <w:pStyle w:val="Corpodetexto"/>
        <w:rPr>
          <w:del w:id="342" w:author="Guest User" w:date="2019-09-09T18:03:00Z"/>
          <w:rPrChange w:id="343" w:author="Guest User" w:date="2019-09-09T12:06:00Z">
            <w:rPr>
              <w:del w:id="344" w:author="Guest User" w:date="2019-09-09T18:03:00Z"/>
            </w:rPr>
          </w:rPrChange>
        </w:rPr>
        <w:pPrChange w:id="345" w:author="Guest User" w:date="2019-09-09T12:06:00Z">
          <w:pPr/>
        </w:pPrChange>
      </w:pPr>
    </w:p>
    <w:p w14:paraId="5BBCD42B" w14:textId="77777777" w:rsidR="00E52A69" w:rsidDel="50FBFDC2" w:rsidRDefault="00E52A69" w:rsidP="00E52A69">
      <w:pPr>
        <w:pStyle w:val="Corpodetexto"/>
        <w:rPr>
          <w:del w:id="346" w:author="Guest User" w:date="2019-09-09T18:03:00Z"/>
          <w:rPrChange w:id="347" w:author="Guest User" w:date="2019-09-09T12:06:00Z">
            <w:rPr>
              <w:del w:id="348" w:author="Guest User" w:date="2019-09-09T18:03:00Z"/>
            </w:rPr>
          </w:rPrChange>
        </w:rPr>
        <w:pPrChange w:id="349" w:author="Guest User" w:date="2019-09-09T12:06:00Z">
          <w:pPr/>
        </w:pPrChange>
      </w:pPr>
    </w:p>
    <w:p w14:paraId="762453A7" w14:textId="77777777" w:rsidR="00E52A69" w:rsidDel="5C3D5D65" w:rsidRDefault="00E52A69" w:rsidP="00E52A69">
      <w:pPr>
        <w:pStyle w:val="Corpodetexto"/>
        <w:rPr>
          <w:del w:id="350" w:author="Usuário Convidado" w:date="2019-10-05T19:15:00Z"/>
          <w:rFonts w:eastAsia="Arial"/>
          <w:rPrChange w:id="351" w:author="Guest User" w:date="2019-09-09T18:03:00Z">
            <w:rPr>
              <w:del w:id="352" w:author="Usuário Convidado" w:date="2019-10-05T19:15:00Z"/>
            </w:rPr>
          </w:rPrChange>
        </w:rPr>
        <w:pPrChange w:id="353" w:author="Guest User" w:date="2019-09-09T18:03:00Z">
          <w:pPr/>
        </w:pPrChange>
      </w:pPr>
    </w:p>
    <w:p w14:paraId="6AAA2C4B" w14:textId="77777777" w:rsidR="00E52A69" w:rsidDel="4DDB6701" w:rsidRDefault="00E52A69" w:rsidP="00E52A69">
      <w:pPr>
        <w:pStyle w:val="Corpodetexto"/>
        <w:rPr>
          <w:ins w:id="354" w:author="PAULO HENRIQUE GALHARDE CARRASCO" w:date="2019-08-26T16:41:00Z"/>
          <w:del w:id="355" w:author="Guest User" w:date="2019-09-09T09:43:00Z"/>
        </w:rPr>
      </w:pPr>
    </w:p>
    <w:p w14:paraId="1D72388D" w14:textId="77777777" w:rsidR="00E52A69" w:rsidDel="4DDB6701" w:rsidRDefault="00E52A69" w:rsidP="00E52A69">
      <w:pPr>
        <w:pStyle w:val="Corpodetexto"/>
        <w:rPr>
          <w:ins w:id="356" w:author="PAULO HENRIQUE GALHARDE CARRASCO" w:date="2019-08-26T16:41:00Z"/>
          <w:del w:id="357" w:author="Guest User" w:date="2019-09-09T09:43:00Z"/>
        </w:rPr>
      </w:pPr>
    </w:p>
    <w:p w14:paraId="41F04400" w14:textId="77777777" w:rsidR="00E52A69" w:rsidDel="7492C3D7" w:rsidRDefault="00E52A69" w:rsidP="00E52A69">
      <w:pPr>
        <w:pStyle w:val="Corpodetexto"/>
        <w:rPr>
          <w:del w:id="358" w:author="Guest User" w:date="2019-09-09T12:02:00Z"/>
        </w:rPr>
      </w:pPr>
      <w:ins w:id="359" w:author="Guest User" w:date="2019-09-09T12:03:00Z">
        <w:del w:id="360" w:author="Usuário Convidado" w:date="2019-10-05T19:03:00Z">
          <w:r w:rsidRPr="62382C9E" w:rsidDel="3EEEB390">
            <w:rPr>
              <w:rFonts w:eastAsia="Arial"/>
              <w:rPrChange w:id="361" w:author="Guest User" w:date="2019-09-09T12:05:00Z">
                <w:rPr/>
              </w:rPrChange>
            </w:rPr>
            <w:delText>MAENO,</w:delText>
          </w:r>
        </w:del>
      </w:ins>
      <w:ins w:id="362" w:author="Guest User" w:date="2019-09-09T12:06:00Z">
        <w:del w:id="363" w:author="Usuário Convidado" w:date="2019-10-05T19:03:00Z">
          <w:r w:rsidRPr="1380B4EE" w:rsidDel="3EEEB390">
            <w:rPr>
              <w:rFonts w:eastAsia="Arial"/>
              <w:rPrChange w:id="364" w:author="Guest User" w:date="2019-09-09T12:06:00Z">
                <w:rPr/>
              </w:rPrChange>
            </w:rPr>
            <w:delText xml:space="preserve"> </w:delText>
          </w:r>
        </w:del>
      </w:ins>
      <w:ins w:id="365" w:author="Guest User" w:date="2019-09-09T12:03:00Z">
        <w:del w:id="366" w:author="Usuário Convidado" w:date="2019-10-05T19:03:00Z">
          <w:r w:rsidRPr="62382C9E" w:rsidDel="3EEEB390">
            <w:rPr>
              <w:rFonts w:eastAsia="Arial"/>
              <w:rPrChange w:id="367" w:author="Guest User" w:date="2019-09-09T12:05:00Z">
                <w:rPr/>
              </w:rPrChange>
            </w:rPr>
            <w:delText>Maria</w:delText>
          </w:r>
        </w:del>
      </w:ins>
      <w:ins w:id="368" w:author="Guest User" w:date="2019-09-09T12:07:00Z">
        <w:del w:id="369" w:author="Usuário Convidado" w:date="2019-10-05T19:03:00Z">
          <w:r w:rsidRPr="62382C9E" w:rsidDel="3EEEB390">
            <w:rPr>
              <w:rFonts w:eastAsia="Arial"/>
              <w:rPrChange w:id="370" w:author="Guest User" w:date="2019-09-09T12:05:00Z">
                <w:rPr/>
              </w:rPrChange>
            </w:rPr>
            <w:delText>.</w:delText>
          </w:r>
        </w:del>
      </w:ins>
      <w:ins w:id="371" w:author="Guest User" w:date="2019-09-09T12:06:00Z">
        <w:del w:id="372" w:author="Usuário Convidado" w:date="2019-10-05T19:03:00Z">
          <w:r w:rsidRPr="1380B4EE" w:rsidDel="3EEEB390">
            <w:rPr>
              <w:rFonts w:eastAsia="Arial"/>
              <w:rPrChange w:id="373" w:author="Guest User" w:date="2019-09-09T12:06:00Z">
                <w:rPr/>
              </w:rPrChange>
            </w:rPr>
            <w:delText xml:space="preserve"> </w:delText>
          </w:r>
        </w:del>
      </w:ins>
      <w:ins w:id="374" w:author="Guest User" w:date="2019-09-09T12:03:00Z">
        <w:del w:id="375" w:author="Usuário Convidado" w:date="2019-10-05T19:03:00Z">
          <w:r w:rsidRPr="62382C9E" w:rsidDel="3EEEB390">
            <w:rPr>
              <w:rFonts w:eastAsia="Arial"/>
              <w:rPrChange w:id="376" w:author="Guest User" w:date="2019-09-09T12:05:00Z">
                <w:rPr/>
              </w:rPrChange>
            </w:rPr>
            <w:delText>ALMEIDA, Ildeberto</w:delText>
          </w:r>
        </w:del>
      </w:ins>
      <w:ins w:id="377" w:author="Guest User" w:date="2019-09-09T12:07:00Z">
        <w:del w:id="378" w:author="Usuário Convidado" w:date="2019-10-05T19:03:00Z">
          <w:r w:rsidRPr="62382C9E" w:rsidDel="3EEEB390">
            <w:rPr>
              <w:rFonts w:eastAsia="Arial"/>
              <w:rPrChange w:id="379" w:author="Guest User" w:date="2019-09-09T12:05:00Z">
                <w:rPr/>
              </w:rPrChange>
            </w:rPr>
            <w:delText>.</w:delText>
          </w:r>
        </w:del>
      </w:ins>
      <w:ins w:id="380" w:author="Guest User" w:date="2019-09-09T12:03:00Z">
        <w:del w:id="381" w:author="Usuário Convidado" w:date="2019-10-05T19:03:00Z">
          <w:r w:rsidRPr="62382C9E" w:rsidDel="3EEEB390">
            <w:rPr>
              <w:rFonts w:eastAsia="Arial"/>
              <w:rPrChange w:id="382" w:author="Guest User" w:date="2019-09-09T12:05:00Z">
                <w:rPr/>
              </w:rPrChange>
            </w:rPr>
            <w:delText xml:space="preserve"> T</w:delText>
          </w:r>
        </w:del>
      </w:ins>
      <w:ins w:id="383" w:author="Guest User" w:date="2019-09-09T12:04:00Z">
        <w:del w:id="384" w:author="Usuário Convidado" w:date="2019-10-05T19:03:00Z">
          <w:r w:rsidRPr="62382C9E" w:rsidDel="3EEEB390">
            <w:rPr>
              <w:rFonts w:eastAsia="Arial"/>
              <w:rPrChange w:id="385" w:author="Guest User" w:date="2019-09-09T12:05:00Z">
                <w:rPr/>
              </w:rPrChange>
            </w:rPr>
            <w:delText>OLEDO, Lúcia e PAPARELLI, Renata. Diagnóstico, Tratamento, Reabilitação, Prevenção e Fisiopatologia das LER/DORT.</w:delText>
          </w:r>
        </w:del>
      </w:ins>
      <w:ins w:id="386" w:author="Guest User" w:date="2019-09-09T12:05:00Z">
        <w:del w:id="387" w:author="Usuário Convidado" w:date="2019-10-05T19:03:00Z">
          <w:r w:rsidRPr="62382C9E" w:rsidDel="3EEEB390">
            <w:rPr>
              <w:rFonts w:eastAsia="Arial"/>
              <w:rPrChange w:id="388" w:author="Guest User" w:date="2019-09-09T12:05:00Z">
                <w:rPr/>
              </w:rPrChange>
            </w:rPr>
            <w:delText xml:space="preserve"> Brasília,</w:delText>
          </w:r>
        </w:del>
      </w:ins>
      <w:ins w:id="389" w:author="Guest User" w:date="2019-09-09T18:03:00Z">
        <w:del w:id="390" w:author="Usuário Convidado" w:date="2019-10-05T19:03:00Z">
          <w:r w:rsidRPr="62382C9E" w:rsidDel="3EEEB390">
            <w:rPr>
              <w:rFonts w:eastAsia="Arial"/>
              <w:rPrChange w:id="391" w:author="Guest User" w:date="2019-09-09T12:05:00Z">
                <w:rPr/>
              </w:rPrChange>
            </w:rPr>
            <w:delText xml:space="preserve"> </w:delText>
          </w:r>
        </w:del>
      </w:ins>
      <w:ins w:id="392" w:author="Guest User" w:date="2019-09-09T12:05:00Z">
        <w:del w:id="393" w:author="Usuário Convidado" w:date="2019-10-05T19:03:00Z">
          <w:r w:rsidRPr="62382C9E" w:rsidDel="3EEEB390">
            <w:rPr>
              <w:rFonts w:eastAsia="Arial"/>
              <w:rPrChange w:id="394" w:author="Guest User" w:date="2019-09-09T12:05:00Z">
                <w:rPr/>
              </w:rPrChange>
            </w:rPr>
            <w:delText>(2001).</w:delText>
          </w:r>
        </w:del>
      </w:ins>
      <w:ins w:id="395" w:author="Guest User" w:date="2019-09-09T12:02:00Z">
        <w:del w:id="396" w:author="Usuário Convidado" w:date="2019-10-05T19:03:00Z">
          <w:r w:rsidRPr="62382C9E" w:rsidDel="3EEEB390">
            <w:rPr>
              <w:rFonts w:eastAsia="Arial"/>
              <w:rPrChange w:id="397" w:author="Guest User" w:date="2019-09-09T12:05:00Z">
                <w:rPr/>
              </w:rPrChange>
            </w:rPr>
            <w:delText>Dísponivel</w:delText>
          </w:r>
        </w:del>
      </w:ins>
      <w:ins w:id="398" w:author="Guest User" w:date="2019-09-09T18:03:00Z">
        <w:del w:id="399" w:author="Usuário Convidado" w:date="2019-10-05T19:03:00Z">
          <w:r w:rsidRPr="62382C9E" w:rsidDel="3EEEB390">
            <w:rPr>
              <w:rFonts w:eastAsia="Arial"/>
              <w:rPrChange w:id="400" w:author="Guest User" w:date="2019-09-09T12:05:00Z">
                <w:rPr/>
              </w:rPrChange>
            </w:rPr>
            <w:delText xml:space="preserve"> </w:delText>
          </w:r>
        </w:del>
      </w:ins>
      <w:ins w:id="401" w:author="Guest User" w:date="2019-09-09T12:02:00Z">
        <w:del w:id="402" w:author="Usuário Convidado" w:date="2019-10-05T19:03:00Z">
          <w:r w:rsidRPr="62382C9E" w:rsidDel="3EEEB390">
            <w:rPr>
              <w:rFonts w:eastAsia="Arial"/>
              <w:rPrChange w:id="403" w:author="Guest User" w:date="2019-09-09T12:05:00Z">
                <w:rPr/>
              </w:rPrChange>
            </w:rPr>
            <w:delText xml:space="preserve">em: </w:delText>
          </w:r>
        </w:del>
      </w:ins>
      <w:ins w:id="404" w:author="Guest User" w:date="2019-09-09T12:06:00Z">
        <w:del w:id="405" w:author="Usuário Convidado" w:date="2019-10-05T19:03:00Z">
          <w:r w:rsidRPr="62382C9E" w:rsidDel="3EEEB390">
            <w:rPr>
              <w:rFonts w:eastAsia="Arial"/>
              <w:rPrChange w:id="406" w:author="Guest User" w:date="2019-09-09T12:05:00Z">
                <w:rPr/>
              </w:rPrChange>
            </w:rPr>
            <w:delText>&lt;</w:delText>
          </w:r>
        </w:del>
      </w:ins>
      <w:ins w:id="407" w:author="Guest User" w:date="2019-09-09T12:02:00Z">
        <w:del w:id="408" w:author="Usuário Convidado" w:date="2019-10-05T19:03:00Z">
          <w:r w:rsidRPr="62382C9E" w:rsidDel="3EEEB390">
            <w:rPr>
              <w:rFonts w:eastAsia="Arial"/>
              <w:rPrChange w:id="409" w:author="Guest User" w:date="2019-09-09T12:05:00Z">
                <w:rPr/>
              </w:rPrChange>
            </w:rPr>
            <w:delText>http://bvsms.saude.gov.br/bvs/publicacoes/diag_tratamento_ler_dort.pdf</w:delText>
          </w:r>
        </w:del>
      </w:ins>
      <w:ins w:id="410" w:author="Guest User" w:date="2019-09-09T12:06:00Z">
        <w:del w:id="411" w:author="Usuário Convidado" w:date="2019-10-05T19:03:00Z">
          <w:r w:rsidRPr="62382C9E" w:rsidDel="3EEEB390">
            <w:rPr>
              <w:rFonts w:eastAsia="Arial"/>
              <w:rPrChange w:id="412" w:author="Guest User" w:date="2019-09-09T12:05:00Z">
                <w:rPr/>
              </w:rPrChange>
            </w:rPr>
            <w:delText>&gt;</w:delText>
          </w:r>
        </w:del>
      </w:ins>
      <w:ins w:id="413" w:author="Guest User" w:date="2019-09-09T12:02:00Z">
        <w:del w:id="414" w:author="Usuário Convidado" w:date="2019-10-05T19:03:00Z">
          <w:r w:rsidRPr="62382C9E" w:rsidDel="3EEEB390">
            <w:rPr>
              <w:rFonts w:eastAsia="Arial"/>
              <w:rPrChange w:id="415" w:author="Guest User" w:date="2019-09-09T12:05:00Z">
                <w:rPr/>
              </w:rPrChange>
            </w:rPr>
            <w:delText>. Acesso em: 09 de setembro de 2019</w:delText>
          </w:r>
        </w:del>
      </w:ins>
      <w:ins w:id="416" w:author="Guest User" w:date="2019-09-09T18:03:00Z">
        <w:del w:id="417" w:author="Usuário Convidado" w:date="2019-10-05T19:03:00Z">
          <w:r w:rsidRPr="62382C9E" w:rsidDel="3EEEB390">
            <w:rPr>
              <w:rFonts w:eastAsia="Arial"/>
              <w:rPrChange w:id="418" w:author="Guest User" w:date="2019-09-09T12:05:00Z">
                <w:rPr/>
              </w:rPrChange>
            </w:rPr>
            <w:delText>.</w:delText>
          </w:r>
        </w:del>
      </w:ins>
    </w:p>
    <w:p w14:paraId="396D987B" w14:textId="77777777" w:rsidR="00E52A69" w:rsidDel="3EEEB390" w:rsidRDefault="00E52A69" w:rsidP="00E52A69">
      <w:pPr>
        <w:pStyle w:val="Corpodetexto"/>
        <w:rPr>
          <w:del w:id="419" w:author="Usuário Convidado" w:date="2019-10-05T19:03:00Z"/>
          <w:rFonts w:eastAsia="Arial"/>
          <w:rPrChange w:id="420" w:author="Guest User" w:date="2019-09-09T18:03:00Z">
            <w:rPr>
              <w:del w:id="421" w:author="Usuário Convidado" w:date="2019-10-05T19:03:00Z"/>
            </w:rPr>
          </w:rPrChange>
        </w:rPr>
      </w:pPr>
    </w:p>
    <w:p w14:paraId="3C7F706A" w14:textId="77777777" w:rsidR="00E52A69" w:rsidDel="06672845" w:rsidRDefault="00E52A69" w:rsidP="00E52A69">
      <w:pPr>
        <w:pStyle w:val="Corpodetexto"/>
        <w:rPr>
          <w:ins w:id="422" w:author="PAULO HENRIQUE GALHARDE CARRASCO" w:date="2019-08-26T16:41:00Z"/>
          <w:del w:id="423" w:author="Usuário Convidado" w:date="2019-10-05T19:15:00Z"/>
          <w:rFonts w:eastAsia="Arial"/>
          <w:rPrChange w:id="424" w:author="Guest User" w:date="2019-09-09T12:05:00Z">
            <w:rPr>
              <w:ins w:id="425" w:author="PAULO HENRIQUE GALHARDE CARRASCO" w:date="2019-08-26T16:41:00Z"/>
              <w:del w:id="426" w:author="Usuário Convidado" w:date="2019-10-05T19:15:00Z"/>
            </w:rPr>
          </w:rPrChange>
        </w:rPr>
      </w:pPr>
    </w:p>
    <w:p w14:paraId="00086229" w14:textId="77777777" w:rsidR="00E52A69" w:rsidRDefault="00E52A69" w:rsidP="00E52A69">
      <w:pPr>
        <w:pStyle w:val="Corpodetexto"/>
        <w:rPr>
          <w:ins w:id="427" w:author="Usuário Convidado" w:date="2019-10-07T10:33:00Z"/>
          <w:rFonts w:eastAsia="Arial"/>
          <w:color w:val="222222"/>
          <w:rPrChange w:id="428" w:author="Usuário Convidado" w:date="2019-10-07T10:33:00Z">
            <w:rPr>
              <w:ins w:id="429" w:author="Usuário Convidado" w:date="2019-10-07T10:33:00Z"/>
            </w:rPr>
          </w:rPrChange>
        </w:rPr>
        <w:pPrChange w:id="430" w:author="Usuário Convidado" w:date="2019-10-07T10:33:00Z">
          <w:pPr/>
        </w:pPrChange>
      </w:pPr>
      <w:ins w:id="431" w:author="Usuário Convidado" w:date="2019-10-05T19:15:00Z">
        <w:r w:rsidRPr="15F3B17F">
          <w:rPr>
            <w:rFonts w:eastAsia="Arial"/>
            <w:color w:val="222222"/>
            <w:rPrChange w:id="432" w:author="Usuário Convidado" w:date="2019-10-07T10:33:00Z">
              <w:rPr/>
            </w:rPrChange>
          </w:rPr>
          <w:t>Wazlawick, Raul Sidnei. Engenharia de Software: conceitos e práticas. Rio de Janeiro: Elsevier, 2013.</w:t>
        </w:r>
      </w:ins>
    </w:p>
    <w:p w14:paraId="5CAA7597" w14:textId="77777777" w:rsidR="00E52A69" w:rsidRPr="00E52A69" w:rsidRDefault="00E52A69" w:rsidP="00E52A69">
      <w:pPr>
        <w:pStyle w:val="Corpodetexto"/>
        <w:rPr>
          <w:ins w:id="433" w:author="Usuário Convidado" w:date="2019-10-07T10:33:00Z"/>
          <w:rFonts w:eastAsia="Arial" w:cs="Arial"/>
          <w:color w:val="222222"/>
          <w:rPrChange w:id="434" w:author="Usuário Convidado" w:date="2019-10-07T10:33:00Z">
            <w:rPr>
              <w:ins w:id="435" w:author="Usuário Convidado" w:date="2019-10-07T10:33:00Z"/>
            </w:rPr>
          </w:rPrChange>
        </w:rPr>
        <w:pPrChange w:id="436" w:author="Usuário Convidado" w:date="2019-10-07T10:33:00Z">
          <w:pPr/>
        </w:pPrChange>
      </w:pPr>
    </w:p>
    <w:p w14:paraId="126E12A1" w14:textId="77777777" w:rsidR="00E52A69" w:rsidRPr="00E52A69" w:rsidDel="1C29F9A3" w:rsidRDefault="00E52A69" w:rsidP="00E52A69">
      <w:pPr>
        <w:pStyle w:val="Corpodetexto"/>
        <w:rPr>
          <w:del w:id="437" w:author="Usuário Convidado" w:date="2019-10-07T10:35:00Z"/>
          <w:rFonts w:eastAsia="Arial" w:cs="Arial"/>
          <w:color w:val="222222"/>
          <w:rPrChange w:id="438" w:author="Usuário Convidado" w:date="2019-10-07T10:35:00Z">
            <w:rPr>
              <w:del w:id="439" w:author="Usuário Convidado" w:date="2019-10-07T10:35:00Z"/>
            </w:rPr>
          </w:rPrChange>
        </w:rPr>
        <w:pPrChange w:id="440" w:author="Usuário Convidado" w:date="2019-10-07T10:35:00Z">
          <w:pPr/>
        </w:pPrChange>
      </w:pPr>
      <w:ins w:id="441" w:author="Usuário Convidado" w:date="2019-10-07T10:33:00Z">
        <w:r w:rsidRPr="00E52A69">
          <w:rPr>
            <w:rFonts w:eastAsia="Arial" w:cs="Arial"/>
            <w:color w:val="222222"/>
            <w:rPrChange w:id="442" w:author="Usuário Convidado" w:date="2019-10-07T10:44:00Z">
              <w:rPr/>
            </w:rPrChange>
          </w:rPr>
          <w:t>Chammas, Michel. Boret</w:t>
        </w:r>
      </w:ins>
      <w:ins w:id="443" w:author="Usuário Convidado" w:date="2019-10-07T10:34:00Z">
        <w:r w:rsidRPr="00E52A69">
          <w:rPr>
            <w:rFonts w:eastAsia="Arial" w:cs="Arial"/>
            <w:color w:val="222222"/>
            <w:rPrChange w:id="444" w:author="Usuário Convidado" w:date="2019-10-07T10:44:00Z">
              <w:rPr/>
            </w:rPrChange>
          </w:rPr>
          <w:t>to, Jorge. Burmann, Lauren Marquardt. Ramos, Renato Matta</w:t>
        </w:r>
      </w:ins>
      <w:ins w:id="445" w:author="Usuário Convidado" w:date="2019-10-07T10:35:00Z">
        <w:r w:rsidRPr="00E52A69">
          <w:rPr>
            <w:rFonts w:eastAsia="Arial" w:cs="Arial"/>
            <w:color w:val="222222"/>
            <w:rPrChange w:id="446" w:author="Usuário Convidado" w:date="2019-10-07T10:44:00Z">
              <w:rPr/>
            </w:rPrChange>
          </w:rPr>
          <w:t xml:space="preserve">. Neto, Francisco Carlos dos Santos. Silva, Jefferson Braga. </w:t>
        </w:r>
        <w:r w:rsidRPr="00E52A69">
          <w:rPr>
            <w:rFonts w:eastAsia="Arial" w:cs="Arial"/>
            <w:rPrChange w:id="447" w:author="Usuário Convidado" w:date="2019-10-07T10:35:00Z">
              <w:rPr/>
            </w:rPrChange>
          </w:rPr>
          <w:t>Síndrome do túnel do carpo – Parte I (anatomia, fisiologia, etiologia e diagnóstico)</w:t>
        </w:r>
      </w:ins>
      <w:ins w:id="448" w:author="Usuário Convidado" w:date="2019-10-07T10:36:00Z">
        <w:r w:rsidRPr="00E52A69">
          <w:rPr>
            <w:rFonts w:eastAsia="Arial" w:cs="Arial"/>
            <w:rPrChange w:id="449" w:author="Usuário Convidado" w:date="2019-10-07T10:35:00Z">
              <w:rPr/>
            </w:rPrChange>
          </w:rPr>
          <w:t>.</w:t>
        </w:r>
      </w:ins>
    </w:p>
    <w:p w14:paraId="23CD5367" w14:textId="77777777" w:rsidR="00E52A69" w:rsidRDefault="00E52A69" w:rsidP="00E52A69">
      <w:pPr>
        <w:pStyle w:val="Corpodetexto"/>
        <w:rPr>
          <w:rFonts w:eastAsia="Arial"/>
          <w:rPrChange w:id="450" w:author="Usuário Convidado" w:date="2019-10-07T10:38:00Z">
            <w:rPr/>
          </w:rPrChange>
        </w:rPr>
        <w:pPrChange w:id="451" w:author="Usuário Convidado" w:date="2019-10-07T10:38:00Z">
          <w:pPr/>
        </w:pPrChange>
      </w:pPr>
      <w:ins w:id="452" w:author="Usuário Convidado" w:date="2019-10-07T10:36:00Z">
        <w:r w:rsidRPr="091BCF31">
          <w:rPr>
            <w:rFonts w:eastAsia="Arial"/>
            <w:rPrChange w:id="453" w:author="Usuário Convidado" w:date="2019-10-07T10:36:00Z">
              <w:rPr/>
            </w:rPrChange>
          </w:rPr>
          <w:t xml:space="preserve"> </w:t>
        </w:r>
      </w:ins>
      <w:ins w:id="454" w:author="Usuário Convidado" w:date="2019-10-07T10:37:00Z">
        <w:r w:rsidRPr="423214BB">
          <w:rPr>
            <w:rFonts w:eastAsia="Arial"/>
            <w:rPrChange w:id="455" w:author="Usuário Convidado" w:date="2019-10-07T10:38:00Z">
              <w:rPr/>
            </w:rPrChange>
          </w:rPr>
          <w:t>Revista Brasileira de O</w:t>
        </w:r>
      </w:ins>
      <w:ins w:id="456" w:author="Usuário Convidado" w:date="2019-10-07T10:38:00Z">
        <w:r w:rsidRPr="423214BB">
          <w:rPr>
            <w:rFonts w:eastAsia="Arial"/>
            <w:rPrChange w:id="457" w:author="Usuário Convidado" w:date="2019-10-07T10:38:00Z">
              <w:rPr/>
            </w:rPrChange>
          </w:rPr>
          <w:t>rtopedia, 2014.</w:t>
        </w:r>
      </w:ins>
    </w:p>
    <w:p w14:paraId="170550A4" w14:textId="77777777" w:rsidR="00E52A69" w:rsidRDefault="00E52A69" w:rsidP="00E52A69">
      <w:pPr>
        <w:pStyle w:val="Corpodetexto"/>
        <w:rPr>
          <w:ins w:id="458" w:author="Usuário Convidado" w:date="2019-10-07T10:38:00Z"/>
        </w:rPr>
      </w:pPr>
    </w:p>
    <w:p w14:paraId="41F35C39" w14:textId="77777777" w:rsidR="00E52A69" w:rsidDel="240317AD" w:rsidRDefault="00E52A69" w:rsidP="00E52A69">
      <w:pPr>
        <w:pStyle w:val="Corpodetexto"/>
        <w:rPr>
          <w:del w:id="459" w:author="Usuário Convidado" w:date="2019-10-07T10:38:00Z"/>
        </w:rPr>
      </w:pPr>
      <w:ins w:id="460" w:author="Usuário Convidado" w:date="2019-10-07T10:38:00Z">
        <w:r>
          <w:t xml:space="preserve">Junior, Rammes Matar. </w:t>
        </w:r>
        <w:r w:rsidRPr="00E52A69">
          <w:rPr>
            <w:rFonts w:eastAsia="Arial" w:cs="Arial"/>
            <w:rPrChange w:id="461" w:author="Usuário Convidado" w:date="2019-10-07T10:39:00Z">
              <w:rPr/>
            </w:rPrChange>
          </w:rPr>
          <w:t>Tenosinovite estenosante</w:t>
        </w:r>
      </w:ins>
      <w:ins w:id="462" w:author="Usuário Convidado" w:date="2019-10-07T10:39:00Z">
        <w:r w:rsidRPr="00E52A69">
          <w:rPr>
            <w:rFonts w:eastAsia="Arial" w:cs="Arial"/>
            <w:rPrChange w:id="463" w:author="Usuário Convidado" w:date="2019-10-07T10:39:00Z">
              <w:rPr/>
            </w:rPrChange>
          </w:rPr>
          <w:t xml:space="preserve"> dos flexores – ou dedo em gatilho</w:t>
        </w:r>
        <w:r w:rsidRPr="00E52A69">
          <w:rPr>
            <w:rFonts w:eastAsia="Arial" w:cs="Arial"/>
            <w:rPrChange w:id="464" w:author="Usuário Convidado" w:date="2019-10-07T10:38:00Z">
              <w:rPr/>
            </w:rPrChange>
          </w:rPr>
          <w:t>. Einsten,  2008.</w:t>
        </w:r>
      </w:ins>
    </w:p>
    <w:p w14:paraId="3025DCD6" w14:textId="77777777" w:rsidR="00E52A69" w:rsidRDefault="00E52A69" w:rsidP="00E52A69">
      <w:pPr>
        <w:pStyle w:val="Corpodetexto"/>
      </w:pPr>
    </w:p>
    <w:p w14:paraId="3795C753" w14:textId="77777777" w:rsidR="00E52A69" w:rsidRDefault="00E52A69" w:rsidP="00E52A69">
      <w:pPr>
        <w:pStyle w:val="Corpodetexto"/>
        <w:rPr>
          <w:ins w:id="465" w:author="Usuário Convidado" w:date="2019-10-07T10:39:00Z"/>
        </w:rPr>
      </w:pPr>
    </w:p>
    <w:p w14:paraId="080C7CDE" w14:textId="77777777" w:rsidR="00E52A69" w:rsidDel="362B91FB" w:rsidRDefault="00E52A69" w:rsidP="00E52A69">
      <w:pPr>
        <w:pStyle w:val="Corpodetexto"/>
        <w:rPr>
          <w:del w:id="466" w:author="Usuário Convidado" w:date="2019-10-07T10:40:00Z"/>
        </w:rPr>
      </w:pPr>
      <w:ins w:id="467" w:author="Usuário Convidado" w:date="2019-10-07T10:40:00Z">
        <w:r w:rsidRPr="362B91FB">
          <w:t xml:space="preserve">Arend, Carlos Frederico. </w:t>
        </w:r>
        <w:r w:rsidRPr="00E52A69">
          <w:rPr>
            <w:rFonts w:eastAsia="Arial" w:cs="Arial"/>
            <w:rPrChange w:id="468" w:author="Usuário Convidado" w:date="2019-10-07T10:41:00Z">
              <w:rPr/>
            </w:rPrChange>
          </w:rPr>
          <w:t>Tenossinovite e sinovite do primeiro compartimento extensor do punho: o que o ultrassonografista precisa saber</w:t>
        </w:r>
        <w:r w:rsidRPr="00E52A69">
          <w:rPr>
            <w:rFonts w:eastAsia="Arial" w:cs="Arial"/>
            <w:rPrChange w:id="469" w:author="Usuário Convidado" w:date="2019-10-07T10:40:00Z">
              <w:rPr/>
            </w:rPrChange>
          </w:rPr>
          <w:t xml:space="preserve">. Colégio Brasileiro de Radiologia e Diagnóstico </w:t>
        </w:r>
      </w:ins>
      <w:ins w:id="470" w:author="Usuário Convidado" w:date="2019-10-07T10:41:00Z">
        <w:r w:rsidRPr="00E52A69">
          <w:rPr>
            <w:rFonts w:eastAsia="Arial" w:cs="Arial"/>
            <w:rPrChange w:id="471" w:author="Usuário Convidado" w:date="2019-10-07T10:40:00Z">
              <w:rPr/>
            </w:rPrChange>
          </w:rPr>
          <w:t xml:space="preserve">por imagem, </w:t>
        </w:r>
      </w:ins>
    </w:p>
    <w:p w14:paraId="621F0F96" w14:textId="77777777" w:rsidR="00E52A69" w:rsidRDefault="00E52A69" w:rsidP="00E52A69">
      <w:pPr>
        <w:pStyle w:val="Corpodetexto"/>
      </w:pPr>
      <w:ins w:id="472" w:author="Usuário Convidado" w:date="2019-10-07T10:41:00Z">
        <w:r w:rsidRPr="0FF41B81">
          <w:rPr>
            <w:rFonts w:eastAsia="Arial"/>
            <w:rPrChange w:id="473" w:author="Usuário Convidado" w:date="2019-10-07T10:41:00Z">
              <w:rPr/>
            </w:rPrChange>
          </w:rPr>
          <w:t xml:space="preserve">2012. </w:t>
        </w:r>
      </w:ins>
    </w:p>
    <w:p w14:paraId="5CA5DD82" w14:textId="77777777" w:rsidR="00E52A69" w:rsidRPr="007E5D8F" w:rsidRDefault="00E52A69" w:rsidP="00E52A69">
      <w:pPr>
        <w:pStyle w:val="Corpodetexto"/>
        <w:rPr>
          <w:ins w:id="474" w:author="Usuário Convidado" w:date="2019-10-07T10:41:00Z"/>
        </w:rPr>
        <w:pPrChange w:id="475" w:author="PAULO HENRIQUE GALHARDE CARRASCO" w:date="2019-08-26T16:45:00Z">
          <w:pPr>
            <w:pStyle w:val="Ttulo1"/>
          </w:pPr>
        </w:pPrChange>
      </w:pPr>
    </w:p>
    <w:p w14:paraId="622FB345" w14:textId="77777777" w:rsidR="00E52A69" w:rsidDel="0C706093" w:rsidRDefault="00E52A69" w:rsidP="00E52A69">
      <w:pPr>
        <w:pStyle w:val="Corpodetexto"/>
        <w:rPr>
          <w:del w:id="476" w:author="Usuário Convidado" w:date="2019-10-07T10:43:00Z"/>
        </w:rPr>
      </w:pPr>
      <w:ins w:id="477" w:author="Usuário Convidado" w:date="2019-10-07T10:42:00Z">
        <w:r w:rsidRPr="7B495664">
          <w:t>Uribe, William Albeiro Jimenez. Buendia, Gisela Del Pilar Puentes. Rodriguez, Juan Manuel Florez</w:t>
        </w:r>
        <w:r w:rsidRPr="36AEF4EE">
          <w:t>.</w:t>
        </w:r>
      </w:ins>
      <w:ins w:id="478" w:author="Usuário Convidado" w:date="2019-10-07T10:43:00Z">
        <w:r w:rsidRPr="7B495664">
          <w:t xml:space="preserve"> Filho, José de Gervais Cavalcante Vieira. </w:t>
        </w:r>
        <w:r w:rsidRPr="00E52A69">
          <w:rPr>
            <w:rFonts w:eastAsia="Arial" w:cs="Arial"/>
            <w:rPrChange w:id="479" w:author="Usuário Convidado" w:date="2019-10-07T10:44:00Z">
              <w:rPr/>
            </w:rPrChange>
          </w:rPr>
          <w:t>Tenossinovites De Quervain: uma nova proposta no tratamento cirúrgico</w:t>
        </w:r>
        <w:r w:rsidRPr="00E52A69">
          <w:rPr>
            <w:rFonts w:eastAsia="Arial" w:cs="Arial"/>
            <w:rPrChange w:id="480" w:author="Usuário Convidado" w:date="2019-10-07T10:43:00Z">
              <w:rPr/>
            </w:rPrChange>
          </w:rPr>
          <w:t xml:space="preserve">. Hospital Santa </w:t>
        </w:r>
      </w:ins>
      <w:ins w:id="481" w:author="Usuário Convidado" w:date="2019-10-07T10:44:00Z">
        <w:r w:rsidRPr="00E52A69">
          <w:rPr>
            <w:rFonts w:eastAsia="Arial" w:cs="Arial"/>
            <w:rPrChange w:id="482" w:author="Usuário Convidado" w:date="2019-10-07T10:43:00Z">
              <w:rPr/>
            </w:rPrChange>
          </w:rPr>
          <w:t>C</w:t>
        </w:r>
      </w:ins>
      <w:ins w:id="483" w:author="Usuário Convidado" w:date="2019-10-07T10:43:00Z">
        <w:r w:rsidRPr="00E52A69">
          <w:rPr>
            <w:rFonts w:eastAsia="Arial" w:cs="Arial"/>
            <w:rPrChange w:id="484" w:author="Usuário Convidado" w:date="2019-10-07T10:43:00Z">
              <w:rPr/>
            </w:rPrChange>
          </w:rPr>
          <w:t>asa</w:t>
        </w:r>
      </w:ins>
      <w:ins w:id="485" w:author="Usuário Convidado" w:date="2019-10-07T10:44:00Z">
        <w:r w:rsidRPr="00E52A69">
          <w:rPr>
            <w:rFonts w:eastAsia="Arial" w:cs="Arial"/>
            <w:rPrChange w:id="486" w:author="Usuário Convidado" w:date="2019-10-07T10:43:00Z">
              <w:rPr/>
            </w:rPrChange>
          </w:rPr>
          <w:t xml:space="preserve"> da Misericó</w:t>
        </w:r>
      </w:ins>
    </w:p>
    <w:p w14:paraId="5AFD3F3F" w14:textId="77777777" w:rsidR="00E52A69" w:rsidRPr="00077E1D" w:rsidRDefault="00E52A69" w:rsidP="00E52A69">
      <w:pPr>
        <w:pStyle w:val="Corpodetexto"/>
      </w:pPr>
      <w:ins w:id="487" w:author="Usuário Convidado" w:date="2019-10-07T10:44:00Z">
        <w:r w:rsidRPr="0EAE183F">
          <w:rPr>
            <w:rFonts w:eastAsia="Arial" w:cs="Arial"/>
            <w:rPrChange w:id="488" w:author="Usuário Convidado" w:date="2019-10-07T10:44:00Z">
              <w:rPr/>
            </w:rPrChange>
          </w:rPr>
          <w:t>rdia do Rio de Janeiro, 2010.</w:t>
        </w:r>
      </w:ins>
    </w:p>
    <w:p w14:paraId="19119ACC" w14:textId="55292955" w:rsidR="009E7C2B" w:rsidRDefault="009E7C2B" w:rsidP="00E52A69">
      <w:pPr>
        <w:pStyle w:val="Corpodetexto"/>
        <w:spacing w:before="137"/>
        <w:ind w:left="102" w:right="232"/>
        <w:jc w:val="both"/>
      </w:pPr>
    </w:p>
    <w:sectPr w:rsidR="009E7C2B">
      <w:headerReference w:type="default" r:id="rId26"/>
      <w:footerReference w:type="default" r:id="rId27"/>
      <w:pgSz w:w="11910" w:h="16840"/>
      <w:pgMar w:top="2260" w:right="1020" w:bottom="1140" w:left="1600" w:header="1085" w:footer="95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2" w:author="PAULO HENRIQUE GALHARDE CARRASCO" w:date="2019-10-14T22:10:00Z" w:initials="Pg">
    <w:p w14:paraId="03DD1E71" w14:textId="77777777" w:rsidR="000B1ED9" w:rsidRPr="007332B7" w:rsidRDefault="000B1ED9" w:rsidP="000B1ED9">
      <w:pPr>
        <w:rPr>
          <w:rFonts w:eastAsia="Arial" w:cs="Arial"/>
        </w:rPr>
      </w:pPr>
      <w:r>
        <w:rPr>
          <w:rStyle w:val="Refdecomentrio"/>
        </w:rPr>
        <w:annotationRef/>
      </w:r>
      <w:r w:rsidRPr="007332B7">
        <w:rPr>
          <w:rFonts w:eastAsia="Arial" w:cs="Arial"/>
          <w:color w:val="000000" w:themeColor="text1"/>
        </w:rPr>
        <w:t xml:space="preserve">Magnano TS, Lisboa MT, Griep RH. </w:t>
      </w:r>
      <w:r w:rsidRPr="00192927">
        <w:rPr>
          <w:rFonts w:eastAsia="Arial" w:cs="Arial"/>
          <w:b/>
          <w:bCs/>
          <w:color w:val="000000" w:themeColor="text1"/>
          <w:lang w:val="en-US"/>
        </w:rPr>
        <w:t>Stress, psychosocial aspects of the work and musculoskeletal disorders in nursing workers</w:t>
      </w:r>
      <w:r w:rsidRPr="00192927">
        <w:rPr>
          <w:rFonts w:eastAsia="Arial" w:cs="Arial"/>
          <w:color w:val="000000" w:themeColor="text1"/>
          <w:lang w:val="en-US"/>
        </w:rPr>
        <w:t xml:space="preserve">. </w:t>
      </w:r>
      <w:r w:rsidRPr="007332B7">
        <w:rPr>
          <w:rFonts w:eastAsia="Arial" w:cs="Arial"/>
          <w:color w:val="000000" w:themeColor="text1"/>
        </w:rPr>
        <w:t>Rev Enferm UERJ, 2009.</w:t>
      </w:r>
    </w:p>
    <w:p w14:paraId="54E58CF2" w14:textId="77777777" w:rsidR="000B1ED9" w:rsidRDefault="000B1ED9" w:rsidP="000B1ED9">
      <w:pPr>
        <w:pStyle w:val="Textodecomentrio"/>
      </w:pPr>
    </w:p>
  </w:comment>
  <w:comment w:id="135" w:author="PAULO HENRIQUE GALHARDE CARRASCO" w:date="2019-10-14T22:12:00Z" w:initials="Pg">
    <w:p w14:paraId="055D0D17" w14:textId="77777777" w:rsidR="000B1ED9" w:rsidRDefault="000B1ED9" w:rsidP="000B1ED9">
      <w:r>
        <w:rPr>
          <w:rStyle w:val="Refdecomentrio"/>
        </w:rPr>
        <w:annotationRef/>
      </w:r>
      <w:r w:rsidRPr="00192927">
        <w:rPr>
          <w:rFonts w:eastAsia="Arial" w:cs="Arial"/>
        </w:rPr>
        <w:t xml:space="preserve">Brandão AG, horta BL, Tomasi E. </w:t>
      </w:r>
      <w:r w:rsidRPr="00192927">
        <w:rPr>
          <w:rFonts w:eastAsia="Arial" w:cs="Arial"/>
          <w:b/>
          <w:bCs/>
        </w:rPr>
        <w:t>Sintomas de distúrbios osteomusculares em bancários de Pelotas e região: prevalência e fatores associados</w:t>
      </w:r>
      <w:r w:rsidRPr="00192927">
        <w:rPr>
          <w:rFonts w:eastAsia="Arial" w:cs="Arial"/>
        </w:rPr>
        <w:t>. Rev Bras Epidemiolog, 2005.</w:t>
      </w:r>
    </w:p>
    <w:p w14:paraId="5DCBD16B" w14:textId="77777777" w:rsidR="000B1ED9" w:rsidRDefault="000B1ED9" w:rsidP="000B1ED9">
      <w:pPr>
        <w:pStyle w:val="Textodecomentrio"/>
      </w:pPr>
    </w:p>
  </w:comment>
  <w:comment w:id="146" w:author="PAULO HENRIQUE GALHARDE CARRASCO" w:date="2019-10-14T23:09:00Z" w:initials="Pg">
    <w:p w14:paraId="0D946D06" w14:textId="77777777" w:rsidR="00B0749D" w:rsidRPr="00DE1052" w:rsidRDefault="00B0749D" w:rsidP="00B0749D">
      <w:pPr>
        <w:pStyle w:val="Textodecomentrio"/>
        <w:rPr>
          <w:b/>
          <w:bCs/>
        </w:rPr>
      </w:pPr>
      <w:r>
        <w:rPr>
          <w:rStyle w:val="Refdecomentrio"/>
        </w:rPr>
        <w:annotationRef/>
      </w:r>
      <w:r>
        <w:t>Santana ACS. “</w:t>
      </w:r>
      <w:r w:rsidRPr="00DE1052">
        <w:rPr>
          <w:b/>
          <w:bCs/>
        </w:rPr>
        <w:t>Itinerário terapêutico de trabalhadores rurais em 2 comunidades</w:t>
      </w:r>
    </w:p>
    <w:p w14:paraId="122737D4" w14:textId="77777777" w:rsidR="00B0749D" w:rsidRDefault="00B0749D" w:rsidP="00B0749D">
      <w:pPr>
        <w:pStyle w:val="Textodecomentrio"/>
      </w:pPr>
      <w:r w:rsidRPr="00DE1052">
        <w:rPr>
          <w:b/>
          <w:bCs/>
        </w:rPr>
        <w:t>de Cachoeira – Bahia</w:t>
      </w:r>
      <w:r>
        <w:t>”. [Dissertação de Mestrado]. Salvador: Instituto de Saúde</w:t>
      </w:r>
    </w:p>
    <w:p w14:paraId="05957FC9" w14:textId="77777777" w:rsidR="00B0749D" w:rsidRDefault="00B0749D" w:rsidP="00B0749D">
      <w:pPr>
        <w:pStyle w:val="Textodecomentrio"/>
      </w:pPr>
      <w:r>
        <w:t>Coletiva, Universidade Federal da Bahia;1996.</w:t>
      </w:r>
    </w:p>
  </w:comment>
  <w:comment w:id="148" w:author="PAULO HENRIQUE GALHARDE CARRASCO" w:date="2019-10-14T23:10:00Z" w:initials="Pg">
    <w:p w14:paraId="5353E53C" w14:textId="77777777" w:rsidR="00B0749D" w:rsidRDefault="00B0749D" w:rsidP="00B0749D">
      <w:pPr>
        <w:pStyle w:val="Textodecomentrio"/>
      </w:pPr>
      <w:r>
        <w:rPr>
          <w:rStyle w:val="Refdecomentrio"/>
        </w:rPr>
        <w:annotationRef/>
      </w:r>
      <w:r>
        <w:t>RIO, R. P. Hipótese causais em dor músculo-esquelética relacionada ao</w:t>
      </w:r>
    </w:p>
    <w:p w14:paraId="548E16DF" w14:textId="77777777" w:rsidR="00B0749D" w:rsidRPr="007332B7" w:rsidRDefault="00B0749D" w:rsidP="00B0749D">
      <w:pPr>
        <w:pStyle w:val="Textodecomentrio"/>
        <w:rPr>
          <w:lang w:val="en-US"/>
        </w:rPr>
      </w:pPr>
      <w:r w:rsidRPr="007332B7">
        <w:rPr>
          <w:lang w:val="en-US"/>
        </w:rPr>
        <w:t>trabalho. In: YENG. L.T; IITSING, W.T (Orgs) – III Simpósio</w:t>
      </w:r>
    </w:p>
    <w:p w14:paraId="6A104E50" w14:textId="77777777" w:rsidR="00B0749D" w:rsidRDefault="00B0749D" w:rsidP="00B0749D">
      <w:pPr>
        <w:pStyle w:val="Textodecomentrio"/>
      </w:pPr>
      <w:r>
        <w:t>multidisciplinar de afecções músculo-esqueléticas relacionadas ao trabalho</w:t>
      </w:r>
    </w:p>
    <w:p w14:paraId="0E994315" w14:textId="77777777" w:rsidR="00B0749D" w:rsidRPr="007332B7" w:rsidRDefault="00B0749D" w:rsidP="00B0749D">
      <w:pPr>
        <w:pStyle w:val="Textodecomentrio"/>
        <w:rPr>
          <w:lang w:val="en-US"/>
        </w:rPr>
      </w:pPr>
      <w:r>
        <w:t xml:space="preserve">(AMERT) e às atividades físicas. </w:t>
      </w:r>
      <w:r w:rsidRPr="007332B7">
        <w:rPr>
          <w:lang w:val="en-US"/>
        </w:rPr>
        <w:t>São Paulo, maio/2000.</w:t>
      </w:r>
    </w:p>
  </w:comment>
  <w:comment w:id="203" w:author="PAULO HENRIQUE GALHARDE CARRASCO" w:date="2019-10-14T23:14:00Z" w:initials="Pg">
    <w:p w14:paraId="28AF4550" w14:textId="77777777" w:rsidR="00B0749D" w:rsidRPr="007332B7" w:rsidRDefault="00B0749D" w:rsidP="00B0749D">
      <w:pPr>
        <w:pStyle w:val="Textodecomentrio"/>
        <w:rPr>
          <w:lang w:val="en-US"/>
        </w:rPr>
      </w:pPr>
      <w:r>
        <w:rPr>
          <w:rStyle w:val="Refdecomentrio"/>
        </w:rPr>
        <w:annotationRef/>
      </w:r>
      <w:r w:rsidRPr="007332B7">
        <w:rPr>
          <w:lang w:val="en-US"/>
        </w:rPr>
        <w:t xml:space="preserve">FINNERAN, A.; O'SULLIVAN, L. W. </w:t>
      </w:r>
      <w:r w:rsidRPr="001A09AC">
        <w:rPr>
          <w:b/>
          <w:bCs/>
          <w:lang w:val="en-US"/>
        </w:rPr>
        <w:t>An ergonomic performance prediction model</w:t>
      </w:r>
      <w:r w:rsidRPr="007332B7">
        <w:rPr>
          <w:lang w:val="en-US"/>
        </w:rPr>
        <w:t xml:space="preserve"> (ergo pro-predict). </w:t>
      </w:r>
      <w:r w:rsidRPr="001A09AC">
        <w:rPr>
          <w:lang w:val="en-US"/>
        </w:rPr>
        <w:t>Contemporary Ergonomics and Human Factors,</w:t>
      </w:r>
      <w:r w:rsidRPr="007332B7">
        <w:rPr>
          <w:lang w:val="en-US"/>
        </w:rPr>
        <w:t xml:space="preserve"> 2011.</w:t>
      </w:r>
    </w:p>
  </w:comment>
  <w:comment w:id="205" w:author="PAULO HENRIQUE GALHARDE CARRASCO" w:date="2019-10-14T23:25:00Z" w:initials="Pg">
    <w:p w14:paraId="21C82CE7" w14:textId="77777777" w:rsidR="00B0749D" w:rsidRPr="004D019D" w:rsidRDefault="00B0749D" w:rsidP="00B0749D">
      <w:pPr>
        <w:pStyle w:val="Textodecomentrio"/>
        <w:rPr>
          <w:b/>
          <w:bCs/>
        </w:rPr>
      </w:pPr>
      <w:r>
        <w:rPr>
          <w:rStyle w:val="Refdecomentrio"/>
        </w:rPr>
        <w:annotationRef/>
      </w:r>
      <w:r>
        <w:t xml:space="preserve">Brasil, Ministério da Saúde. Representação no Brasil da OPAS/OMS. </w:t>
      </w:r>
      <w:r w:rsidRPr="004D019D">
        <w:rPr>
          <w:b/>
          <w:bCs/>
        </w:rPr>
        <w:t>Doenças</w:t>
      </w:r>
    </w:p>
    <w:p w14:paraId="176F5C62" w14:textId="77777777" w:rsidR="00B0749D" w:rsidRPr="004D019D" w:rsidRDefault="00B0749D" w:rsidP="00B0749D">
      <w:pPr>
        <w:pStyle w:val="Textodecomentrio"/>
        <w:rPr>
          <w:b/>
          <w:bCs/>
        </w:rPr>
      </w:pPr>
      <w:r w:rsidRPr="004D019D">
        <w:rPr>
          <w:b/>
          <w:bCs/>
        </w:rPr>
        <w:t>relacionadas ao trabalho: manual de procedimentos para os serviços de saúde.</w:t>
      </w:r>
    </w:p>
    <w:p w14:paraId="2637D380" w14:textId="77777777" w:rsidR="00B0749D" w:rsidRDefault="00B0749D" w:rsidP="00B0749D">
      <w:pPr>
        <w:pStyle w:val="Textodecomentrio"/>
      </w:pPr>
      <w:r>
        <w:t>Brasília: Ministério da Saúde do Brasil, 2001.</w:t>
      </w:r>
    </w:p>
  </w:comment>
  <w:comment w:id="262" w:author="PAULO HENRIQUE GALHARDE CARRASCO" w:date="2019-10-14T23:38:00Z" w:initials="Pg">
    <w:p w14:paraId="7A3BA228" w14:textId="77777777" w:rsidR="00881AA1" w:rsidRDefault="00881AA1" w:rsidP="00881AA1">
      <w:pPr>
        <w:pStyle w:val="Textodecomentrio"/>
      </w:pPr>
      <w:r>
        <w:rPr>
          <w:rStyle w:val="Refdecomentrio"/>
        </w:rPr>
        <w:annotationRef/>
      </w:r>
      <w:r>
        <w:rPr>
          <w:sz w:val="23"/>
          <w:szCs w:val="23"/>
        </w:rPr>
        <w:t xml:space="preserve">SILVA, E. L.; MENEZES, E. M. </w:t>
      </w:r>
      <w:r>
        <w:rPr>
          <w:b/>
          <w:bCs/>
          <w:sz w:val="23"/>
          <w:szCs w:val="23"/>
        </w:rPr>
        <w:t>Metodologia da pesquisa e elaboração de dissertação.</w:t>
      </w:r>
      <w:r>
        <w:rPr>
          <w:sz w:val="23"/>
          <w:szCs w:val="23"/>
        </w:rPr>
        <w:t>3. ed. Florianópolis: Laboratório de Ensino a Distância da UFSC, 2001</w:t>
      </w:r>
    </w:p>
  </w:comment>
  <w:comment w:id="267" w:author="PAULO HENRIQUE GALHARDE CARRASCO" w:date="2019-10-14T23:36:00Z" w:initials="Pg">
    <w:p w14:paraId="5CC8CBEB" w14:textId="77777777" w:rsidR="00881AA1" w:rsidRDefault="00881AA1" w:rsidP="00881AA1">
      <w:pPr>
        <w:pStyle w:val="Textodecomentrio"/>
      </w:pPr>
      <w:r>
        <w:rPr>
          <w:rStyle w:val="Refdecomentrio"/>
        </w:rPr>
        <w:annotationRef/>
      </w:r>
      <w:r>
        <w:t xml:space="preserve">LAKATOS, E. M.; MARCONI, M. de A. </w:t>
      </w:r>
      <w:r w:rsidRPr="00C8523A">
        <w:rPr>
          <w:b/>
          <w:bCs/>
        </w:rPr>
        <w:t>Fundamentos de metodologia científica</w:t>
      </w:r>
      <w:r>
        <w:t>. 5. ed. São</w:t>
      </w:r>
    </w:p>
    <w:p w14:paraId="1E43EC16" w14:textId="77777777" w:rsidR="00881AA1" w:rsidRDefault="00881AA1" w:rsidP="00881AA1">
      <w:pPr>
        <w:pStyle w:val="Textodecomentrio"/>
      </w:pPr>
      <w:r>
        <w:t>Paulo: Atlas, 2003.</w:t>
      </w:r>
    </w:p>
  </w:comment>
  <w:comment w:id="272" w:author="PAULO HENRIQUE GALHARDE CARRASCO" w:date="2019-10-14T23:38:00Z" w:initials="Pg">
    <w:p w14:paraId="2EC4C92E" w14:textId="77777777" w:rsidR="00881AA1" w:rsidRDefault="00881AA1" w:rsidP="00881AA1">
      <w:pPr>
        <w:pStyle w:val="Textodecomentrio"/>
      </w:pPr>
      <w:r>
        <w:rPr>
          <w:rStyle w:val="Refdecomentrio"/>
        </w:rPr>
        <w:annotationRef/>
      </w:r>
      <w:r>
        <w:rPr>
          <w:sz w:val="23"/>
          <w:szCs w:val="23"/>
        </w:rPr>
        <w:t xml:space="preserve">GIL, A. C. </w:t>
      </w:r>
      <w:r>
        <w:rPr>
          <w:b/>
          <w:bCs/>
          <w:sz w:val="23"/>
          <w:szCs w:val="23"/>
        </w:rPr>
        <w:t>Como elaborar projetos de pesquisa</w:t>
      </w:r>
      <w:r>
        <w:rPr>
          <w:sz w:val="23"/>
          <w:szCs w:val="23"/>
        </w:rPr>
        <w:t>. 3. ed. São Paulo: Atlas, 1991.</w:t>
      </w:r>
    </w:p>
  </w:comment>
  <w:comment w:id="273" w:author="PAULO HENRIQUE GALHARDE CARRASCO" w:date="2019-10-28T10:44:00Z" w:initials="Pg">
    <w:p w14:paraId="4E66C499" w14:textId="77777777" w:rsidR="00881AA1" w:rsidRDefault="00881AA1" w:rsidP="00881AA1">
      <w:pPr>
        <w:pStyle w:val="Textodecomentrio"/>
      </w:pPr>
      <w:r>
        <w:rPr>
          <w:rStyle w:val="Refdecomentrio"/>
        </w:rPr>
        <w:annotationRef/>
      </w:r>
      <w:r>
        <w:rPr>
          <w:rStyle w:val="Refdecomentrio"/>
        </w:rPr>
        <w:annotationRef/>
      </w:r>
      <w:r>
        <w:t xml:space="preserve">KIDDER, L. H. (org.). </w:t>
      </w:r>
      <w:r w:rsidRPr="006A03B5">
        <w:rPr>
          <w:b/>
          <w:bCs/>
        </w:rPr>
        <w:t>Métodos de pesquisa nas relações sociais</w:t>
      </w:r>
      <w:r>
        <w:t>. Volume 1: delineamentos de pesquisa. 4ª. ed., 3ª. reimpressão, São Paulo: Editora Pedagógica e Universitária Ltda., 2004.</w:t>
      </w:r>
    </w:p>
    <w:p w14:paraId="57910815" w14:textId="77777777" w:rsidR="00881AA1" w:rsidRDefault="00881AA1" w:rsidP="00881AA1">
      <w:pPr>
        <w:pStyle w:val="Textodecomentrio"/>
      </w:pPr>
    </w:p>
  </w:comment>
  <w:comment w:id="274" w:author="PAULO HENRIQUE GALHARDE CARRASCO" w:date="2019-10-28T11:07:00Z" w:initials="Pg">
    <w:p w14:paraId="71EFFA0C" w14:textId="77777777" w:rsidR="00881AA1" w:rsidRDefault="00881AA1" w:rsidP="00881AA1">
      <w:pPr>
        <w:pStyle w:val="Textodecomentrio"/>
      </w:pPr>
      <w:r>
        <w:rPr>
          <w:rStyle w:val="Refdecomentrio"/>
        </w:rPr>
        <w:annotationRef/>
      </w:r>
      <w:r>
        <w:rPr>
          <w:rStyle w:val="Refdecomentrio"/>
        </w:rPr>
        <w:annotationRef/>
      </w:r>
      <w:r>
        <w:t>MALHOTRA, N.; ROCHA, I.; LAUDISIO, M.C. Introdução à Pesquisa de Marketing. São Paulo: Pearson Prentice Hall, 2005.</w:t>
      </w:r>
    </w:p>
    <w:p w14:paraId="1E589832" w14:textId="77777777" w:rsidR="00881AA1" w:rsidRDefault="00881AA1" w:rsidP="00881AA1">
      <w:pPr>
        <w:pStyle w:val="Textodecomentrio"/>
      </w:pPr>
    </w:p>
  </w:comment>
  <w:comment w:id="275" w:author="PAULO HENRIQUE GALHARDE CARRASCO" w:date="2019-10-28T11:09:00Z" w:initials="Pg">
    <w:p w14:paraId="47D37720" w14:textId="77777777" w:rsidR="00881AA1" w:rsidRDefault="00881AA1" w:rsidP="00881AA1">
      <w:pPr>
        <w:pStyle w:val="Textodecomentrio"/>
      </w:pPr>
      <w:r>
        <w:rPr>
          <w:rStyle w:val="Refdecomentrio"/>
        </w:rPr>
        <w:annotationRef/>
      </w:r>
      <w:r>
        <w:rPr>
          <w:rStyle w:val="Refdecomentrio"/>
        </w:rPr>
        <w:annotationRef/>
      </w:r>
      <w:r>
        <w:t>GIL, Antonio Carlos. Métodos e técnicas de pesquisa social. São Paulo: Atlas, 1999.</w:t>
      </w:r>
    </w:p>
    <w:p w14:paraId="168DF2F9" w14:textId="77777777" w:rsidR="00881AA1" w:rsidRDefault="00881AA1" w:rsidP="00881AA1">
      <w:pPr>
        <w:pStyle w:val="Textodecomentrio"/>
      </w:pPr>
    </w:p>
  </w:comment>
  <w:comment w:id="276" w:author="PAULO HENRIQUE GALHARDE CARRASCO" w:date="2019-10-28T11:22:00Z" w:initials="Pg">
    <w:p w14:paraId="7E9C9B9C" w14:textId="77777777" w:rsidR="00881AA1" w:rsidRDefault="00881AA1" w:rsidP="00881AA1">
      <w:pPr>
        <w:pStyle w:val="Textodecomentrio"/>
      </w:pPr>
      <w:r>
        <w:rPr>
          <w:rStyle w:val="Refdecomentrio"/>
        </w:rPr>
        <w:annotationRef/>
      </w:r>
      <w:r>
        <w:rPr>
          <w:rFonts w:ascii="Lapidary333BT-Roman" w:eastAsiaTheme="minorHAnsi" w:hAnsi="Lapidary333BT-Roman" w:cs="Lapidary333BT-Roman"/>
          <w:lang w:eastAsia="en-US"/>
        </w:rPr>
        <w:t xml:space="preserve">FONSECA, J. J. S. </w:t>
      </w:r>
      <w:r>
        <w:rPr>
          <w:rFonts w:ascii="Lapidary333BT-Italic" w:eastAsiaTheme="minorHAnsi" w:hAnsi="Lapidary333BT-Italic" w:cs="Lapidary333BT-Italic"/>
          <w:i/>
          <w:iCs/>
          <w:lang w:eastAsia="en-US"/>
        </w:rPr>
        <w:t>Metodologia da pesquisa científica</w:t>
      </w:r>
      <w:r>
        <w:rPr>
          <w:rFonts w:ascii="Lapidary333BT-Roman" w:eastAsiaTheme="minorHAnsi" w:hAnsi="Lapidary333BT-Roman" w:cs="Lapidary333BT-Roman"/>
          <w:lang w:eastAsia="en-US"/>
        </w:rPr>
        <w:t>. Fortaleza: UEC, 2002. Apostila.</w:t>
      </w:r>
    </w:p>
  </w:comment>
  <w:comment w:id="277" w:author="PAULO HENRIQUE GALHARDE CARRASCO" w:date="2019-11-04T17:07:00Z" w:initials="PHGC">
    <w:p w14:paraId="38C4E969" w14:textId="77777777" w:rsidR="00881AA1" w:rsidRDefault="00881AA1" w:rsidP="00881AA1">
      <w:pPr>
        <w:pStyle w:val="Textodecomentrio"/>
      </w:pPr>
      <w:r>
        <w:rPr>
          <w:rStyle w:val="Refdecomentrio"/>
        </w:rPr>
        <w:annotationRef/>
      </w:r>
      <w:r>
        <w:rPr>
          <w:rFonts w:ascii="TT1EDt00" w:eastAsiaTheme="minorHAnsi" w:hAnsi="TT1EDt00" w:cs="TT1EDt00"/>
          <w:lang w:eastAsia="en-US"/>
        </w:rPr>
        <w:t xml:space="preserve">YIN, R. </w:t>
      </w:r>
      <w:r>
        <w:rPr>
          <w:rFonts w:ascii="TT1EEt00" w:eastAsiaTheme="minorHAnsi" w:hAnsi="TT1EEt00" w:cs="TT1EEt00"/>
          <w:lang w:eastAsia="en-US"/>
        </w:rPr>
        <w:t>Estudo de caso. Planejamento e métodos</w:t>
      </w:r>
      <w:r>
        <w:rPr>
          <w:rFonts w:ascii="TT1EDt00" w:eastAsiaTheme="minorHAnsi" w:hAnsi="TT1EDt00" w:cs="TT1EDt00"/>
          <w:lang w:eastAsia="en-US"/>
        </w:rPr>
        <w:t>. 2ª edição, Porto Alegre/RS: Bookman,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58CF2" w15:done="0"/>
  <w15:commentEx w15:paraId="5DCBD16B" w15:done="0"/>
  <w15:commentEx w15:paraId="05957FC9" w15:done="0"/>
  <w15:commentEx w15:paraId="0E994315" w15:done="0"/>
  <w15:commentEx w15:paraId="28AF4550" w15:done="0"/>
  <w15:commentEx w15:paraId="2637D380" w15:done="0"/>
  <w15:commentEx w15:paraId="7A3BA228" w15:done="0"/>
  <w15:commentEx w15:paraId="1E43EC16" w15:done="0"/>
  <w15:commentEx w15:paraId="2EC4C92E" w15:done="0"/>
  <w15:commentEx w15:paraId="57910815" w15:done="0"/>
  <w15:commentEx w15:paraId="1E589832" w15:done="0"/>
  <w15:commentEx w15:paraId="168DF2F9" w15:done="0"/>
  <w15:commentEx w15:paraId="7E9C9B9C" w15:done="0"/>
  <w15:commentEx w15:paraId="38C4E9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58CF2" w16cid:durableId="214F70BC"/>
  <w16cid:commentId w16cid:paraId="5DCBD16B" w16cid:durableId="214F713E"/>
  <w16cid:commentId w16cid:paraId="05957FC9" w16cid:durableId="214F7EB7"/>
  <w16cid:commentId w16cid:paraId="0E994315" w16cid:durableId="214F7EFE"/>
  <w16cid:commentId w16cid:paraId="28AF4550" w16cid:durableId="214F7FE9"/>
  <w16cid:commentId w16cid:paraId="2637D380" w16cid:durableId="214F8256"/>
  <w16cid:commentId w16cid:paraId="7A3BA228" w16cid:durableId="214F8559"/>
  <w16cid:commentId w16cid:paraId="1E43EC16" w16cid:durableId="214F84E9"/>
  <w16cid:commentId w16cid:paraId="2EC4C92E" w16cid:durableId="214F8576"/>
  <w16cid:commentId w16cid:paraId="57910815" w16cid:durableId="21614527"/>
  <w16cid:commentId w16cid:paraId="1E589832" w16cid:durableId="21614A73"/>
  <w16cid:commentId w16cid:paraId="168DF2F9" w16cid:durableId="21614ADA"/>
  <w16cid:commentId w16cid:paraId="7E9C9B9C" w16cid:durableId="21614DF0"/>
  <w16cid:commentId w16cid:paraId="38C4E969" w16cid:durableId="216B2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35C7F" w14:textId="77777777" w:rsidR="00155C5A" w:rsidRDefault="00155C5A">
      <w:r>
        <w:separator/>
      </w:r>
    </w:p>
  </w:endnote>
  <w:endnote w:type="continuationSeparator" w:id="0">
    <w:p w14:paraId="34064170" w14:textId="77777777" w:rsidR="00155C5A" w:rsidRDefault="00155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pidary333BT-Roman">
    <w:altName w:val="Cambria"/>
    <w:panose1 w:val="00000000000000000000"/>
    <w:charset w:val="00"/>
    <w:family w:val="roman"/>
    <w:notTrueType/>
    <w:pitch w:val="default"/>
    <w:sig w:usb0="00000003" w:usb1="00000000" w:usb2="00000000" w:usb3="00000000" w:csb0="00000001" w:csb1="00000000"/>
  </w:font>
  <w:font w:name="Lapidary333BT-Italic">
    <w:altName w:val="Cambria"/>
    <w:panose1 w:val="00000000000000000000"/>
    <w:charset w:val="00"/>
    <w:family w:val="roman"/>
    <w:notTrueType/>
    <w:pitch w:val="default"/>
    <w:sig w:usb0="00000003" w:usb1="00000000" w:usb2="00000000" w:usb3="00000000" w:csb0="00000001" w:csb1="00000000"/>
  </w:font>
  <w:font w:name="TT1EDt00">
    <w:altName w:val="Calibri"/>
    <w:panose1 w:val="00000000000000000000"/>
    <w:charset w:val="00"/>
    <w:family w:val="auto"/>
    <w:notTrueType/>
    <w:pitch w:val="default"/>
    <w:sig w:usb0="00000003" w:usb1="00000000" w:usb2="00000000" w:usb3="00000000" w:csb0="00000001" w:csb1="00000000"/>
  </w:font>
  <w:font w:name="TT1E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2AC6" w14:textId="056E81E5" w:rsidR="009E7C2B" w:rsidRDefault="00E52A69">
    <w:pPr>
      <w:pStyle w:val="Corpodetexto"/>
      <w:spacing w:line="14" w:lineRule="auto"/>
      <w:rPr>
        <w:sz w:val="20"/>
      </w:rPr>
    </w:pPr>
    <w:r>
      <w:rPr>
        <w:noProof/>
      </w:rPr>
      <mc:AlternateContent>
        <mc:Choice Requires="wps">
          <w:drawing>
            <wp:anchor distT="0" distB="0" distL="114300" distR="114300" simplePos="0" relativeHeight="487390208" behindDoc="1" locked="0" layoutInCell="1" allowOverlap="1" wp14:anchorId="1544583D" wp14:editId="401875DD">
              <wp:simplePos x="0" y="0"/>
              <wp:positionH relativeFrom="page">
                <wp:posOffset>6635115</wp:posOffset>
              </wp:positionH>
              <wp:positionV relativeFrom="page">
                <wp:posOffset>9945370</wp:posOffset>
              </wp:positionV>
              <wp:extent cx="247015" cy="19621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4583D" id="_x0000_t202" coordsize="21600,21600" o:spt="202" path="m,l,21600r21600,l21600,xe">
              <v:stroke joinstyle="miter"/>
              <v:path gradientshapeok="t" o:connecttype="rect"/>
            </v:shapetype>
            <v:shape id="Text Box 7" o:spid="_x0000_s1027" type="#_x0000_t202" style="position:absolute;margin-left:522.45pt;margin-top:783.1pt;width:19.45pt;height:15.45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KC1tLTqAQAAvQMAAA4AAAAAAAAAAAAAAAAALgIAAGRycy9lMm9E&#10;b2MueG1sUEsBAi0AFAAGAAgAAAAhAJ9xGIPiAAAADwEAAA8AAAAAAAAAAAAAAAAARAQAAGRycy9k&#10;b3ducmV2LnhtbFBLBQYAAAAABAAEAPMAAABTBQAAAAA=&#10;" filled="f" stroked="f">
              <v:textbox inset="0,0,0,0">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2B1CA" w14:textId="2D0B5684" w:rsidR="009E7C2B" w:rsidRDefault="00E52A69">
    <w:pPr>
      <w:pStyle w:val="Corpodetexto"/>
      <w:spacing w:line="14" w:lineRule="auto"/>
      <w:rPr>
        <w:sz w:val="20"/>
      </w:rPr>
    </w:pPr>
    <w:r>
      <w:rPr>
        <w:noProof/>
      </w:rPr>
      <mc:AlternateContent>
        <mc:Choice Requires="wps">
          <w:drawing>
            <wp:anchor distT="0" distB="0" distL="114300" distR="114300" simplePos="0" relativeHeight="487392256" behindDoc="1" locked="0" layoutInCell="1" allowOverlap="1" wp14:anchorId="5744D4EC" wp14:editId="6B336089">
              <wp:simplePos x="0" y="0"/>
              <wp:positionH relativeFrom="page">
                <wp:posOffset>1220470</wp:posOffset>
              </wp:positionH>
              <wp:positionV relativeFrom="page">
                <wp:posOffset>9731375</wp:posOffset>
              </wp:positionV>
              <wp:extent cx="1485265" cy="194310"/>
              <wp:effectExtent l="0" t="0" r="0" b="0"/>
              <wp:wrapNone/>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78FA4" w14:textId="77777777" w:rsidR="009E7C2B" w:rsidRDefault="00155C5A">
                          <w:pPr>
                            <w:pStyle w:val="Corpodetexto"/>
                            <w:spacing w:before="10"/>
                            <w:ind w:left="20"/>
                          </w:pPr>
                          <w:r>
                            <w:t>Fonte:</w:t>
                          </w:r>
                          <w:r>
                            <w:rPr>
                              <w:spacing w:val="-2"/>
                            </w:rPr>
                            <w:t xml:space="preserve"> </w:t>
                          </w:r>
                          <w:r>
                            <w:t>Próprios</w:t>
                          </w:r>
                          <w:r>
                            <w:rPr>
                              <w:spacing w:val="-2"/>
                            </w:rPr>
                            <w:t xml:space="preserve"> </w:t>
                          </w:r>
                          <w:r>
                            <w:t>autores.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4D4EC" id="_x0000_t202" coordsize="21600,21600" o:spt="202" path="m,l,21600r21600,l21600,xe">
              <v:stroke joinstyle="miter"/>
              <v:path gradientshapeok="t" o:connecttype="rect"/>
            </v:shapetype>
            <v:shape id="Text Box 5" o:spid="_x0000_s1029" type="#_x0000_t202" style="position:absolute;margin-left:96.1pt;margin-top:766.25pt;width:116.95pt;height:15.3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" filled="f" stroked="f">
              <v:textbox inset="0,0,0,0">
                <w:txbxContent>
                  <w:p w14:paraId="34678FA4" w14:textId="77777777" w:rsidR="009E7C2B" w:rsidRDefault="00155C5A">
                    <w:pPr>
                      <w:pStyle w:val="Corpodetexto"/>
                      <w:spacing w:before="10"/>
                      <w:ind w:left="20"/>
                    </w:pPr>
                    <w:r>
                      <w:t>Fonte:</w:t>
                    </w:r>
                    <w:r>
                      <w:rPr>
                        <w:spacing w:val="-2"/>
                      </w:rPr>
                      <w:t xml:space="preserve"> </w:t>
                    </w:r>
                    <w:r>
                      <w:t>Próprios</w:t>
                    </w:r>
                    <w:r>
                      <w:rPr>
                        <w:spacing w:val="-2"/>
                      </w:rPr>
                      <w:t xml:space="preserve"> </w:t>
                    </w:r>
                    <w:r>
                      <w:t>autores.</w:t>
                    </w:r>
                  </w:p>
                </w:txbxContent>
              </v:textbox>
              <w10:wrap anchorx="page" anchory="page"/>
            </v:shape>
          </w:pict>
        </mc:Fallback>
      </mc:AlternateContent>
    </w:r>
    <w:r>
      <w:rPr>
        <w:noProof/>
      </w:rPr>
      <mc:AlternateContent>
        <mc:Choice Requires="wps">
          <w:drawing>
            <wp:anchor distT="0" distB="0" distL="114300" distR="114300" simplePos="0" relativeHeight="487392768" behindDoc="1" locked="0" layoutInCell="1" allowOverlap="1" wp14:anchorId="06A93429" wp14:editId="18B2E42A">
              <wp:simplePos x="0" y="0"/>
              <wp:positionH relativeFrom="page">
                <wp:posOffset>4954905</wp:posOffset>
              </wp:positionH>
              <wp:positionV relativeFrom="page">
                <wp:posOffset>9731375</wp:posOffset>
              </wp:positionV>
              <wp:extent cx="1485265" cy="194310"/>
              <wp:effectExtent l="0" t="0" r="0" b="0"/>
              <wp:wrapNone/>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F8EFA" w14:textId="77777777" w:rsidR="009E7C2B" w:rsidRDefault="00155C5A">
                          <w:pPr>
                            <w:pStyle w:val="Corpodetexto"/>
                            <w:spacing w:before="10"/>
                            <w:ind w:left="20"/>
                          </w:pPr>
                          <w:r>
                            <w:t>Fonte:</w:t>
                          </w:r>
                          <w:r>
                            <w:rPr>
                              <w:spacing w:val="-3"/>
                            </w:rPr>
                            <w:t xml:space="preserve"> </w:t>
                          </w:r>
                          <w:r>
                            <w:t>Próprios</w:t>
                          </w:r>
                          <w:r>
                            <w:rPr>
                              <w:spacing w:val="-2"/>
                            </w:rPr>
                            <w:t xml:space="preserve"> </w:t>
                          </w:r>
                          <w:r>
                            <w:t>autores.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93429" id="Text Box 4" o:spid="_x0000_s1030" type="#_x0000_t202" style="position:absolute;margin-left:390.15pt;margin-top:766.25pt;width:116.95pt;height:15.3pt;z-index:-1592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" filled="f" stroked="f">
              <v:textbox inset="0,0,0,0">
                <w:txbxContent>
                  <w:p w14:paraId="4EFF8EFA" w14:textId="77777777" w:rsidR="009E7C2B" w:rsidRDefault="00155C5A">
                    <w:pPr>
                      <w:pStyle w:val="Corpodetexto"/>
                      <w:spacing w:before="10"/>
                      <w:ind w:left="20"/>
                    </w:pPr>
                    <w:r>
                      <w:t>Fonte:</w:t>
                    </w:r>
                    <w:r>
                      <w:rPr>
                        <w:spacing w:val="-3"/>
                      </w:rPr>
                      <w:t xml:space="preserve"> </w:t>
                    </w:r>
                    <w:r>
                      <w:t>Próprios</w:t>
                    </w:r>
                    <w:r>
                      <w:rPr>
                        <w:spacing w:val="-2"/>
                      </w:rPr>
                      <w:t xml:space="preserve"> </w:t>
                    </w:r>
                    <w:r>
                      <w:t>autores.</w:t>
                    </w:r>
                  </w:p>
                </w:txbxContent>
              </v:textbox>
              <w10:wrap anchorx="page" anchory="page"/>
            </v:shape>
          </w:pict>
        </mc:Fallback>
      </mc:AlternateContent>
    </w:r>
    <w:r>
      <w:rPr>
        <w:noProof/>
      </w:rPr>
      <mc:AlternateContent>
        <mc:Choice Requires="wps">
          <w:drawing>
            <wp:anchor distT="0" distB="0" distL="114300" distR="114300" simplePos="0" relativeHeight="487393280" behindDoc="1" locked="0" layoutInCell="1" allowOverlap="1" wp14:anchorId="2442B4E1" wp14:editId="483936EC">
              <wp:simplePos x="0" y="0"/>
              <wp:positionH relativeFrom="page">
                <wp:posOffset>6635115</wp:posOffset>
              </wp:positionH>
              <wp:positionV relativeFrom="page">
                <wp:posOffset>9945370</wp:posOffset>
              </wp:positionV>
              <wp:extent cx="247015" cy="196215"/>
              <wp:effectExtent l="0" t="0" r="0" b="0"/>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035A8"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2B4E1" id="Text Box 3" o:spid="_x0000_s1031" type="#_x0000_t202" style="position:absolute;margin-left:522.45pt;margin-top:783.1pt;width:19.45pt;height:15.45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OAJ2IDqAQAAvQMAAA4AAAAAAAAAAAAAAAAALgIAAGRycy9lMm9E&#10;b2MueG1sUEsBAi0AFAAGAAgAAAAhAJ9xGIPiAAAADwEAAA8AAAAAAAAAAAAAAAAARAQAAGRycy9k&#10;b3ducmV2LnhtbFBLBQYAAAAABAAEAPMAAABTBQAAAAA=&#10;" filled="f" stroked="f">
              <v:textbox inset="0,0,0,0">
                <w:txbxContent>
                  <w:p w14:paraId="189035A8"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851E" w14:textId="4657B65E" w:rsidR="009E7C2B" w:rsidRDefault="00E52A69">
    <w:pPr>
      <w:pStyle w:val="Corpodetexto"/>
      <w:spacing w:line="14" w:lineRule="auto"/>
      <w:rPr>
        <w:sz w:val="20"/>
      </w:rPr>
    </w:pPr>
    <w:r>
      <w:rPr>
        <w:noProof/>
      </w:rPr>
      <mc:AlternateContent>
        <mc:Choice Requires="wps">
          <w:drawing>
            <wp:anchor distT="0" distB="0" distL="114300" distR="114300" simplePos="0" relativeHeight="487395328" behindDoc="1" locked="0" layoutInCell="1" allowOverlap="1" wp14:anchorId="6CA48E13" wp14:editId="38D7B56C">
              <wp:simplePos x="0" y="0"/>
              <wp:positionH relativeFrom="page">
                <wp:posOffset>6635115</wp:posOffset>
              </wp:positionH>
              <wp:positionV relativeFrom="page">
                <wp:posOffset>9945370</wp:posOffset>
              </wp:positionV>
              <wp:extent cx="247015" cy="196215"/>
              <wp:effectExtent l="0" t="0" r="0" b="0"/>
              <wp:wrapNone/>
              <wp:docPr id="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E13" id="_x0000_t202" coordsize="21600,21600" o:spt="202" path="m,l,21600r21600,l21600,xe">
              <v:stroke joinstyle="miter"/>
              <v:path gradientshapeok="t" o:connecttype="rect"/>
            </v:shapetype>
            <v:shape id="Text Box 1" o:spid="_x0000_s1033" type="#_x0000_t202" style="position:absolute;margin-left:522.45pt;margin-top:783.1pt;width:19.45pt;height:15.45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MBX7prqAQAAvQMAAA4AAAAAAAAAAAAAAAAALgIAAGRycy9lMm9E&#10;b2MueG1sUEsBAi0AFAAGAAgAAAAhAJ9xGIPiAAAADwEAAA8AAAAAAAAAAAAAAAAARAQAAGRycy9k&#10;b3ducmV2LnhtbFBLBQYAAAAABAAEAPMAAABTBQAAAAA=&#10;" filled="f" stroked="f">
              <v:textbox inset="0,0,0,0">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C937" w14:textId="77777777" w:rsidR="00155C5A" w:rsidRDefault="00155C5A">
      <w:r>
        <w:separator/>
      </w:r>
    </w:p>
  </w:footnote>
  <w:footnote w:type="continuationSeparator" w:id="0">
    <w:p w14:paraId="39F5DFA9" w14:textId="77777777" w:rsidR="00155C5A" w:rsidRDefault="00155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A212" w14:textId="6C9EFF76" w:rsidR="009E7C2B" w:rsidRDefault="00155C5A">
    <w:pPr>
      <w:pStyle w:val="Corpodetexto"/>
      <w:spacing w:line="14" w:lineRule="auto"/>
      <w:rPr>
        <w:sz w:val="20"/>
      </w:rPr>
    </w:pPr>
    <w:r>
      <w:rPr>
        <w:noProof/>
      </w:rPr>
      <w:drawing>
        <wp:anchor distT="0" distB="0" distL="0" distR="0" simplePos="0" relativeHeight="251656192" behindDoc="1" locked="0" layoutInCell="1" allowOverlap="1" wp14:anchorId="0C77D25E" wp14:editId="6BCE24B5">
          <wp:simplePos x="0" y="0"/>
          <wp:positionH relativeFrom="page">
            <wp:posOffset>4146159</wp:posOffset>
          </wp:positionH>
          <wp:positionV relativeFrom="page">
            <wp:posOffset>688916</wp:posOffset>
          </wp:positionV>
          <wp:extent cx="2387976" cy="334199"/>
          <wp:effectExtent l="0" t="0" r="0" b="0"/>
          <wp:wrapNone/>
          <wp:docPr id="26"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58240" behindDoc="1" locked="0" layoutInCell="1" allowOverlap="1" wp14:anchorId="5E63154F" wp14:editId="1A3564B9">
          <wp:simplePos x="0" y="0"/>
          <wp:positionH relativeFrom="page">
            <wp:posOffset>1148714</wp:posOffset>
          </wp:positionH>
          <wp:positionV relativeFrom="page">
            <wp:posOffset>1020698</wp:posOffset>
          </wp:positionV>
          <wp:extent cx="2395814" cy="426720"/>
          <wp:effectExtent l="0" t="0" r="0" b="0"/>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89696" behindDoc="1" locked="0" layoutInCell="1" allowOverlap="1" wp14:anchorId="0D65CBB3" wp14:editId="3DC93FBD">
              <wp:simplePos x="0" y="0"/>
              <wp:positionH relativeFrom="page">
                <wp:posOffset>4645660</wp:posOffset>
              </wp:positionH>
              <wp:positionV relativeFrom="page">
                <wp:posOffset>1039495</wp:posOffset>
              </wp:positionV>
              <wp:extent cx="1421130" cy="257175"/>
              <wp:effectExtent l="0" t="0" r="0" b="0"/>
              <wp:wrapNone/>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CBB3" id="_x0000_t202" coordsize="21600,21600" o:spt="202" path="m,l,21600r21600,l21600,xe">
              <v:stroke joinstyle="miter"/>
              <v:path gradientshapeok="t" o:connecttype="rect"/>
            </v:shapetype>
            <v:shape id="Text Box 8" o:spid="_x0000_s1026" type="#_x0000_t202" style="position:absolute;margin-left:365.8pt;margin-top:81.85pt;width:111.9pt;height:20.2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" filled="f" stroked="f">
              <v:textbox inset="0,0,0,0">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02E4" w14:textId="7DB2DC0F" w:rsidR="009E7C2B" w:rsidRDefault="00155C5A">
    <w:pPr>
      <w:pStyle w:val="Corpodetexto"/>
      <w:spacing w:line="14" w:lineRule="auto"/>
      <w:rPr>
        <w:sz w:val="20"/>
      </w:rPr>
    </w:pPr>
    <w:r>
      <w:rPr>
        <w:noProof/>
      </w:rPr>
      <w:drawing>
        <wp:anchor distT="0" distB="0" distL="0" distR="0" simplePos="0" relativeHeight="487390720" behindDoc="1" locked="0" layoutInCell="1" allowOverlap="1" wp14:anchorId="79F9D733" wp14:editId="00C1C4D4">
          <wp:simplePos x="0" y="0"/>
          <wp:positionH relativeFrom="page">
            <wp:posOffset>4146159</wp:posOffset>
          </wp:positionH>
          <wp:positionV relativeFrom="page">
            <wp:posOffset>688916</wp:posOffset>
          </wp:positionV>
          <wp:extent cx="2387976" cy="334199"/>
          <wp:effectExtent l="0" t="0" r="0" b="0"/>
          <wp:wrapNone/>
          <wp:docPr id="7"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487391232" behindDoc="1" locked="0" layoutInCell="1" allowOverlap="1" wp14:anchorId="24A8B1E3" wp14:editId="76BD2622">
          <wp:simplePos x="0" y="0"/>
          <wp:positionH relativeFrom="page">
            <wp:posOffset>1148714</wp:posOffset>
          </wp:positionH>
          <wp:positionV relativeFrom="page">
            <wp:posOffset>1020698</wp:posOffset>
          </wp:positionV>
          <wp:extent cx="2395814" cy="42672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91744" behindDoc="1" locked="0" layoutInCell="1" allowOverlap="1" wp14:anchorId="516CD56F" wp14:editId="4F4DFB69">
              <wp:simplePos x="0" y="0"/>
              <wp:positionH relativeFrom="page">
                <wp:posOffset>4645660</wp:posOffset>
              </wp:positionH>
              <wp:positionV relativeFrom="page">
                <wp:posOffset>1039495</wp:posOffset>
              </wp:positionV>
              <wp:extent cx="1421130" cy="257175"/>
              <wp:effectExtent l="0" t="0" r="0" b="0"/>
              <wp:wrapNone/>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DCFB6"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14C65642"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CD56F" id="_x0000_t202" coordsize="21600,21600" o:spt="202" path="m,l,21600r21600,l21600,xe">
              <v:stroke joinstyle="miter"/>
              <v:path gradientshapeok="t" o:connecttype="rect"/>
            </v:shapetype>
            <v:shape id="Text Box 6" o:spid="_x0000_s1028" type="#_x0000_t202" style="position:absolute;margin-left:365.8pt;margin-top:81.85pt;width:111.9pt;height:20.25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" filled="f" stroked="f">
              <v:textbox inset="0,0,0,0">
                <w:txbxContent>
                  <w:p w14:paraId="496DCFB6"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14C65642"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9430" w14:textId="3FE34033" w:rsidR="009E7C2B" w:rsidRDefault="00155C5A">
    <w:pPr>
      <w:pStyle w:val="Corpodetexto"/>
      <w:spacing w:line="14" w:lineRule="auto"/>
      <w:rPr>
        <w:sz w:val="20"/>
      </w:rPr>
    </w:pPr>
    <w:r>
      <w:rPr>
        <w:noProof/>
      </w:rPr>
      <w:drawing>
        <wp:anchor distT="0" distB="0" distL="0" distR="0" simplePos="0" relativeHeight="251659264" behindDoc="1" locked="0" layoutInCell="1" allowOverlap="1" wp14:anchorId="2E21E71E" wp14:editId="65AC3965">
          <wp:simplePos x="0" y="0"/>
          <wp:positionH relativeFrom="page">
            <wp:posOffset>4146159</wp:posOffset>
          </wp:positionH>
          <wp:positionV relativeFrom="page">
            <wp:posOffset>688916</wp:posOffset>
          </wp:positionV>
          <wp:extent cx="2387976" cy="334199"/>
          <wp:effectExtent l="0" t="0" r="0" b="0"/>
          <wp:wrapNone/>
          <wp:docPr id="27"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60288" behindDoc="1" locked="0" layoutInCell="1" allowOverlap="1" wp14:anchorId="1B22CD2E" wp14:editId="2126305C">
          <wp:simplePos x="0" y="0"/>
          <wp:positionH relativeFrom="page">
            <wp:posOffset>1148714</wp:posOffset>
          </wp:positionH>
          <wp:positionV relativeFrom="page">
            <wp:posOffset>1020698</wp:posOffset>
          </wp:positionV>
          <wp:extent cx="2395814" cy="426720"/>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94816" behindDoc="1" locked="0" layoutInCell="1" allowOverlap="1" wp14:anchorId="5119FA4F" wp14:editId="24F0AB2A">
              <wp:simplePos x="0" y="0"/>
              <wp:positionH relativeFrom="page">
                <wp:posOffset>4645660</wp:posOffset>
              </wp:positionH>
              <wp:positionV relativeFrom="page">
                <wp:posOffset>1039495</wp:posOffset>
              </wp:positionV>
              <wp:extent cx="1421130" cy="25717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9FA4F" id="_x0000_t202" coordsize="21600,21600" o:spt="202" path="m,l,21600r21600,l21600,xe">
              <v:stroke joinstyle="miter"/>
              <v:path gradientshapeok="t" o:connecttype="rect"/>
            </v:shapetype>
            <v:shape id="Text Box 2" o:spid="_x0000_s1032" type="#_x0000_t202" style="position:absolute;margin-left:365.8pt;margin-top:81.85pt;width:111.9pt;height:20.25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" filled="f" stroked="f">
              <v:textbox inset="0,0,0,0">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027"/>
    <w:multiLevelType w:val="hybridMultilevel"/>
    <w:tmpl w:val="37E6EB06"/>
    <w:lvl w:ilvl="0" w:tplc="F584916A">
      <w:numFmt w:val="bullet"/>
      <w:lvlText w:val="-"/>
      <w:lvlJc w:val="left"/>
      <w:pPr>
        <w:ind w:left="241" w:hanging="140"/>
      </w:pPr>
      <w:rPr>
        <w:rFonts w:ascii="Times New Roman" w:eastAsia="Times New Roman" w:hAnsi="Times New Roman" w:cs="Times New Roman" w:hint="default"/>
        <w:w w:val="99"/>
        <w:sz w:val="24"/>
        <w:szCs w:val="24"/>
        <w:lang w:val="pt-PT" w:eastAsia="en-US" w:bidi="ar-SA"/>
      </w:rPr>
    </w:lvl>
    <w:lvl w:ilvl="1" w:tplc="0A801B18">
      <w:numFmt w:val="bullet"/>
      <w:lvlText w:val="•"/>
      <w:lvlJc w:val="left"/>
      <w:pPr>
        <w:ind w:left="1144" w:hanging="140"/>
      </w:pPr>
      <w:rPr>
        <w:rFonts w:hint="default"/>
        <w:lang w:val="pt-PT" w:eastAsia="en-US" w:bidi="ar-SA"/>
      </w:rPr>
    </w:lvl>
    <w:lvl w:ilvl="2" w:tplc="DD1E4CE0">
      <w:numFmt w:val="bullet"/>
      <w:lvlText w:val="•"/>
      <w:lvlJc w:val="left"/>
      <w:pPr>
        <w:ind w:left="2049" w:hanging="140"/>
      </w:pPr>
      <w:rPr>
        <w:rFonts w:hint="default"/>
        <w:lang w:val="pt-PT" w:eastAsia="en-US" w:bidi="ar-SA"/>
      </w:rPr>
    </w:lvl>
    <w:lvl w:ilvl="3" w:tplc="B5E6BA36">
      <w:numFmt w:val="bullet"/>
      <w:lvlText w:val="•"/>
      <w:lvlJc w:val="left"/>
      <w:pPr>
        <w:ind w:left="2953" w:hanging="140"/>
      </w:pPr>
      <w:rPr>
        <w:rFonts w:hint="default"/>
        <w:lang w:val="pt-PT" w:eastAsia="en-US" w:bidi="ar-SA"/>
      </w:rPr>
    </w:lvl>
    <w:lvl w:ilvl="4" w:tplc="5F42FE5A">
      <w:numFmt w:val="bullet"/>
      <w:lvlText w:val="•"/>
      <w:lvlJc w:val="left"/>
      <w:pPr>
        <w:ind w:left="3858" w:hanging="140"/>
      </w:pPr>
      <w:rPr>
        <w:rFonts w:hint="default"/>
        <w:lang w:val="pt-PT" w:eastAsia="en-US" w:bidi="ar-SA"/>
      </w:rPr>
    </w:lvl>
    <w:lvl w:ilvl="5" w:tplc="5C9C1F88">
      <w:numFmt w:val="bullet"/>
      <w:lvlText w:val="•"/>
      <w:lvlJc w:val="left"/>
      <w:pPr>
        <w:ind w:left="4763" w:hanging="140"/>
      </w:pPr>
      <w:rPr>
        <w:rFonts w:hint="default"/>
        <w:lang w:val="pt-PT" w:eastAsia="en-US" w:bidi="ar-SA"/>
      </w:rPr>
    </w:lvl>
    <w:lvl w:ilvl="6" w:tplc="E604A798">
      <w:numFmt w:val="bullet"/>
      <w:lvlText w:val="•"/>
      <w:lvlJc w:val="left"/>
      <w:pPr>
        <w:ind w:left="5667" w:hanging="140"/>
      </w:pPr>
      <w:rPr>
        <w:rFonts w:hint="default"/>
        <w:lang w:val="pt-PT" w:eastAsia="en-US" w:bidi="ar-SA"/>
      </w:rPr>
    </w:lvl>
    <w:lvl w:ilvl="7" w:tplc="02F0EC6E">
      <w:numFmt w:val="bullet"/>
      <w:lvlText w:val="•"/>
      <w:lvlJc w:val="left"/>
      <w:pPr>
        <w:ind w:left="6572" w:hanging="140"/>
      </w:pPr>
      <w:rPr>
        <w:rFonts w:hint="default"/>
        <w:lang w:val="pt-PT" w:eastAsia="en-US" w:bidi="ar-SA"/>
      </w:rPr>
    </w:lvl>
    <w:lvl w:ilvl="8" w:tplc="B536696C">
      <w:numFmt w:val="bullet"/>
      <w:lvlText w:val="•"/>
      <w:lvlJc w:val="left"/>
      <w:pPr>
        <w:ind w:left="7477" w:hanging="140"/>
      </w:pPr>
      <w:rPr>
        <w:rFonts w:hint="default"/>
        <w:lang w:val="pt-PT" w:eastAsia="en-US" w:bidi="ar-SA"/>
      </w:rPr>
    </w:lvl>
  </w:abstractNum>
  <w:abstractNum w:abstractNumId="1" w15:restartNumberingAfterBreak="0">
    <w:nsid w:val="25AE309A"/>
    <w:multiLevelType w:val="hybridMultilevel"/>
    <w:tmpl w:val="8D52F332"/>
    <w:lvl w:ilvl="0" w:tplc="5E985536">
      <w:start w:val="1"/>
      <w:numFmt w:val="decimal"/>
      <w:lvlText w:val="%1"/>
      <w:lvlJc w:val="left"/>
      <w:pPr>
        <w:ind w:left="241" w:hanging="140"/>
      </w:pPr>
      <w:rPr>
        <w:rFonts w:ascii="Arial MT" w:eastAsia="Arial MT" w:hAnsi="Arial MT" w:cs="Arial MT" w:hint="default"/>
        <w:w w:val="100"/>
        <w:position w:val="8"/>
        <w:sz w:val="16"/>
        <w:szCs w:val="16"/>
        <w:lang w:val="pt-PT" w:eastAsia="en-US" w:bidi="ar-SA"/>
      </w:rPr>
    </w:lvl>
    <w:lvl w:ilvl="1" w:tplc="635EA106">
      <w:numFmt w:val="bullet"/>
      <w:lvlText w:val="•"/>
      <w:lvlJc w:val="left"/>
      <w:pPr>
        <w:ind w:left="1144" w:hanging="140"/>
      </w:pPr>
      <w:rPr>
        <w:rFonts w:hint="default"/>
        <w:lang w:val="pt-PT" w:eastAsia="en-US" w:bidi="ar-SA"/>
      </w:rPr>
    </w:lvl>
    <w:lvl w:ilvl="2" w:tplc="CAD4B388">
      <w:numFmt w:val="bullet"/>
      <w:lvlText w:val="•"/>
      <w:lvlJc w:val="left"/>
      <w:pPr>
        <w:ind w:left="2049" w:hanging="140"/>
      </w:pPr>
      <w:rPr>
        <w:rFonts w:hint="default"/>
        <w:lang w:val="pt-PT" w:eastAsia="en-US" w:bidi="ar-SA"/>
      </w:rPr>
    </w:lvl>
    <w:lvl w:ilvl="3" w:tplc="DA768C56">
      <w:numFmt w:val="bullet"/>
      <w:lvlText w:val="•"/>
      <w:lvlJc w:val="left"/>
      <w:pPr>
        <w:ind w:left="2953" w:hanging="140"/>
      </w:pPr>
      <w:rPr>
        <w:rFonts w:hint="default"/>
        <w:lang w:val="pt-PT" w:eastAsia="en-US" w:bidi="ar-SA"/>
      </w:rPr>
    </w:lvl>
    <w:lvl w:ilvl="4" w:tplc="337212D6">
      <w:numFmt w:val="bullet"/>
      <w:lvlText w:val="•"/>
      <w:lvlJc w:val="left"/>
      <w:pPr>
        <w:ind w:left="3858" w:hanging="140"/>
      </w:pPr>
      <w:rPr>
        <w:rFonts w:hint="default"/>
        <w:lang w:val="pt-PT" w:eastAsia="en-US" w:bidi="ar-SA"/>
      </w:rPr>
    </w:lvl>
    <w:lvl w:ilvl="5" w:tplc="1CF64D2C">
      <w:numFmt w:val="bullet"/>
      <w:lvlText w:val="•"/>
      <w:lvlJc w:val="left"/>
      <w:pPr>
        <w:ind w:left="4763" w:hanging="140"/>
      </w:pPr>
      <w:rPr>
        <w:rFonts w:hint="default"/>
        <w:lang w:val="pt-PT" w:eastAsia="en-US" w:bidi="ar-SA"/>
      </w:rPr>
    </w:lvl>
    <w:lvl w:ilvl="6" w:tplc="E2AA4DEE">
      <w:numFmt w:val="bullet"/>
      <w:lvlText w:val="•"/>
      <w:lvlJc w:val="left"/>
      <w:pPr>
        <w:ind w:left="5667" w:hanging="140"/>
      </w:pPr>
      <w:rPr>
        <w:rFonts w:hint="default"/>
        <w:lang w:val="pt-PT" w:eastAsia="en-US" w:bidi="ar-SA"/>
      </w:rPr>
    </w:lvl>
    <w:lvl w:ilvl="7" w:tplc="30209EF6">
      <w:numFmt w:val="bullet"/>
      <w:lvlText w:val="•"/>
      <w:lvlJc w:val="left"/>
      <w:pPr>
        <w:ind w:left="6572" w:hanging="140"/>
      </w:pPr>
      <w:rPr>
        <w:rFonts w:hint="default"/>
        <w:lang w:val="pt-PT" w:eastAsia="en-US" w:bidi="ar-SA"/>
      </w:rPr>
    </w:lvl>
    <w:lvl w:ilvl="8" w:tplc="F1B07154">
      <w:numFmt w:val="bullet"/>
      <w:lvlText w:val="•"/>
      <w:lvlJc w:val="left"/>
      <w:pPr>
        <w:ind w:left="7477" w:hanging="140"/>
      </w:pPr>
      <w:rPr>
        <w:rFonts w:hint="default"/>
        <w:lang w:val="pt-PT" w:eastAsia="en-US" w:bidi="ar-SA"/>
      </w:rPr>
    </w:lvl>
  </w:abstractNum>
  <w:abstractNum w:abstractNumId="2" w15:restartNumberingAfterBreak="0">
    <w:nsid w:val="6A9C3B6E"/>
    <w:multiLevelType w:val="hybridMultilevel"/>
    <w:tmpl w:val="DB26E41A"/>
    <w:lvl w:ilvl="0" w:tplc="71842DCC">
      <w:start w:val="1"/>
      <w:numFmt w:val="upp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AB27E37"/>
    <w:multiLevelType w:val="multilevel"/>
    <w:tmpl w:val="29CCEB56"/>
    <w:lvl w:ilvl="0">
      <w:start w:val="1"/>
      <w:numFmt w:val="decimal"/>
      <w:lvlText w:val="%1."/>
      <w:lvlJc w:val="left"/>
      <w:pPr>
        <w:ind w:left="432" w:hanging="432"/>
      </w:pPr>
      <w:rPr>
        <w:rFonts w:hint="default"/>
        <w:b/>
        <w:bCs/>
        <w:w w:val="100"/>
        <w:lang w:val="pt-PT" w:eastAsia="en-US" w:bidi="ar-SA"/>
      </w:rPr>
    </w:lvl>
    <w:lvl w:ilvl="1">
      <w:start w:val="1"/>
      <w:numFmt w:val="decimal"/>
      <w:lvlText w:val="%1.%2"/>
      <w:lvlJc w:val="left"/>
      <w:pPr>
        <w:ind w:left="462" w:hanging="360"/>
      </w:pPr>
      <w:rPr>
        <w:rFonts w:ascii="Times New Roman" w:eastAsia="Times New Roman" w:hAnsi="Times New Roman" w:cs="Times New Roman" w:hint="default"/>
        <w:b/>
        <w:bCs/>
        <w:w w:val="100"/>
        <w:sz w:val="24"/>
        <w:szCs w:val="24"/>
        <w:lang w:val="pt-PT" w:eastAsia="en-US" w:bidi="ar-SA"/>
      </w:rPr>
    </w:lvl>
    <w:lvl w:ilvl="2">
      <w:start w:val="1"/>
      <w:numFmt w:val="decimal"/>
      <w:lvlText w:val="%1.%2.%3"/>
      <w:lvlJc w:val="left"/>
      <w:pPr>
        <w:ind w:left="642" w:hanging="540"/>
      </w:pPr>
      <w:rPr>
        <w:rFonts w:ascii="Times New Roman" w:eastAsia="Times New Roman" w:hAnsi="Times New Roman" w:cs="Times New Roman" w:hint="default"/>
        <w:b/>
        <w:bCs/>
        <w:w w:val="100"/>
        <w:sz w:val="24"/>
        <w:szCs w:val="24"/>
        <w:lang w:val="pt-PT" w:eastAsia="en-US" w:bidi="ar-SA"/>
      </w:rPr>
    </w:lvl>
    <w:lvl w:ilvl="3">
      <w:numFmt w:val="bullet"/>
      <w:lvlText w:val="•"/>
      <w:lvlJc w:val="left"/>
      <w:pPr>
        <w:ind w:left="680" w:hanging="540"/>
      </w:pPr>
      <w:rPr>
        <w:rFonts w:hint="default"/>
        <w:lang w:val="pt-PT" w:eastAsia="en-US" w:bidi="ar-SA"/>
      </w:rPr>
    </w:lvl>
    <w:lvl w:ilvl="4">
      <w:numFmt w:val="bullet"/>
      <w:lvlText w:val="•"/>
      <w:lvlJc w:val="left"/>
      <w:pPr>
        <w:ind w:left="1909" w:hanging="540"/>
      </w:pPr>
      <w:rPr>
        <w:rFonts w:hint="default"/>
        <w:lang w:val="pt-PT" w:eastAsia="en-US" w:bidi="ar-SA"/>
      </w:rPr>
    </w:lvl>
    <w:lvl w:ilvl="5">
      <w:numFmt w:val="bullet"/>
      <w:lvlText w:val="•"/>
      <w:lvlJc w:val="left"/>
      <w:pPr>
        <w:ind w:left="3138" w:hanging="540"/>
      </w:pPr>
      <w:rPr>
        <w:rFonts w:hint="default"/>
        <w:lang w:val="pt-PT" w:eastAsia="en-US" w:bidi="ar-SA"/>
      </w:rPr>
    </w:lvl>
    <w:lvl w:ilvl="6">
      <w:numFmt w:val="bullet"/>
      <w:lvlText w:val="•"/>
      <w:lvlJc w:val="left"/>
      <w:pPr>
        <w:ind w:left="4368" w:hanging="540"/>
      </w:pPr>
      <w:rPr>
        <w:rFonts w:hint="default"/>
        <w:lang w:val="pt-PT" w:eastAsia="en-US" w:bidi="ar-SA"/>
      </w:rPr>
    </w:lvl>
    <w:lvl w:ilvl="7">
      <w:numFmt w:val="bullet"/>
      <w:lvlText w:val="•"/>
      <w:lvlJc w:val="left"/>
      <w:pPr>
        <w:ind w:left="5597" w:hanging="540"/>
      </w:pPr>
      <w:rPr>
        <w:rFonts w:hint="default"/>
        <w:lang w:val="pt-PT" w:eastAsia="en-US" w:bidi="ar-SA"/>
      </w:rPr>
    </w:lvl>
    <w:lvl w:ilvl="8">
      <w:numFmt w:val="bullet"/>
      <w:lvlText w:val="•"/>
      <w:lvlJc w:val="left"/>
      <w:pPr>
        <w:ind w:left="6827" w:hanging="540"/>
      </w:pPr>
      <w:rPr>
        <w:rFonts w:hint="default"/>
        <w:lang w:val="pt-PT" w:eastAsia="en-US" w:bidi="ar-SA"/>
      </w:rPr>
    </w:lvl>
  </w:abstractNum>
  <w:abstractNum w:abstractNumId="4" w15:restartNumberingAfterBreak="0">
    <w:nsid w:val="71BC09FB"/>
    <w:multiLevelType w:val="hybridMultilevel"/>
    <w:tmpl w:val="1E5E8020"/>
    <w:lvl w:ilvl="0" w:tplc="04160017">
      <w:start w:val="1"/>
      <w:numFmt w:val="lowerLetter"/>
      <w:lvlText w:val="%1)"/>
      <w:lvlJc w:val="left"/>
      <w:pPr>
        <w:ind w:left="821" w:hanging="360"/>
      </w:pPr>
    </w:lvl>
    <w:lvl w:ilvl="1" w:tplc="04160019" w:tentative="1">
      <w:start w:val="1"/>
      <w:numFmt w:val="lowerLetter"/>
      <w:lvlText w:val="%2."/>
      <w:lvlJc w:val="left"/>
      <w:pPr>
        <w:ind w:left="1541" w:hanging="360"/>
      </w:pPr>
    </w:lvl>
    <w:lvl w:ilvl="2" w:tplc="0416001B" w:tentative="1">
      <w:start w:val="1"/>
      <w:numFmt w:val="lowerRoman"/>
      <w:lvlText w:val="%3."/>
      <w:lvlJc w:val="right"/>
      <w:pPr>
        <w:ind w:left="2261" w:hanging="180"/>
      </w:pPr>
    </w:lvl>
    <w:lvl w:ilvl="3" w:tplc="0416000F" w:tentative="1">
      <w:start w:val="1"/>
      <w:numFmt w:val="decimal"/>
      <w:lvlText w:val="%4."/>
      <w:lvlJc w:val="left"/>
      <w:pPr>
        <w:ind w:left="2981" w:hanging="360"/>
      </w:pPr>
    </w:lvl>
    <w:lvl w:ilvl="4" w:tplc="04160019" w:tentative="1">
      <w:start w:val="1"/>
      <w:numFmt w:val="lowerLetter"/>
      <w:lvlText w:val="%5."/>
      <w:lvlJc w:val="left"/>
      <w:pPr>
        <w:ind w:left="3701" w:hanging="360"/>
      </w:pPr>
    </w:lvl>
    <w:lvl w:ilvl="5" w:tplc="0416001B" w:tentative="1">
      <w:start w:val="1"/>
      <w:numFmt w:val="lowerRoman"/>
      <w:lvlText w:val="%6."/>
      <w:lvlJc w:val="right"/>
      <w:pPr>
        <w:ind w:left="4421" w:hanging="180"/>
      </w:pPr>
    </w:lvl>
    <w:lvl w:ilvl="6" w:tplc="0416000F" w:tentative="1">
      <w:start w:val="1"/>
      <w:numFmt w:val="decimal"/>
      <w:lvlText w:val="%7."/>
      <w:lvlJc w:val="left"/>
      <w:pPr>
        <w:ind w:left="5141" w:hanging="360"/>
      </w:pPr>
    </w:lvl>
    <w:lvl w:ilvl="7" w:tplc="04160019" w:tentative="1">
      <w:start w:val="1"/>
      <w:numFmt w:val="lowerLetter"/>
      <w:lvlText w:val="%8."/>
      <w:lvlJc w:val="left"/>
      <w:pPr>
        <w:ind w:left="5861" w:hanging="360"/>
      </w:pPr>
    </w:lvl>
    <w:lvl w:ilvl="8" w:tplc="0416001B" w:tentative="1">
      <w:start w:val="1"/>
      <w:numFmt w:val="lowerRoman"/>
      <w:lvlText w:val="%9."/>
      <w:lvlJc w:val="right"/>
      <w:pPr>
        <w:ind w:left="6581"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ENRIQUE GALHARDE CARRASCO">
    <w15:presenceInfo w15:providerId="None" w15:userId="PAULO HENRIQUE GALHARDE CARRASCO"/>
  </w15:person>
  <w15:person w15:author="Paulo galharde">
    <w15:presenceInfo w15:providerId="Windows Live" w15:userId="b52364bd4ec37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2B"/>
    <w:rsid w:val="000B1ED9"/>
    <w:rsid w:val="000C7D9A"/>
    <w:rsid w:val="00155C5A"/>
    <w:rsid w:val="00881AA1"/>
    <w:rsid w:val="009E69DA"/>
    <w:rsid w:val="009E7C2B"/>
    <w:rsid w:val="00B0749D"/>
    <w:rsid w:val="00E52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7D555"/>
  <w15:docId w15:val="{D90EB3EC-0A3A-4037-BB9C-1E3C6F59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462" w:hanging="361"/>
      <w:outlineLvl w:val="0"/>
    </w:pPr>
    <w:rPr>
      <w:b/>
      <w:bCs/>
      <w:sz w:val="24"/>
      <w:szCs w:val="24"/>
    </w:rPr>
  </w:style>
  <w:style w:type="paragraph" w:styleId="Ttulo2">
    <w:name w:val="heading 2"/>
    <w:basedOn w:val="Normal"/>
    <w:next w:val="Normal"/>
    <w:link w:val="Ttulo2Char"/>
    <w:uiPriority w:val="9"/>
    <w:semiHidden/>
    <w:unhideWhenUsed/>
    <w:qFormat/>
    <w:rsid w:val="000B1ED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89"/>
      <w:ind w:left="3549" w:hanging="3291"/>
    </w:pPr>
    <w:rPr>
      <w:b/>
      <w:bCs/>
      <w:sz w:val="28"/>
      <w:szCs w:val="28"/>
    </w:rPr>
  </w:style>
  <w:style w:type="paragraph" w:styleId="PargrafodaLista">
    <w:name w:val="List Paragraph"/>
    <w:basedOn w:val="Normal"/>
    <w:uiPriority w:val="34"/>
    <w:qFormat/>
    <w:pPr>
      <w:ind w:left="462" w:hanging="361"/>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9E69DA"/>
    <w:rPr>
      <w:color w:val="0000FF" w:themeColor="hyperlink"/>
      <w:u w:val="single"/>
    </w:rPr>
  </w:style>
  <w:style w:type="character" w:styleId="MenoPendente">
    <w:name w:val="Unresolved Mention"/>
    <w:basedOn w:val="Fontepargpadro"/>
    <w:uiPriority w:val="99"/>
    <w:semiHidden/>
    <w:unhideWhenUsed/>
    <w:rsid w:val="009E69DA"/>
    <w:rPr>
      <w:color w:val="605E5C"/>
      <w:shd w:val="clear" w:color="auto" w:fill="E1DFDD"/>
    </w:rPr>
  </w:style>
  <w:style w:type="paragraph" w:styleId="Textodecomentrio">
    <w:name w:val="annotation text"/>
    <w:basedOn w:val="Normal"/>
    <w:link w:val="TextodecomentrioChar"/>
    <w:uiPriority w:val="99"/>
    <w:unhideWhenUsed/>
    <w:rsid w:val="000B1ED9"/>
    <w:pPr>
      <w:widowControl/>
      <w:autoSpaceDE/>
      <w:autoSpaceDN/>
      <w:jc w:val="both"/>
    </w:pPr>
    <w:rPr>
      <w:rFonts w:ascii="Arial" w:hAnsi="Arial"/>
      <w:sz w:val="20"/>
      <w:szCs w:val="20"/>
      <w:lang w:val="pt-BR" w:eastAsia="pt-BR"/>
    </w:rPr>
  </w:style>
  <w:style w:type="character" w:customStyle="1" w:styleId="TextodecomentrioChar">
    <w:name w:val="Texto de comentário Char"/>
    <w:basedOn w:val="Fontepargpadro"/>
    <w:link w:val="Textodecomentrio"/>
    <w:uiPriority w:val="99"/>
    <w:rsid w:val="000B1ED9"/>
    <w:rPr>
      <w:rFonts w:ascii="Arial" w:eastAsia="Times New Roman" w:hAnsi="Arial" w:cs="Times New Roman"/>
      <w:sz w:val="20"/>
      <w:szCs w:val="20"/>
      <w:lang w:val="pt-BR" w:eastAsia="pt-BR"/>
    </w:rPr>
  </w:style>
  <w:style w:type="character" w:styleId="Refdecomentrio">
    <w:name w:val="annotation reference"/>
    <w:basedOn w:val="Fontepargpadro"/>
    <w:uiPriority w:val="99"/>
    <w:semiHidden/>
    <w:unhideWhenUsed/>
    <w:rsid w:val="000B1ED9"/>
    <w:rPr>
      <w:sz w:val="16"/>
      <w:szCs w:val="16"/>
    </w:rPr>
  </w:style>
  <w:style w:type="character" w:customStyle="1" w:styleId="Ttulo2Char">
    <w:name w:val="Título 2 Char"/>
    <w:basedOn w:val="Fontepargpadro"/>
    <w:link w:val="Ttulo2"/>
    <w:uiPriority w:val="9"/>
    <w:semiHidden/>
    <w:rsid w:val="000B1ED9"/>
    <w:rPr>
      <w:rFonts w:asciiTheme="majorHAnsi" w:eastAsiaTheme="majorEastAsia" w:hAnsiTheme="majorHAnsi" w:cstheme="majorBidi"/>
      <w:color w:val="365F91" w:themeColor="accent1" w:themeShade="BF"/>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5685">
      <w:bodyDiv w:val="1"/>
      <w:marLeft w:val="0"/>
      <w:marRight w:val="0"/>
      <w:marTop w:val="0"/>
      <w:marBottom w:val="0"/>
      <w:divBdr>
        <w:top w:val="none" w:sz="0" w:space="0" w:color="auto"/>
        <w:left w:val="none" w:sz="0" w:space="0" w:color="auto"/>
        <w:bottom w:val="none" w:sz="0" w:space="0" w:color="auto"/>
        <w:right w:val="none" w:sz="0" w:space="0" w:color="auto"/>
      </w:divBdr>
      <w:divsChild>
        <w:div w:id="1398066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souza3@fatec.sp.gov.br" TargetMode="External"/><Relationship Id="rId13" Type="http://schemas.microsoft.com/office/2011/relationships/commentsExtended" Target="commentsExtended.xml"/><Relationship Id="rId18" Type="http://schemas.openxmlformats.org/officeDocument/2006/relationships/image" Target="media/image6.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matheus.santos153@fatec.sp.gov.br" TargetMode="External"/><Relationship Id="rId12" Type="http://schemas.openxmlformats.org/officeDocument/2006/relationships/comments" Target="comments.xm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mailto:jose.lobianco@fatec.sp.gov.br" TargetMode="External"/><Relationship Id="rId14" Type="http://schemas.microsoft.com/office/2016/09/relationships/commentsIds" Target="commentsIds.xml"/><Relationship Id="rId22" Type="http://schemas.openxmlformats.org/officeDocument/2006/relationships/image" Target="media/image8.jpe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3822</Words>
  <Characters>20642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Hitss</dc:creator>
  <cp:lastModifiedBy>Lucas Santos</cp:lastModifiedBy>
  <cp:revision>2</cp:revision>
  <dcterms:created xsi:type="dcterms:W3CDTF">2021-08-13T19:07:00Z</dcterms:created>
  <dcterms:modified xsi:type="dcterms:W3CDTF">2021-08-13T19:07:00Z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para Microsoft 365</vt:lpwstr>
  </property>
  <property fmtid="{D5CDD505-2E9C-101B-9397-08002B2CF9AE}" pid="4" name="LastSaved">
    <vt:filetime>2021-08-13T00:00:00Z</vt:filetime>
  </property>
</Properties>
</file>